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63638C11"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w:t>
      </w:r>
      <w:del w:id="0" w:author="Yin, Junjun" w:date="2016-11-01T17:26:00Z">
        <w:r w:rsidRPr="00712DDC" w:rsidDel="00DD7830">
          <w:delText>Tweets</w:delText>
        </w:r>
      </w:del>
      <w:ins w:id="1" w:author="Yin, Junjun" w:date="2016-11-01T17:26:00Z">
        <w:r w:rsidR="00DD7830">
          <w:t>tweets</w:t>
        </w:r>
      </w:ins>
      <w:r w:rsidRPr="00712DDC">
        <w:t xml:space="preserve">.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C3601C">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456724CC"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w:t>
      </w:r>
      <w:r w:rsidR="00336064">
        <w:t xml:space="preserve"> </w:t>
      </w:r>
      <w:r w:rsidR="00336064">
        <w:fldChar w:fldCharType="begin"/>
      </w:r>
      <w:r w:rsidR="00B8653C">
        <w:instrText xml:space="preserve"> ADDIN ZOTERO_ITEM CSL_CITATION {"citationID":"Kf4ATT3i","properties":{"formattedCitation":"(Schliephake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336064">
        <w:fldChar w:fldCharType="separate"/>
      </w:r>
      <w:r w:rsidR="00C7217C">
        <w:rPr>
          <w:noProof/>
        </w:rPr>
        <w:t>(Schliephake 2014)</w:t>
      </w:r>
      <w:r w:rsidR="00336064">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D00E7C">
        <w:fldChar w:fldCharType="begin"/>
      </w:r>
      <w:r w:rsidR="00CA699E">
        <w:instrText xml:space="preserve"> ADDIN ZOTERO_ITEM CSL_CITATION {"citationID":"SpIvhOkt","properties":{"formattedCitation":"(Gao et al. 2014; Jiang and Miao 2015; X. Liu et al. 2015; Long et al. 2015)","plainCitation":"(Gao et al. 2014; Jiang and Miao 2015; X. Liu et al. 2015; Long et al. 2015)"},"citationItems":[{"id":947,"uris":["http://zotero.org/users/1928267/items/63I692W5"],"uri":["http://zotero.org/users/1928267/items/63I692W5"],"itemData":{"id":947,"type":"paper-conference","title":"Detecting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D00E7C">
        <w:fldChar w:fldCharType="separate"/>
      </w:r>
      <w:r w:rsidR="00C7217C">
        <w:rPr>
          <w:noProof/>
        </w:rPr>
        <w:t>(Gao et al. 2014; Jiang and Miao 2015; X. Liu et al. 2015; Long et al. 2015)</w:t>
      </w:r>
      <w:r w:rsidR="00D00E7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 is applied to partition the network and associated geographic space based on</w:t>
      </w:r>
      <w:r w:rsidR="00A93376" w:rsidRPr="00712DDC">
        <w:t xml:space="preserve"> </w:t>
      </w:r>
      <w:r w:rsidRPr="00712DDC">
        <w:t xml:space="preserve">the strength of human interaction among the nodes </w:t>
      </w:r>
      <w:r w:rsidR="00E3037E">
        <w:fldChar w:fldCharType="begin"/>
      </w:r>
      <w:r w:rsidR="00E3037E">
        <w: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E3037E">
        <w:fldChar w:fldCharType="separate"/>
      </w:r>
      <w:r w:rsidR="00C7217C">
        <w:rPr>
          <w:noProof/>
        </w:rPr>
        <w:t>(Lancichinetti and Fortunato 2009)</w:t>
      </w:r>
      <w:r w:rsidR="00E3037E">
        <w:fldChar w:fldCharType="end"/>
      </w:r>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E3037E">
        <w:fldChar w:fldCharType="begin"/>
      </w:r>
      <w:r w:rsidR="00E3037E">
        <w:instrText xml:space="preserve"> ADDIN ZOTERO_ITEM CSL_CITATION {"citationID":"Ewly17h4","properties":{"formattedCitation":"(Ratti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E3037E">
        <w:fldChar w:fldCharType="separate"/>
      </w:r>
      <w:r w:rsidR="00C7217C">
        <w:rPr>
          <w:noProof/>
        </w:rPr>
        <w:t>(Ratti et al. 2010)</w:t>
      </w:r>
      <w:r w:rsidR="00E3037E">
        <w:fldChar w:fldCharType="end"/>
      </w:r>
      <w:r w:rsidRPr="00712DDC">
        <w:t>. Extending the previous method to di</w:t>
      </w:r>
      <w:r w:rsidR="00A93376" w:rsidRPr="00712DDC">
        <w:t>ffer</w:t>
      </w:r>
      <w:r w:rsidRPr="00712DDC">
        <w:t>ent c</w:t>
      </w:r>
      <w:r w:rsidR="00E3037E">
        <w:t xml:space="preserve">ountries </w:t>
      </w:r>
      <w:r w:rsidR="00E3037E">
        <w:fldChar w:fldCharType="begin"/>
      </w:r>
      <w:r w:rsidR="00E3037E">
        <w:instrText xml:space="preserve"> ADDIN ZOTERO_ITEM CSL_CITATION {"citationID":"zALTm6F5","properties":{"formattedCitation":"(Sobolevsky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E3037E">
        <w:fldChar w:fldCharType="separate"/>
      </w:r>
      <w:r w:rsidR="00C7217C">
        <w:rPr>
          <w:noProof/>
        </w:rPr>
        <w:t>(Sobolevsky et al. 2013)</w:t>
      </w:r>
      <w:r w:rsidR="00E3037E">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9D32B2">
        <w:fldChar w:fldCharType="begin"/>
      </w:r>
      <w:r w:rsidR="009D32B2">
        <w:instrText xml:space="preserve"> ADDIN ZOTERO_ITEM CSL_CITATION {"citationID":"vDXxOME8","properties":{"formattedCitation":"(Kallus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9D32B2">
        <w:fldChar w:fldCharType="separate"/>
      </w:r>
      <w:r w:rsidR="00C7217C">
        <w:rPr>
          <w:noProof/>
        </w:rPr>
        <w:t>(Kallus et al. 2015)</w:t>
      </w:r>
      <w:r w:rsidR="009D32B2">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149E85EC" w:rsidR="008738F9" w:rsidRPr="00712DDC" w:rsidRDefault="003A393F" w:rsidP="0018578C">
      <w:pPr>
        <w:pStyle w:val="Newparagraph"/>
      </w:pPr>
      <w:r w:rsidRPr="00712DDC">
        <w:lastRenderedPageBreak/>
        <w:t xml:space="preserve">A common finding from the mentioned studies is that the strongly connected urban regions in the form of communities in the network space yield geographically cohesive areas, in spite of different community detection methods and various forms of social and </w:t>
      </w:r>
      <w:del w:id="2" w:author="Yin, Junjun" w:date="2016-11-01T16:50:00Z">
        <w:r w:rsidRPr="00712DDC" w:rsidDel="002518E1">
          <w:delText xml:space="preserve">physical </w:delText>
        </w:r>
      </w:del>
      <w:ins w:id="3" w:author="Yin, Junjun" w:date="2016-11-01T16:50:00Z">
        <w:r w:rsidR="002518E1">
          <w:t>spatial</w:t>
        </w:r>
        <w:r w:rsidR="002518E1" w:rsidRPr="00712DDC">
          <w:t xml:space="preserve"> </w:t>
        </w:r>
      </w:ins>
      <w:r w:rsidRPr="00712DDC">
        <w:t xml:space="preserve">human interactions were used. A general consensus is that those geographically cohesive areas are instances of the </w:t>
      </w:r>
      <w:del w:id="4" w:author="Junjun Yin" w:date="2016-10-31T13:33:00Z">
        <w:r w:rsidRPr="00712DDC" w:rsidDel="00A62021">
          <w:delText xml:space="preserve">effects on </w:delText>
        </w:r>
      </w:del>
      <w:r w:rsidRPr="00712DDC">
        <w:t>spatial proximity</w:t>
      </w:r>
      <w:ins w:id="5" w:author="Junjun Yin" w:date="2016-10-31T13:33:00Z">
        <w:r w:rsidR="00A62021">
          <w:t xml:space="preserve"> effects</w:t>
        </w:r>
      </w:ins>
      <w:r w:rsidRPr="00712DDC">
        <w:t xml:space="preserve">, where the interaction strength between two urban regions decreases as the geographical distance between them increases </w:t>
      </w:r>
      <w:r w:rsidR="009B607F">
        <w:fldChar w:fldCharType="begin"/>
      </w:r>
      <w:r w:rsidR="009B607F">
        <w:instrText xml:space="preserve"> ADDIN ZOTERO_ITEM CSL_CITATION {"citationID":"MzAAF931","properties":{"formattedCitation":"(Fotheringham 1981)","plainCitation":"(Fotheringham 1981)"},"citationItems":[{"id":946,"uris":["http://zotero.org/users/1928267/items/EIWUEFE4"],"uri":["http://zotero.org/users/1928267/items/EIWUEFE4"],"itemData":{"id":946,"type":"article-journal","title":"Spatial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9B607F">
        <w:fldChar w:fldCharType="separate"/>
      </w:r>
      <w:r w:rsidR="00C7217C">
        <w:rPr>
          <w:noProof/>
        </w:rPr>
        <w:t>(Fotheringham 1981)</w:t>
      </w:r>
      <w:r w:rsidR="009B607F">
        <w:fldChar w:fldCharType="end"/>
      </w:r>
      <w:r w:rsidRPr="00712DDC">
        <w:t xml:space="preserve">. </w:t>
      </w:r>
      <w:ins w:id="6" w:author="Junjun Yin" w:date="2016-10-31T13:38:00Z">
        <w:r w:rsidR="00CF281B">
          <w:t>Spatial</w:t>
        </w:r>
      </w:ins>
      <w:del w:id="7" w:author="Junjun Yin" w:date="2016-10-31T13:38:00Z">
        <w:r w:rsidRPr="00712DDC" w:rsidDel="00CF281B">
          <w:delText>In particular, spatial</w:delText>
        </w:r>
      </w:del>
      <w:r w:rsidRPr="00712DDC">
        <w:t xml:space="preserve"> proximity is closely related to Tobler's First Law of Geography: “everything is related to everything else, but near things are more related than distant things”</w:t>
      </w:r>
      <w:r w:rsidR="009B607F">
        <w:t xml:space="preserve"> </w:t>
      </w:r>
      <w:r w:rsidR="009B607F">
        <w:fldChar w:fldCharType="begin"/>
      </w:r>
      <w:r w:rsidR="009B607F">
        <w:instrText xml:space="preserve"> ADDIN ZOTERO_ITEM CSL_CITATION {"citationID":"uxY063Hb","properties":{"formattedCitation":"(Miller 2004)","plainCitation":"(Miller 2004)"},"citationItems":[{"id":967,"uris":["http://zotero.org/users/1928267/items/HZMQCGWN"],"uri":["http://zotero.org/users/1928267/items/HZMQCGWN"],"itemData":{"id":967,"type":"article-journal","title":"Tobler's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9B607F">
        <w:fldChar w:fldCharType="separate"/>
      </w:r>
      <w:r w:rsidR="00C7217C">
        <w:rPr>
          <w:noProof/>
        </w:rPr>
        <w:t>(Miller 2004)</w:t>
      </w:r>
      <w:r w:rsidR="009B607F">
        <w:fldChar w:fldCharType="end"/>
      </w:r>
      <w:r w:rsidRPr="00712DDC">
        <w:t>. While it is perhaps 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69881BA2" w:rsidR="00430154" w:rsidRPr="00712DDC" w:rsidRDefault="001434D5" w:rsidP="001434D5">
      <w:pPr>
        <w:pStyle w:val="Newparagraph"/>
      </w:pPr>
      <w:r w:rsidRPr="00712DDC">
        <w:t xml:space="preserve">In this study, we describe a novel approach to delineating non-administrative anthropographic urban boundaries from a mobility network of </w:t>
      </w:r>
      <w:del w:id="8" w:author="Yin, Junjun" w:date="2016-11-01T16:53:00Z">
        <w:r w:rsidRPr="00712DDC" w:rsidDel="002518E1">
          <w:delText xml:space="preserve">physical human </w:delText>
        </w:r>
      </w:del>
      <w:r w:rsidRPr="00712DDC">
        <w:t>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2014. Geo-located Twitter data is proven to be a useful source for studying human mobility patterns at large spatial scales (e.g. the national level)</w:t>
      </w:r>
      <w:r w:rsidR="00AE03DC">
        <w:t xml:space="preserve"> </w:t>
      </w:r>
      <w:r w:rsidR="00AE03DC">
        <w:fldChar w:fldCharType="begin"/>
      </w:r>
      <w:r w:rsidR="00AE03DC">
        <w:instrText xml:space="preserve"> ADDIN ZOTERO_ITEM CSL_CITATION {"citationID":"eXeX0W5X","properties":{"formattedCitation":"(Hawelka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AE03DC">
        <w:fldChar w:fldCharType="separate"/>
      </w:r>
      <w:r w:rsidR="00C7217C">
        <w:rPr>
          <w:noProof/>
        </w:rPr>
        <w:t>(Hawelka et al. 2014; Jurdak et al. 2015)</w:t>
      </w:r>
      <w:r w:rsidR="00AE03DC">
        <w:fldChar w:fldCharType="end"/>
      </w:r>
      <w:r w:rsidRPr="00712DDC">
        <w:t xml:space="preserve">. In addition, Twitter data are not as sensitive to user privacy issues and do not exhibit spatial granularity that is limited to the postal code level </w:t>
      </w:r>
      <w:r w:rsidR="00F0033A">
        <w:fldChar w:fldCharType="begin"/>
      </w:r>
      <w:r w:rsidR="00F0033A">
        <w: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instrText>
      </w:r>
      <w:r w:rsidR="00F0033A">
        <w:fldChar w:fldCharType="separate"/>
      </w:r>
      <w:r w:rsidR="00C7217C">
        <w:rPr>
          <w:noProof/>
        </w:rPr>
        <w:t>(Thiemann et al. 2010)</w:t>
      </w:r>
      <w:r w:rsidR="00F0033A">
        <w:fldChar w:fldCharType="end"/>
      </w:r>
      <w:r w:rsidRPr="00712DDC">
        <w:t xml:space="preserve">. We argue here </w:t>
      </w:r>
      <w:r w:rsidRPr="00712DDC">
        <w:lastRenderedPageBreak/>
        <w:t>that by investigating Twitter user mobility patterns, we can provide a different view of non-administrative units based on physical commutes rather than social ties or phone 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0D5A04A9"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w:t>
      </w:r>
      <w:del w:id="9" w:author="Junjun Yin" w:date="2016-10-31T14:01:00Z">
        <w:r w:rsidRPr="00712DDC" w:rsidDel="006F3A4A">
          <w:delText>'s</w:delText>
        </w:r>
      </w:del>
      <w:r w:rsidRPr="00712DDC">
        <w:t xml:space="preserve"> cells to form a connectivity network, where each cell acts as a node within the network. We applied the map equation algorithm</w:t>
      </w:r>
      <w:r w:rsidR="00812868">
        <w:t xml:space="preserve"> </w:t>
      </w:r>
      <w:r w:rsidR="00812868">
        <w:fldChar w:fldCharType="begin"/>
      </w:r>
      <w:r w:rsidR="00812868">
        <w:instrText xml:space="preserve"> ADDIN ZOTERO_ITEM CSL_CITATION {"citationID":"EzBq4Eke","properties":{"formattedCitation":"(De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12868">
        <w:fldChar w:fldCharType="separate"/>
      </w:r>
      <w:r w:rsidR="00C7217C">
        <w:rPr>
          <w:noProof/>
        </w:rPr>
        <w:t>(De Domenico et al. 2015)</w:t>
      </w:r>
      <w:r w:rsidR="00812868">
        <w:fldChar w:fldCharType="end"/>
      </w:r>
      <w:r w:rsidRPr="00712DDC">
        <w:t xml:space="preserve"> to partition the network and associate geographic regions. </w:t>
      </w:r>
      <w:del w:id="10" w:author="Junjun Yin" w:date="2016-10-31T14:02:00Z">
        <w:r w:rsidRPr="00712DDC" w:rsidDel="005C10C9">
          <w:delText xml:space="preserve">The map equation algorithm was selected to avoid the inherent resolution problem </w:delText>
        </w:r>
        <w:r w:rsidR="00906BF9" w:rsidDel="005C10C9">
          <w:fldChar w:fldCharType="begin"/>
        </w:r>
        <w:r w:rsidR="00906BF9" w:rsidDel="005C10C9">
          <w:del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delInstrText>
        </w:r>
        <w:r w:rsidR="00906BF9" w:rsidDel="005C10C9">
          <w:fldChar w:fldCharType="separate"/>
        </w:r>
        <w:r w:rsidR="00C7217C" w:rsidRPr="00C7217C" w:rsidDel="005C10C9">
          <w:delText>(Fortunato and Barthélemy 2007)</w:delText>
        </w:r>
        <w:r w:rsidR="00906BF9" w:rsidDel="005C10C9">
          <w:fldChar w:fldCharType="end"/>
        </w:r>
        <w:r w:rsidRPr="00712DDC" w:rsidDel="005C10C9">
          <w:delText xml:space="preserve"> of the common modularity maximization method </w:delText>
        </w:r>
        <w:r w:rsidR="001521C4" w:rsidDel="005C10C9">
          <w:fldChar w:fldCharType="begin"/>
        </w:r>
        <w:r w:rsidR="001521C4" w:rsidDel="005C10C9">
          <w:del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delInstrText>
        </w:r>
        <w:r w:rsidR="001521C4" w:rsidDel="005C10C9">
          <w:fldChar w:fldCharType="separate"/>
        </w:r>
        <w:r w:rsidR="00C7217C" w:rsidDel="005C10C9">
          <w:rPr>
            <w:noProof/>
          </w:rPr>
          <w:delText>(Newman 2006)</w:delText>
        </w:r>
        <w:r w:rsidR="001521C4" w:rsidDel="005C10C9">
          <w:fldChar w:fldCharType="end"/>
        </w:r>
        <w:r w:rsidRPr="00712DDC" w:rsidDel="005C10C9">
          <w:delText xml:space="preserve">. </w:delText>
        </w:r>
      </w:del>
      <w:r w:rsidRPr="00712DDC">
        <w:t>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boundaries based on Twitter user spatial interaction. This provides a new understanding of the interactions between human activities and urban space.</w:t>
      </w:r>
    </w:p>
    <w:p w14:paraId="5C14BC61" w14:textId="387A5FEC" w:rsidR="00AA32AD" w:rsidRPr="00712DDC" w:rsidRDefault="00AA32AD" w:rsidP="007B362D">
      <w:pPr>
        <w:pStyle w:val="Heading1"/>
      </w:pPr>
      <w:r w:rsidRPr="00712DDC">
        <w:lastRenderedPageBreak/>
        <w:t xml:space="preserve">2. Background and Related Work </w:t>
      </w:r>
    </w:p>
    <w:p w14:paraId="1B8E3DA8" w14:textId="73F616D6" w:rsidR="003410AA" w:rsidRPr="00712DDC" w:rsidRDefault="00FF5ABF" w:rsidP="00CA083E">
      <w:pPr>
        <w:pStyle w:val="Paragraph"/>
      </w:pPr>
      <w:del w:id="11" w:author="Junjun Yin" w:date="2016-10-31T13:31:00Z">
        <w:r w:rsidRPr="00712DDC" w:rsidDel="002C4602">
          <w:delText xml:space="preserve">In real-world geography, </w:delText>
        </w:r>
      </w:del>
      <w:ins w:id="12" w:author="Junjun Yin" w:date="2016-10-31T13:31:00Z">
        <w:r w:rsidR="002C4602">
          <w:t>U</w:t>
        </w:r>
      </w:ins>
      <w:del w:id="13" w:author="Junjun Yin" w:date="2016-10-31T13:31:00Z">
        <w:r w:rsidRPr="00712DDC" w:rsidDel="002C4602">
          <w:delText>u</w:delText>
        </w:r>
      </w:del>
      <w:r w:rsidRPr="00712DDC">
        <w:t xml:space="preserve">rban regions are discrete components in a greater set of regions, with or without physical boundaries separating them </w:t>
      </w:r>
      <w:r w:rsidR="00F0167B">
        <w:fldChar w:fldCharType="begin"/>
      </w:r>
      <w:r w:rsidR="00F0167B">
        <w:instrText xml:space="preserve"> ADDIN ZOTERO_ITEM CSL_CITATION {"citationID":"lK0sB209","properties":{"formattedCitation":"(Jiang and Miao 2015)","plainCitation":"(Jiang and Miao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F0167B">
        <w:fldChar w:fldCharType="separate"/>
      </w:r>
      <w:r w:rsidR="00C7217C">
        <w:rPr>
          <w:noProof/>
        </w:rPr>
        <w:t>(Jiang and Miao 2015)</w:t>
      </w:r>
      <w:r w:rsidR="00F0167B">
        <w:fldChar w:fldCharType="end"/>
      </w:r>
      <w:r w:rsidRPr="00712DDC">
        <w:t>. For political and 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 xml:space="preserve">urban environments </w:t>
      </w:r>
      <w:r w:rsidR="000F4490">
        <w:fldChar w:fldCharType="begin"/>
      </w:r>
      <w:r w:rsidR="000F4490">
        <w:instrText xml:space="preserve"> ADDIN ZOTERO_ITEM CSL_CITATION {"citationID":"CzOAS9Ie","properties":{"formattedCitation":"(Lynch 1960)","plainCitation":"(Lynch 1960)"},"citationItems":[{"id":172,"uris":["http://zotero.org/users/1928267/items/9XP8HBS3"],"uri":["http://zotero.org/users/1928267/items/9XP8HBS3"],"itemData":{"id":172,"type":"book","title":"The image of the city","publisher":"MIT press","volume":"11","source":"Google Scholar","URL":"https://books.google.com/books?hl=en&amp;lr=&amp;id=_phRPWsSpAgC&amp;oi=fnd&amp;pg=PA1&amp;dq=The+image+of+the+city&amp;ots=jGC38j1zoi&amp;sig=eFfVAOUO7YgDmzMSgrDiTYWyAwE","author":[{"family":"Lynch","given":"Kevin"}],"issued":{"date-parts":[["1960"]]},"accessed":{"date-parts":[["2015",9,18]]}}}],"schema":"https://github.com/citation-style-language/schema/raw/master/csl-citation.json"} </w:instrText>
      </w:r>
      <w:r w:rsidR="000F4490">
        <w:fldChar w:fldCharType="separate"/>
      </w:r>
      <w:r w:rsidR="00C7217C">
        <w:rPr>
          <w:noProof/>
        </w:rPr>
        <w:t>(Lynch 1960)</w:t>
      </w:r>
      <w:r w:rsidR="000F4490">
        <w:fldChar w:fldCharType="end"/>
      </w:r>
      <w:r w:rsidRPr="00712DDC">
        <w:t>. As connections</w:t>
      </w:r>
      <w:r w:rsidR="003410AA" w:rsidRPr="00712DDC">
        <w:t xml:space="preserve"> </w:t>
      </w:r>
      <w:r w:rsidRPr="00712DDC">
        <w:t>are made between these units via va</w:t>
      </w:r>
      <w:r w:rsidR="0018578C">
        <w:t xml:space="preserve">rious human activities crossing </w:t>
      </w:r>
      <w:del w:id="14" w:author="Junjun Yin" w:date="2016-10-31T13:31:00Z">
        <w:r w:rsidRPr="00712DDC" w:rsidDel="005153AF">
          <w:delText>boarders</w:delText>
        </w:r>
      </w:del>
      <w:ins w:id="15" w:author="Junjun Yin" w:date="2016-10-31T13:31:00Z">
        <w:r w:rsidR="005153AF" w:rsidRPr="00712DDC">
          <w:t>borders</w:t>
        </w:r>
      </w:ins>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 xml:space="preserve">with their geographical environment, which is important for city planning </w:t>
      </w:r>
      <w:r w:rsidR="00CA083E">
        <w:fldChar w:fldCharType="begin"/>
      </w:r>
      <w:r w:rsidR="00CA083E">
        <w:instrText xml:space="preserve"> ADDIN ZOTERO_ITEM CSL_CITATION {"citationID":"aj1nJspY","properties":{"formattedCitation":"(Hollenstein and Purves 2010)","plainCitation":"(Hollenstein and Purves 2010)"},"citationItems":[{"id":952,"uris":["http://zotero.org/users/1928267/items/XNBRJ2S4"],"uri":["http://zotero.org/users/1928267/items/XNBRJ2S4"],"itemData":{"id":952,"type":"article-journal","title":"Exploring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CA083E">
        <w:fldChar w:fldCharType="separate"/>
      </w:r>
      <w:r w:rsidR="00C7217C">
        <w:rPr>
          <w:noProof/>
        </w:rPr>
        <w:t>(Hollenstein and Purves 2010)</w:t>
      </w:r>
      <w:r w:rsidR="00CA083E">
        <w:fldChar w:fldCharType="end"/>
      </w:r>
      <w:r w:rsidR="003410AA" w:rsidRPr="00712DDC">
        <w:t xml:space="preserve">, urban growth evaluations </w:t>
      </w:r>
      <w:r w:rsidR="00CA083E">
        <w:fldChar w:fldCharType="begin"/>
      </w:r>
      <w:r w:rsidR="00CA083E">
        <w:instrText xml:space="preserve"> ADDIN ZOTERO_ITEM CSL_CITATION {"citationID":"YYWJFE0f","properties":{"formattedCitation":"(Jiang and Miao 2015; Long et al. 2015)","plainCitation":"(Jiang and Miao 2015; Long et al.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CA083E">
        <w:fldChar w:fldCharType="separate"/>
      </w:r>
      <w:r w:rsidR="00C7217C">
        <w:rPr>
          <w:noProof/>
        </w:rPr>
        <w:t>(Jiang and Miao 2015; Long et al. 2015)</w:t>
      </w:r>
      <w:r w:rsidR="00CA083E">
        <w:fldChar w:fldCharType="end"/>
      </w:r>
      <w:r w:rsidR="003410AA" w:rsidRPr="00712DDC">
        <w:t>, and traffic management</w:t>
      </w:r>
      <w:r w:rsidR="00CA083E">
        <w:t xml:space="preserve"> </w:t>
      </w:r>
      <w:r w:rsidR="00CA083E">
        <w:fldChar w:fldCharType="begin"/>
      </w:r>
      <w:r w:rsidR="00CA083E">
        <w:instrText xml:space="preserve"> ADDIN ZOTERO_ITEM CSL_CITATION {"citationID":"ELVFJafQ","properties":{"formattedCitation":"(Gao et al. 2014)","plainCitation":"(Gao et al. 2014)"},"citationItems":[{"id":947,"uris":["http://zotero.org/users/1928267/items/63I692W5"],"uri":["http://zotero.org/users/1928267/items/63I692W5"],"itemData":{"id":947,"type":"paper-conference","title":"Detecting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CA083E">
        <w:fldChar w:fldCharType="separate"/>
      </w:r>
      <w:r w:rsidR="00C7217C">
        <w:rPr>
          <w:noProof/>
        </w:rPr>
        <w:t>(Gao et al. 2014)</w:t>
      </w:r>
      <w:r w:rsidR="00CA083E">
        <w:fldChar w:fldCharType="end"/>
      </w:r>
      <w:r w:rsidR="003410AA" w:rsidRPr="00712DDC">
        <w:t>.</w:t>
      </w:r>
    </w:p>
    <w:p w14:paraId="5456558B" w14:textId="26F25123" w:rsidR="006C67C6" w:rsidRPr="00712DDC" w:rsidRDefault="00C50541" w:rsidP="00342F17">
      <w:pPr>
        <w:pStyle w:val="Newparagraph"/>
      </w:pPr>
      <w:r w:rsidRPr="00712DDC">
        <w:t xml:space="preserve">Empirical studies have attempted to delineate such boundaries with different methods and data sets. In general, the methods </w:t>
      </w:r>
      <w:r w:rsidR="00FE6D59">
        <w:t xml:space="preserve">from existing literature can be </w:t>
      </w:r>
      <w:r w:rsidRPr="00712DDC">
        <w:t>summarized into two classes: spatial clustering and network based approaches. Spatial-clustering based approaches determine the boundaries based the intensity of geographic locations related to human activities, for instance: loca</w:t>
      </w:r>
      <w:r w:rsidR="00FE6D59">
        <w:t xml:space="preserve">tions of social media check-ins </w:t>
      </w:r>
      <w:r w:rsidR="00FE6D59">
        <w:fldChar w:fldCharType="begin"/>
      </w:r>
      <w:r w:rsidR="00853125">
        <w:instrText xml:space="preserve"> ADDIN ZOTERO_ITEM CSL_CITATION {"citationID":"ZYHnmoBG","properties":{"formattedCitation":"(Cranshaw et al. 2012; Jiang and Miao 2015; Sun et al. 2016)","plainCitation":"(Cranshaw et al. 2012; Jiang and Miao 2015; Sun et al. 2016)"},"citationItems":[{"id":943,"uris":["http://zotero.org/users/1928267/items/CQTFUFNK"],"uri":["http://zotero.org/users/1928267/items/CQTFUFNK"],"itemData":{"id":943,"type":"paper-conference","title":"The livehoods project: Utilizing social media to understand the dynamics of a city","container-title":"Conference on Weblogs and Social Media p","publisher":"58","author":[{"family":"Cranshaw","given":"J."},{"family":"Schwartz","given":"R."},{"family":"Hong","given":"J. I."},{"family":"Sadeh","given":"N."}],"editor":[{"family":"Aaai","given":"International"}],"issued":{"date-parts":[["2012"]]}}},{"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983,"uris":["http://zotero.org/users/1928267/items/64DPDMIJ"],"uri":["http://zotero.org/users/1928267/items/64DPDMIJ"],"itemData":{"id":983,"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schema":"https://github.com/citation-style-language/schema/raw/master/csl-citation.json"} </w:instrText>
      </w:r>
      <w:r w:rsidR="00FE6D59">
        <w:fldChar w:fldCharType="separate"/>
      </w:r>
      <w:r w:rsidR="00C7217C">
        <w:rPr>
          <w:noProof/>
        </w:rPr>
        <w:t>(Cranshaw et al. 2012; Jiang and Miao 2015; Sun et al. 2016)</w:t>
      </w:r>
      <w:r w:rsidR="00FE6D59">
        <w:fldChar w:fldCharType="end"/>
      </w:r>
      <w:r w:rsidRPr="00712DDC">
        <w:t>, place descriptions from crowd-sourced Web content</w:t>
      </w:r>
      <w:r w:rsidR="00214386">
        <w:t xml:space="preserve"> </w:t>
      </w:r>
      <w:r w:rsidR="00214386">
        <w:fldChar w:fldCharType="begin"/>
      </w:r>
      <w:r w:rsidR="00214386">
        <w:instrText xml:space="preserve"> ADDIN ZOTERO_ITEM CSL_CITATION {"citationID":"OXShg2Fx","properties":{"formattedCitation":"(Vasardani, Winter, and Richter 2013)","plainCitation":"(Vasardani, Winter, and Richter 2013)"},"citationItems":[{"id":732,"uris":["http://zotero.org/users/1928267/items/DR6V5S9V"],"uri":["http://zotero.org/users/1928267/items/DR6V5S9V"],"itemData":{"id":732,"type":"article-journal","title":"Locating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14386">
        <w:fldChar w:fldCharType="separate"/>
      </w:r>
      <w:r w:rsidR="00C7217C">
        <w:rPr>
          <w:noProof/>
        </w:rPr>
        <w:t>(Vasardani, Winter, and Richter 2013)</w:t>
      </w:r>
      <w:r w:rsidR="00214386">
        <w:fldChar w:fldCharType="end"/>
      </w:r>
      <w:r w:rsidRPr="00712DDC">
        <w:t xml:space="preserve">, and geo-tagged Flickr data </w:t>
      </w:r>
      <w:r w:rsidR="00214386">
        <w:fldChar w:fldCharType="begin"/>
      </w:r>
      <w:r w:rsidR="00FC04E8">
        <w:instrText xml:space="preserve"> ADDIN ZOTERO_ITEM CSL_CITATION {"citationID":"mnd3vu8v","properties":{"formattedCitation":"(Stefanidis et al. 2013; Hu et al. 2015)","plainCitation":"(Stefanidis et al. 2013; Hu et al. 2015)"},"citationItems":[{"id":734,"uris":["http://zotero.org/users/1928267/items/3FA59CB8"],"uri":["http://zotero.org/users/1928267/items/3FA59CB8"],"itemData":{"id":734,"type":"article-journal","title":"Demarcating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953,"uris":["http://zotero.org/users/1928267/items/7XMCJN8G"],"uri":["http://zotero.org/users/1928267/items/7XMCJN8G"],"itemData":{"id":953,"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14386">
        <w:fldChar w:fldCharType="separate"/>
      </w:r>
      <w:r w:rsidR="00C7217C">
        <w:rPr>
          <w:noProof/>
        </w:rPr>
        <w:t>(Stefanidis et al. 2013; Hu et al. 2015)</w:t>
      </w:r>
      <w:r w:rsidR="00214386">
        <w:fldChar w:fldCharType="end"/>
      </w:r>
      <w:r w:rsidRPr="00712DDC">
        <w:t xml:space="preserve">. While notable boundaries of urban areas were identified and delineated, the dynamic connections between different spatial </w:t>
      </w:r>
      <w:r w:rsidRPr="00712DDC">
        <w:lastRenderedPageBreak/>
        <w:t>units were neglected in the spatial clustering based approaches, where the results are discrete and independent areas reflect a high</w:t>
      </w:r>
      <w:r w:rsidR="006016F3" w:rsidRPr="00712DDC">
        <w:t xml:space="preserve"> intensity of human activities.</w:t>
      </w:r>
    </w:p>
    <w:p w14:paraId="5EE5B231" w14:textId="7F48C12B"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unit is </w:t>
      </w:r>
      <w:del w:id="16" w:author="Yin, Junjun" w:date="2016-11-01T17:16:00Z">
        <w:r w:rsidRPr="00712DDC" w:rsidDel="00264DA4">
          <w:delText xml:space="preserve">treated as </w:delText>
        </w:r>
      </w:del>
      <w:r w:rsidRPr="00712DDC">
        <w:t xml:space="preserve">a node and the edge is modeled by human interactions between two nodes. Such 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w:t>
      </w:r>
      <w:r w:rsidR="00FC04E8">
        <w:fldChar w:fldCharType="begin"/>
      </w:r>
      <w:r w:rsidR="00FC04E8">
        <w:instrText xml:space="preserve"> ADDIN ZOTERO_ITEM CSL_CITATION {"citationID":"rb4SwERZ","properties":{"formattedCitation":"(Kallus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FC04E8">
        <w:fldChar w:fldCharType="separate"/>
      </w:r>
      <w:r w:rsidR="00C7217C">
        <w:rPr>
          <w:noProof/>
        </w:rPr>
        <w:t>(Kallus et al. 2015)</w:t>
      </w:r>
      <w:r w:rsidR="00FC04E8">
        <w:fldChar w:fldCharType="end"/>
      </w:r>
      <w:r w:rsidRPr="00712DDC">
        <w:t xml:space="preserve">, and a map of Great Britain is redrawn based the communication network of phone call initiations </w:t>
      </w:r>
      <w:r w:rsidR="00FC04E8">
        <w:fldChar w:fldCharType="begin"/>
      </w:r>
      <w:r w:rsidR="00FC04E8">
        <w:instrText xml:space="preserve"> ADDIN ZOTERO_ITEM CSL_CITATION {"citationID":"JBznfdKH","properties":{"formattedCitation":"(Ratti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C04E8">
        <w:fldChar w:fldCharType="separate"/>
      </w:r>
      <w:r w:rsidR="00C7217C">
        <w:rPr>
          <w:noProof/>
        </w:rPr>
        <w:t>(Ratti et al. 2010)</w:t>
      </w:r>
      <w:r w:rsidR="00FC04E8">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CA699E">
        <w:fldChar w:fldCharType="begin"/>
      </w:r>
      <w:r w:rsidR="00CA699E">
        <w:instrText xml:space="preserve"> ADDIN ZOTERO_ITEM CSL_CITATION {"citationID":"zl1tWIAs","properties":{"formattedCitation":"(Rae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CA699E">
        <w:fldChar w:fldCharType="separate"/>
      </w:r>
      <w:r w:rsidR="00C7217C">
        <w:rPr>
          <w:noProof/>
        </w:rPr>
        <w:t>(Rae 2009)</w:t>
      </w:r>
      <w:r w:rsidR="00CA699E">
        <w:fldChar w:fldCharType="end"/>
      </w:r>
      <w:r w:rsidRPr="00712DDC">
        <w:t>, GPS recorded vehicle</w:t>
      </w:r>
      <w:r w:rsidR="00CA699E">
        <w:t xml:space="preserve"> </w:t>
      </w:r>
      <w:r w:rsidR="00CA699E">
        <w:fldChar w:fldCharType="begin"/>
      </w:r>
      <w:r w:rsidR="00CA699E">
        <w:instrText xml:space="preserve"> ADDIN ZOTERO_ITEM CSL_CITATION {"citationID":"a7w40vm4","properties":{"formattedCitation":"(Rinzivillo et al. 2012)","plainCitation":"(Rinzivillo et al. 2012)"},"citationItems":[{"id":244,"uris":["http://zotero.org/users/1928267/items/WGWBUUNT"],"uri":["http://zotero.org/users/1928267/items/WGWBUUNT"],"itemData":{"id":244,"type":"article-journal","title":"Discovering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CA699E">
        <w:fldChar w:fldCharType="separate"/>
      </w:r>
      <w:r w:rsidR="00C7217C">
        <w:rPr>
          <w:noProof/>
        </w:rPr>
        <w:t>(Rinzivillo et al. 2012)</w:t>
      </w:r>
      <w:r w:rsidR="00CA699E">
        <w:fldChar w:fldCharType="end"/>
      </w:r>
      <w:r w:rsidRPr="00712DDC">
        <w:t xml:space="preserve"> and taxi trip records </w:t>
      </w:r>
      <w:r w:rsidR="00CA699E">
        <w:fldChar w:fldCharType="begin"/>
      </w:r>
      <w:r w:rsidR="00CA699E">
        <w:instrText xml:space="preserve"> ADDIN ZOTERO_ITEM CSL_CITATION {"citationID":"8C0Q6Beu","properties":{"formattedCitation":"(X.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CA699E">
        <w:fldChar w:fldCharType="separate"/>
      </w:r>
      <w:r w:rsidR="00C7217C">
        <w:rPr>
          <w:noProof/>
        </w:rPr>
        <w:t>(X. Liu et al. 2015)</w:t>
      </w:r>
      <w:r w:rsidR="00CA699E">
        <w:fldChar w:fldCharType="end"/>
      </w:r>
      <w:r w:rsidRPr="00712DDC">
        <w:t xml:space="preserve">, mobile phone call data </w:t>
      </w:r>
      <w:r w:rsidR="00CA699E">
        <w:fldChar w:fldCharType="begin"/>
      </w:r>
      <w:r w:rsidR="00CA699E">
        <w:instrText xml:space="preserve"> ADDIN ZOTERO_ITEM CSL_CITATION {"citationID":"nQBJPcML","properties":{"formattedCitation":"(Sobolevsky et al. 2013; Zhong et al. 2014)","plainCitation":"(Sobolevsky et al. 2013; Zhong et al. 2014)"},"citationItems":[{"id":979,"uris":["http://zotero.org/users/1928267/items/TEVH52SB"],"uri":["http://zotero.org/users/1928267/items/TEVH52SB"],"itemData":{"id":979,"type":"article-journal","title":"Delineating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A699E">
        <w:fldChar w:fldCharType="separate"/>
      </w:r>
      <w:r w:rsidR="00C7217C">
        <w:rPr>
          <w:noProof/>
        </w:rPr>
        <w:t>(Sobolevsky et al. 2013; Zhong et al. 2014)</w:t>
      </w:r>
      <w:r w:rsidR="00CA699E">
        <w:fldChar w:fldCharType="end"/>
      </w:r>
      <w:r w:rsidRPr="00712DDC">
        <w:t xml:space="preserve">, social media check-ins </w:t>
      </w:r>
      <w:r w:rsidR="00193E5F">
        <w:fldChar w:fldCharType="begin"/>
      </w:r>
      <w:r w:rsidR="00193E5F">
        <w:instrText xml:space="preserve"> ADDIN ZOTERO_ITEM CSL_CITATION {"citationID":"rCwIUgYC","properties":{"formattedCitation":"(Y.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193E5F">
        <w:fldChar w:fldCharType="separate"/>
      </w:r>
      <w:r w:rsidR="00C7217C">
        <w:rPr>
          <w:noProof/>
        </w:rPr>
        <w:t>(Y. Liu et al. 2014)</w:t>
      </w:r>
      <w:r w:rsidR="00193E5F">
        <w:fldChar w:fldCharType="end"/>
      </w:r>
      <w:r w:rsidRPr="00712DDC">
        <w:t xml:space="preserve">, and geo-located Twitter data </w:t>
      </w:r>
      <w:r w:rsidR="00F507AB">
        <w:fldChar w:fldCharType="begin"/>
      </w:r>
      <w:r w:rsidR="00BB7105">
        <w:instrText xml:space="preserve"> ADDIN ZOTERO_ITEM CSL_CITATION {"citationID":"jvQPfo4B","properties":{"formattedCitation":"(Hawelka et al. 2014; Gao et al. 2014)","plainCitation":"(Hawelka et al. 2014; Gao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F507AB">
        <w:fldChar w:fldCharType="separate"/>
      </w:r>
      <w:r w:rsidR="00C7217C">
        <w:rPr>
          <w:noProof/>
        </w:rPr>
        <w:t>(Hawelka et al. 2014; Gao et al. 2014)</w:t>
      </w:r>
      <w:r w:rsidR="00F507AB">
        <w:fldChar w:fldCharType="end"/>
      </w:r>
      <w:r w:rsidRPr="00712DDC">
        <w:t>. These networks of human spatial interactions are then further explored to reveal clusters regarding the intensities of the interaction strength, for example, by applying vis</w:t>
      </w:r>
      <w:r w:rsidR="00BB7105">
        <w:t xml:space="preserve">ual analytics methods </w:t>
      </w:r>
      <w:r w:rsidR="00BB7105">
        <w:fldChar w:fldCharType="begin"/>
      </w:r>
      <w:r w:rsidR="00BB7105">
        <w:instrText xml:space="preserve"> ADDIN ZOTERO_ITEM CSL_CITATION {"citationID":"N7uJWkEF","properties":{"formattedCitation":"(Rae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BB7105">
        <w:fldChar w:fldCharType="separate"/>
      </w:r>
      <w:r w:rsidR="00C7217C">
        <w:rPr>
          <w:noProof/>
        </w:rPr>
        <w:t>(Rae 2009)</w:t>
      </w:r>
      <w:r w:rsidR="00BB7105">
        <w:fldChar w:fldCharType="end"/>
      </w:r>
      <w:r w:rsidRPr="00712DDC">
        <w:t xml:space="preserve"> or community detection methods</w:t>
      </w:r>
      <w:r w:rsidR="006C26FD">
        <w:t xml:space="preserve"> </w:t>
      </w:r>
      <w:r w:rsidR="006C26FD">
        <w:fldChar w:fldCharType="begin"/>
      </w:r>
      <w:r w:rsidR="00426996">
        <w: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6C26FD">
        <w:fldChar w:fldCharType="separate"/>
      </w:r>
      <w:r w:rsidR="00426996">
        <w:rPr>
          <w:noProof/>
        </w:rPr>
        <w:t>(Coscia et al. 2011)</w:t>
      </w:r>
      <w:r w:rsidR="006C26FD">
        <w:fldChar w:fldCharType="end"/>
      </w:r>
      <w:r w:rsidRPr="00712DDC">
        <w:t>.</w:t>
      </w:r>
    </w:p>
    <w:p w14:paraId="070569CF" w14:textId="662253F3" w:rsidR="008A766D" w:rsidRPr="00712DDC" w:rsidRDefault="006469ED" w:rsidP="001107C6">
      <w:pPr>
        <w:pStyle w:val="Newparagraph"/>
      </w:pPr>
      <w:del w:id="17" w:author="Yin, Junjun" w:date="2016-11-01T17:00:00Z">
        <w:r w:rsidRPr="00712DDC" w:rsidDel="003D0B98">
          <w:delText>The clusters of urban regions in the form of communities in the network space yield g</w:delText>
        </w:r>
        <w:r w:rsidR="00843D60" w:rsidRPr="00712DDC" w:rsidDel="003D0B98">
          <w:delText>e</w:delText>
        </w:r>
        <w:r w:rsidRPr="00712DDC" w:rsidDel="003D0B98">
          <w:delText xml:space="preserve">ographically cohesive areas, in spite of different community detection methods and forms of human spatial interactions were used. </w:delText>
        </w:r>
      </w:del>
      <w:r w:rsidRPr="00712DDC">
        <w:t xml:space="preserve">Researchers argue that those </w:t>
      </w:r>
      <w:r w:rsidR="00791B97" w:rsidRPr="00712DDC">
        <w:t>geographically co</w:t>
      </w:r>
      <w:r w:rsidRPr="00712DDC">
        <w:t>hesive areas</w:t>
      </w:r>
      <w:ins w:id="18" w:author="Yin, Junjun" w:date="2016-11-01T17:01:00Z">
        <w:r w:rsidR="00B65229">
          <w:t xml:space="preserve"> taking the </w:t>
        </w:r>
      </w:ins>
      <w:ins w:id="19" w:author="Yin, Junjun" w:date="2016-11-01T16:57:00Z">
        <w:r w:rsidR="0012797A" w:rsidRPr="00712DDC">
          <w:t>form</w:t>
        </w:r>
        <w:r w:rsidR="0012797A">
          <w:t xml:space="preserve"> </w:t>
        </w:r>
      </w:ins>
      <w:ins w:id="20" w:author="Yin, Junjun" w:date="2016-11-01T17:00:00Z">
        <w:r w:rsidR="003D0B98">
          <w:t xml:space="preserve">of </w:t>
        </w:r>
      </w:ins>
      <w:ins w:id="21" w:author="Yin, Junjun" w:date="2016-11-01T16:57:00Z">
        <w:r w:rsidR="0012797A" w:rsidRPr="00712DDC">
          <w:t>communities in the network space</w:t>
        </w:r>
      </w:ins>
      <w:ins w:id="22" w:author="Yin, Junjun" w:date="2016-11-01T16:59:00Z">
        <w:r w:rsidR="0012797A">
          <w:t xml:space="preserve">, </w:t>
        </w:r>
      </w:ins>
      <w:del w:id="23" w:author="Yin, Junjun" w:date="2016-11-01T16:59:00Z">
        <w:r w:rsidRPr="00712DDC" w:rsidDel="0012797A">
          <w:delText xml:space="preserve"> </w:delText>
        </w:r>
      </w:del>
      <w:r w:rsidRPr="00712DDC">
        <w:t>are related to the distance decay effect</w:t>
      </w:r>
      <w:del w:id="24" w:author="Yin, Junjun" w:date="2016-11-01T17:02:00Z">
        <w:r w:rsidRPr="00712DDC" w:rsidDel="00BB0798">
          <w:delText>s</w:delText>
        </w:r>
      </w:del>
      <w:r w:rsidRPr="00712DDC">
        <w:t xml:space="preserve">, which implies that the interaction strength between two urban regions decreases as the </w:t>
      </w:r>
      <w:r w:rsidRPr="00712DDC">
        <w:lastRenderedPageBreak/>
        <w:t xml:space="preserve">geographical distance between them increases. However, few research efforts </w:t>
      </w:r>
      <w:del w:id="25" w:author="Yin, Junjun" w:date="2016-11-01T17:22:00Z">
        <w:r w:rsidRPr="00712DDC" w:rsidDel="00264DA4">
          <w:delText xml:space="preserve">are carried out to </w:delText>
        </w:r>
      </w:del>
      <w:r w:rsidRPr="00712DDC">
        <w:t>explore</w:t>
      </w:r>
      <w:ins w:id="26" w:author="Yin, Junjun" w:date="2016-11-01T17:22:00Z">
        <w:r w:rsidR="00264DA4">
          <w:t>d</w:t>
        </w:r>
      </w:ins>
      <w:r w:rsidRPr="00712DDC">
        <w:t xml:space="preserv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7738C06B" w:rsidR="00A120FA" w:rsidRPr="00712DDC" w:rsidRDefault="00A120FA" w:rsidP="00737F61">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DA06F3">
        <w:fldChar w:fldCharType="begin"/>
      </w:r>
      <w:r w:rsidR="00DA06F3">
        <w:instrText xml:space="preserve"> ADDIN ZOTERO_ITEM CSL_CITATION {"citationID":"328UONv4","properties":{"formattedCitation":"(Rae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DA06F3">
        <w:fldChar w:fldCharType="separate"/>
      </w:r>
      <w:r w:rsidR="00DA06F3">
        <w:rPr>
          <w:noProof/>
        </w:rPr>
        <w:t>(Rae 2009)</w:t>
      </w:r>
      <w:r w:rsidR="00DA06F3">
        <w:fldChar w:fldCharType="end"/>
      </w:r>
      <w:r w:rsidR="005E382D" w:rsidRPr="00712DDC">
        <w:t xml:space="preserve"> is es</w:t>
      </w:r>
      <w:r w:rsidRPr="00712DDC">
        <w:t>timated and aggregated at census tract level and does not necessarily reflect movements of the same individuals. In terms of collecting detailed mobility data of individuals, using GPS trackers tends to produce the most accurat</w:t>
      </w:r>
      <w:r w:rsidR="009A5C8B" w:rsidRPr="00712DDC">
        <w:t>e records of individuals’ move</w:t>
      </w:r>
      <w:r w:rsidRPr="00712DDC">
        <w:t xml:space="preserve">ments, which means a high degree of recording accuracy of user locations and update frequency </w:t>
      </w:r>
      <w:r w:rsidR="0003573F">
        <w:fldChar w:fldCharType="begin"/>
      </w:r>
      <w:r w:rsidR="0003573F">
        <w: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03573F">
        <w:fldChar w:fldCharType="separate"/>
      </w:r>
      <w:r w:rsidR="0003573F">
        <w:rPr>
          <w:noProof/>
        </w:rPr>
        <w:t>(Zheng et al. 2008)</w:t>
      </w:r>
      <w:r w:rsidR="0003573F">
        <w:fldChar w:fldCharType="end"/>
      </w:r>
      <w:r w:rsidRPr="00712DDC">
        <w:t xml:space="preserve">. However, the data is often limited in spatial scale (e.g. within a specific city or region) with a small group of people, for example, 182 and 226 volunteers participated in collecting such mobility data in </w:t>
      </w:r>
      <w:r w:rsidR="001F72A6">
        <w:fldChar w:fldCharType="begin"/>
      </w:r>
      <w:r w:rsidR="001F72A6">
        <w:instrText xml:space="preserve"> ADDIN ZOTERO_ITEM CSL_CITATION {"citationID":"0HNSVt9A","properties":{"formattedCitation":"(Zheng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1F72A6">
        <w:fldChar w:fldCharType="separate"/>
      </w:r>
      <w:r w:rsidR="001F72A6">
        <w:rPr>
          <w:noProof/>
        </w:rPr>
        <w:t>(Zheng et al. 2008)</w:t>
      </w:r>
      <w:r w:rsidR="001F72A6">
        <w:fldChar w:fldCharType="end"/>
      </w:r>
      <w:r w:rsidRPr="00712DDC">
        <w:t xml:space="preserve"> and </w:t>
      </w:r>
      <w:r w:rsidR="001F72A6">
        <w:fldChar w:fldCharType="begin"/>
      </w:r>
      <w:r w:rsidR="001F72A6">
        <w:instrText xml:space="preserve"> ADDIN ZOTERO_ITEM CSL_CITATION {"citationID":"Kc9ZYRmx","properties":{"formattedCitation":"(Rhee et al. 2011)","plainCitation":"(Rhee et al. 2011)"},"citationItems":[{"id":973,"uris":["http://zotero.org/users/1928267/items/E2J6A6NN"],"uri":["http://zotero.org/users/1928267/items/E2J6A6NN"],"itemData":{"id":973,"type":"article-journal","title":"On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1F72A6">
        <w:fldChar w:fldCharType="separate"/>
      </w:r>
      <w:r w:rsidR="001F72A6">
        <w:rPr>
          <w:noProof/>
        </w:rPr>
        <w:t>(Rhee et al. 2011)</w:t>
      </w:r>
      <w:r w:rsidR="001F72A6">
        <w:fldChar w:fldCharType="end"/>
      </w:r>
      <w:r w:rsidRPr="00712DDC">
        <w:t xml:space="preserve"> respectively. Other than tracking people directly, the vehicle-based GPS data is often tied to a specific vehicle (e.g. taxi), which may only be accessible to a limited group of people</w:t>
      </w:r>
      <w:r w:rsidR="003567BB">
        <w:t xml:space="preserve"> </w:t>
      </w:r>
      <w:r w:rsidR="003567BB">
        <w:fldChar w:fldCharType="begin"/>
      </w:r>
      <w:r w:rsidR="003567BB">
        <w:instrText xml:space="preserve"> ADDIN ZOTERO_ITEM CSL_CITATION {"citationID":"hfZUCZK6","properties":{"formattedCitation":"(Kung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567BB">
        <w:fldChar w:fldCharType="separate"/>
      </w:r>
      <w:r w:rsidR="003567BB">
        <w:rPr>
          <w:noProof/>
        </w:rPr>
        <w:t>(Kung et al. 2014)</w:t>
      </w:r>
      <w:r w:rsidR="003567BB">
        <w:fldChar w:fldCharType="end"/>
      </w:r>
      <w:r w:rsidRPr="00712DDC">
        <w:t>. Another popular mob</w:t>
      </w:r>
      <w:r w:rsidR="00E53B69" w:rsidRPr="00712DDC">
        <w:t>ility data source found in aca</w:t>
      </w:r>
      <w:r w:rsidRPr="00712DDC">
        <w:t>demic literature is the mobile phone call data in the form of Call Detail Records (CDR), where the locations of mobile users are estimated by cell</w:t>
      </w:r>
      <w:r w:rsidR="00411D75" w:rsidRPr="00712DDC">
        <w:t xml:space="preserve"> </w:t>
      </w:r>
      <w:r w:rsidR="00411D75" w:rsidRPr="00712DDC">
        <w:lastRenderedPageBreak/>
        <w:t>tower triangulation with accu</w:t>
      </w:r>
      <w:r w:rsidRPr="00712DDC">
        <w:t xml:space="preserve">racy in the order of kilometers </w:t>
      </w:r>
      <w:r w:rsidR="002C4046">
        <w:fldChar w:fldCharType="begin"/>
      </w:r>
      <w:r w:rsidR="00737F61">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label":"page"},{"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C4046">
        <w:fldChar w:fldCharType="separate"/>
      </w:r>
      <w:r w:rsidR="00737F61" w:rsidRPr="00737F61">
        <w:t>(González et al. 2008; Kung et al. 2014; Zhong et al. 2014)</w:t>
      </w:r>
      <w:r w:rsidR="002C4046">
        <w:fldChar w:fldCharType="end"/>
      </w:r>
      <w:r w:rsidRPr="00712DDC">
        <w:t xml:space="preserve">. Such a dataset can cover relatively large spatial scale (e.g., national level) </w:t>
      </w:r>
      <w:r w:rsidR="003C2C96">
        <w:fldChar w:fldCharType="begin"/>
      </w:r>
      <w:r w:rsidR="003C2C96">
        <w:instrText xml:space="preserve"> ADDIN ZOTERO_ITEM CSL_CITATION {"citationID":"i9jBDZWf","properties":{"formattedCitation":"(Sobolevsky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3C2C96">
        <w:fldChar w:fldCharType="separate"/>
      </w:r>
      <w:r w:rsidR="003C2C96">
        <w:rPr>
          <w:noProof/>
        </w:rPr>
        <w:t>(Sobolevsky et al. 2013)</w:t>
      </w:r>
      <w:r w:rsidR="003C2C96">
        <w:fldChar w:fldCharType="end"/>
      </w:r>
      <w:r w:rsidRPr="00712DDC">
        <w:t xml:space="preserve"> and a large portion of the population in t</w:t>
      </w:r>
      <w:r w:rsidR="003C2C96">
        <w:t xml:space="preserve">he study region </w:t>
      </w:r>
      <w:r w:rsidR="003C2C96">
        <w:fldChar w:fldCharType="begin"/>
      </w:r>
      <w:r w:rsidR="003C2C96">
        <w:instrText xml:space="preserve"> ADDIN ZOTERO_ITEM CSL_CITATION {"citationID":"55IKhABW","properties":{"formattedCitation":"(Kung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C2C96">
        <w:fldChar w:fldCharType="separate"/>
      </w:r>
      <w:r w:rsidR="003C2C96">
        <w:rPr>
          <w:noProof/>
        </w:rPr>
        <w:t>(Kung et al. 2014)</w:t>
      </w:r>
      <w:r w:rsidR="003C2C96">
        <w:fldChar w:fldCharType="end"/>
      </w:r>
      <w:r w:rsidRPr="00712DDC">
        <w:t>. However, due to the concerns of infringement on individual privacy, the mobile phone call data is not publicly accessible, which is not ideal for the replicability in scientific findings or comparisons across different regions.</w:t>
      </w:r>
    </w:p>
    <w:p w14:paraId="211B3462" w14:textId="1F0F61EA" w:rsidR="00655591" w:rsidRPr="00712DDC" w:rsidRDefault="002372A1" w:rsidP="00FB4C42">
      <w:pPr>
        <w:pStyle w:val="Newparagraph"/>
      </w:pPr>
      <w:r w:rsidRPr="00712DDC">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nd complexities in directly ex</w:t>
      </w:r>
      <w:r w:rsidRPr="00712DDC">
        <w:t xml:space="preserve">tracting and using the mobility data from the LBSM data sets.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B50D09">
        <w:fldChar w:fldCharType="begin"/>
      </w:r>
      <w:r w:rsidR="00B50D09">
        <w:instrText xml:space="preserve"> ADDIN ZOTERO_ITEM CSL_CITATION {"citationID":"zs8EWdfC","properties":{"formattedCitation":"(Kung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B50D09">
        <w:fldChar w:fldCharType="separate"/>
      </w:r>
      <w:r w:rsidR="00B50D09">
        <w:rPr>
          <w:noProof/>
        </w:rPr>
        <w:t>(Kung et al. 2014)</w:t>
      </w:r>
      <w:r w:rsidR="00B50D09">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 Twitter data</w:t>
      </w:r>
      <w:r w:rsidR="00E4345A">
        <w:t xml:space="preserve"> </w:t>
      </w:r>
      <w:r w:rsidR="00E4345A">
        <w:fldChar w:fldCharType="begin"/>
      </w:r>
      <w:r w:rsidR="00E4345A">
        <w:instrText xml:space="preserve"> ADDIN ZOTERO_ITEM CSL_CITATION {"citationID":"nsMpErOE","properties":{"formattedCitation":"(Steiger et al. 2015; Luo et al. 2016)","plainCitation":"(Steiger et al. 2015; Luo et al.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schema":"https://github.com/citation-style-language/schema/raw/master/csl-citation.json"} </w:instrText>
      </w:r>
      <w:r w:rsidR="00E4345A">
        <w:fldChar w:fldCharType="separate"/>
      </w:r>
      <w:r w:rsidR="00E4345A">
        <w:rPr>
          <w:noProof/>
        </w:rPr>
        <w:t>(Steiger et al. 2015; Luo et al. 2016)</w:t>
      </w:r>
      <w:r w:rsidR="00E4345A">
        <w:fldChar w:fldCharType="end"/>
      </w:r>
      <w:r w:rsidRPr="00712DDC">
        <w:t>. While the used methods vary, these studies suggest that the mentioned issues require us to pose stricter criteria in filtering and extracting individual movements.</w:t>
      </w:r>
    </w:p>
    <w:p w14:paraId="1F0B5EBB" w14:textId="32CEF026" w:rsidR="00382BBD" w:rsidRPr="00712DDC" w:rsidRDefault="00E25461" w:rsidP="004709B5">
      <w:pPr>
        <w:pStyle w:val="Newparagraph"/>
      </w:pPr>
      <w:r w:rsidRPr="00712DDC">
        <w:t>In this study, geo-located Twitter data are chosen as the source for constructing large-scale mobility networks of human spatial interac</w:t>
      </w:r>
      <w:r w:rsidR="004709B5">
        <w:t>tions and studying detailed mo</w:t>
      </w:r>
      <w:r w:rsidRPr="00712DDC">
        <w:t xml:space="preserve">bility patterns. A geo-located tweet is a Twitter message with an additional geo- tag expressed as a pair of geographical coordinates that represent the location from which </w:t>
      </w:r>
      <w:r w:rsidRPr="00712DDC">
        <w:lastRenderedPageBreak/>
        <w:t>the tweet was sent. Twitter is one of the most popular platforms and is been actively used in many countries. It provides a publicly accessible streaming API (http://dev.twitter.com/streaming) for easy data access. The geo-located Twitter data present some unique advantages regarding the purpose of this study, for example, the high-resolution location information enables to identify multiple travel m</w:t>
      </w:r>
      <w:r w:rsidR="00482689">
        <w:t xml:space="preserve">odes in user mobility patterns </w:t>
      </w:r>
      <w:r w:rsidR="00482689">
        <w:fldChar w:fldCharType="begin"/>
      </w:r>
      <w:r w:rsidR="00482689">
        <w:instrText xml:space="preserve"> ADDIN ZOTERO_ITEM CSL_CITATION {"citationID":"sCQOZxZQ","properties":{"formattedCitation":"(Jurdak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482689">
        <w:fldChar w:fldCharType="separate"/>
      </w:r>
      <w:r w:rsidR="00482689">
        <w:rPr>
          <w:noProof/>
        </w:rPr>
        <w:t>(Jurdak et al. 2015)</w:t>
      </w:r>
      <w:r w:rsidR="00482689">
        <w:fldChar w:fldCharType="end"/>
      </w:r>
      <w:r w:rsidRPr="00712DDC">
        <w:t>; the large spatial coverage enables to study global mobilit</w:t>
      </w:r>
      <w:r w:rsidR="00B74858">
        <w:t xml:space="preserve">y patterns </w:t>
      </w:r>
      <w:r w:rsidR="00B74858">
        <w:fldChar w:fldCharType="begin"/>
      </w:r>
      <w:r w:rsidR="00B74858">
        <w:instrText xml:space="preserve"> ADDIN ZOTERO_ITEM CSL_CITATION {"citationID":"z8ZCcNX4","properties":{"formattedCitation":"(Hawelka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B74858">
        <w:fldChar w:fldCharType="separate"/>
      </w:r>
      <w:r w:rsidR="00B74858">
        <w:rPr>
          <w:noProof/>
        </w:rPr>
        <w:t>(Hawelka et al. 2014)</w:t>
      </w:r>
      <w:r w:rsidR="00B74858">
        <w:fldChar w:fldCharType="end"/>
      </w:r>
      <w:r w:rsidRPr="00712DDC">
        <w:t>, which is almost impossible for other mobility datasets. Also, it provides the 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4D57081A" w:rsidR="00B36BBC" w:rsidRPr="00712DDC" w:rsidRDefault="00DD3961" w:rsidP="00D5567E">
      <w:pPr>
        <w:pStyle w:val="Paragraph"/>
      </w:pPr>
      <w:r w:rsidRPr="00712DDC">
        <w:t xml:space="preserve">For this study, the geo-located tweets were collected using the Twitter Streaming API by supplying a geographical bounding box to retrieve all the geo-located tweets within an area of interest. To ensure complete coverage of Great Britain, we set the bounding box to the British Isles using the lower left and upper right coordinates (49.49, -14.85), (61.18, 2.63) respectively. </w:t>
      </w:r>
      <w:del w:id="27" w:author="Yin, Junjun" w:date="2016-11-01T17:04:00Z">
        <w:r w:rsidRPr="00712DDC" w:rsidDel="00401FF4">
          <w:delText xml:space="preserve">This does include the whole of Ireland part of France. </w:delText>
        </w:r>
      </w:del>
      <w:r w:rsidRPr="00712DDC">
        <w:t>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During the data collection phase, the data crawler did not encounter any issue regarding whether it exceeds the data quota by the 1% </w:t>
      </w:r>
      <w:r w:rsidR="00D5567E">
        <w:t xml:space="preserve">policy mentioned in </w:t>
      </w:r>
      <w:r w:rsidR="00E87724">
        <w:fldChar w:fldCharType="begin"/>
      </w:r>
      <w:r w:rsidR="00E87724">
        <w:instrText xml:space="preserve"> ADDIN ZOTERO_ITEM CSL_CITATION {"citationID":"vLKQ3kiK","properties":{"formattedCitation":"(Hawelka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E87724">
        <w:fldChar w:fldCharType="separate"/>
      </w:r>
      <w:r w:rsidR="00E87724">
        <w:rPr>
          <w:noProof/>
        </w:rPr>
        <w:t>(Hawelka et al. 2014)</w:t>
      </w:r>
      <w:r w:rsidR="00E87724">
        <w:fldChar w:fldCharType="end"/>
      </w:r>
      <w:r w:rsidRPr="00712DDC">
        <w:t xml:space="preserve">. It means we have managed to download all the geo-located tweets for the given bounding box. To showcase the overall spatial coverage of the collected geo-located tweets, the geo-locations of all the collected </w:t>
      </w:r>
      <w:ins w:id="28" w:author="Yin, Junjun" w:date="2016-11-01T17:05:00Z">
        <w:r w:rsidR="00FE02DF">
          <w:t>t</w:t>
        </w:r>
      </w:ins>
      <w:del w:id="29" w:author="Yin, Junjun" w:date="2016-11-01T17:05:00Z">
        <w:r w:rsidRPr="00712DDC" w:rsidDel="00FE02DF">
          <w:delText>T</w:delText>
        </w:r>
      </w:del>
      <w:r w:rsidRPr="00712DDC">
        <w:t>weets are shown in Fig. 1. The collected point visualization reveals the geography of cities. Notice the clusters with higher densities of tweets correspond to the locations of major cities.</w:t>
      </w:r>
    </w:p>
    <w:p w14:paraId="4740BB18" w14:textId="134CBE6B" w:rsidR="00B36BBC" w:rsidRPr="00712DDC" w:rsidRDefault="00B36BBC" w:rsidP="00B36BBC">
      <w:pPr>
        <w:spacing w:line="240" w:lineRule="auto"/>
        <w:rPr>
          <w:sz w:val="20"/>
          <w:szCs w:val="20"/>
        </w:rPr>
      </w:pPr>
      <w:r w:rsidRPr="00712DDC">
        <w:rPr>
          <w:b/>
          <w:sz w:val="20"/>
          <w:szCs w:val="20"/>
        </w:rPr>
        <w:lastRenderedPageBreak/>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 </w:t>
      </w:r>
    </w:p>
    <w:p w14:paraId="6557237A" w14:textId="218F0359" w:rsidR="00B36BBC" w:rsidRPr="00712DDC" w:rsidRDefault="00CE497A" w:rsidP="00DD3961">
      <w:r w:rsidRPr="00712DDC">
        <w:tab/>
      </w:r>
    </w:p>
    <w:p w14:paraId="22838F6E" w14:textId="71069CF0" w:rsidR="00627BA4" w:rsidRPr="00712DDC" w:rsidRDefault="00627BA4" w:rsidP="006D3992">
      <w:pPr>
        <w:pStyle w:val="Newparagraph"/>
      </w:pPr>
      <w:r w:rsidRPr="00712DDC">
        <w:t>The original location information embedded in the geo-tag is given in units of latitude and longitude. We examined the “geo” attribute in each raw tweet and kept the one with location information derived from GPS receiver (with high resolution) rather t</w:t>
      </w:r>
      <w:r w:rsidR="00962657">
        <w:t>han from geocoding process</w:t>
      </w:r>
      <w:del w:id="30" w:author="Yin, Junjun" w:date="2016-11-01T17:27:00Z">
        <w:r w:rsidR="00962657" w:rsidDel="00791D8B">
          <w:delText xml:space="preserve"> </w:delText>
        </w:r>
        <w:r w:rsidR="00962657" w:rsidDel="00791D8B">
          <w:fldChar w:fldCharType="begin"/>
        </w:r>
        <w:r w:rsidR="00962657" w:rsidDel="00791D8B">
          <w:del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962657" w:rsidDel="00791D8B">
          <w:fldChar w:fldCharType="separate"/>
        </w:r>
        <w:r w:rsidR="00962657" w:rsidDel="00791D8B">
          <w:rPr>
            <w:noProof/>
          </w:rPr>
          <w:delText>(Jurdak et al. 2015)</w:delText>
        </w:r>
        <w:r w:rsidR="00962657" w:rsidDel="00791D8B">
          <w:fldChar w:fldCharType="end"/>
        </w:r>
      </w:del>
      <w:r w:rsidRPr="00712DDC">
        <w:t xml:space="preserve">. We projected the points into the British National Grid (EPSG: 27700) coordinate system to reduce the complexity of the required distance calculations. </w:t>
      </w:r>
      <w:ins w:id="31" w:author="Yin, Junjun" w:date="2016-11-01T17:28:00Z">
        <w:r w:rsidR="00791D8B">
          <w:t>T</w:t>
        </w:r>
      </w:ins>
      <w:del w:id="32" w:author="Yin, Junjun" w:date="2016-11-01T17:28:00Z">
        <w:r w:rsidRPr="00712DDC" w:rsidDel="00791D8B">
          <w:delText>We used t</w:delText>
        </w:r>
      </w:del>
      <w:r w:rsidRPr="00712DDC">
        <w:t>he geographical boundary of Great Britain</w:t>
      </w:r>
      <w:ins w:id="33" w:author="Yin, Junjun" w:date="2016-11-01T17:28:00Z">
        <w:r w:rsidR="00791D8B">
          <w:t xml:space="preserve"> </w:t>
        </w:r>
      </w:ins>
      <w:del w:id="34" w:author="Yin, Junjun" w:date="2016-11-01T17:28:00Z">
        <w:r w:rsidRPr="00712DDC" w:rsidDel="00791D8B">
          <w:delText xml:space="preserve">, which </w:delText>
        </w:r>
      </w:del>
      <w:r w:rsidRPr="00712DDC">
        <w:t xml:space="preserve">is derived from Office for </w:t>
      </w:r>
      <w:r w:rsidR="006D3992">
        <w:t xml:space="preserve">National Statistics (ONS) of UK </w:t>
      </w:r>
      <w:r w:rsidRPr="00712DDC">
        <w:t>(http://www.ons.gov.</w:t>
      </w:r>
      <w:r w:rsidR="008857C5">
        <w:t>-</w:t>
      </w:r>
      <w:r w:rsidRPr="00712DDC">
        <w:t>uk/ons)</w:t>
      </w:r>
      <w:del w:id="35" w:author="Yin, Junjun" w:date="2016-11-01T17:28:00Z">
        <w:r w:rsidRPr="00712DDC" w:rsidDel="00791D8B">
          <w:delText>,</w:delText>
        </w:r>
      </w:del>
      <w:r w:rsidRPr="00712DDC">
        <w:t xml:space="preserve"> to further restrict the remaining tweets to be “domestic”. Based on these restrictions, the filtered dataset contains 69,847,497 tweets made by 1,153,891 Twitter users. To </w:t>
      </w:r>
      <w:del w:id="36" w:author="Yin, Junjun" w:date="2016-11-01T17:29:00Z">
        <w:r w:rsidRPr="00712DDC" w:rsidDel="00BC0961">
          <w:delText>reduce the effects of</w:delText>
        </w:r>
      </w:del>
      <w:ins w:id="37" w:author="Yin, Junjun" w:date="2016-11-01T17:29:00Z">
        <w:r w:rsidR="00BC0961">
          <w:t>remove</w:t>
        </w:r>
      </w:ins>
      <w:r w:rsidRPr="00712DDC">
        <w:t xml:space="preserve"> tweets from non-human users, the raw tweets were further filtered using the following steps. First we removed the duplicated messages</w:t>
      </w:r>
      <w:del w:id="38" w:author="Yin, Junjun" w:date="2016-11-01T17:29:00Z">
        <w:r w:rsidRPr="00712DDC" w:rsidDel="0032180A">
          <w:delText xml:space="preserve"> from the dataset</w:delText>
        </w:r>
      </w:del>
      <w:r w:rsidRPr="00712DDC">
        <w:t>. We then removed non-human users based on unusual relocation</w:t>
      </w:r>
      <w:ins w:id="39" w:author="Yin, Junjun" w:date="2016-11-01T17:30:00Z">
        <w:r w:rsidR="0032180A">
          <w:t xml:space="preserve"> by</w:t>
        </w:r>
      </w:ins>
      <w:del w:id="40" w:author="Yin, Junjun" w:date="2016-11-01T17:30:00Z">
        <w:r w:rsidRPr="00712DDC" w:rsidDel="0032180A">
          <w:delText xml:space="preserve"> speed </w:delText>
        </w:r>
        <w:r w:rsidR="00684868" w:rsidDel="0032180A">
          <w:fldChar w:fldCharType="begin"/>
        </w:r>
        <w:r w:rsidR="00684868" w:rsidDel="0032180A">
          <w:del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684868" w:rsidDel="0032180A">
          <w:fldChar w:fldCharType="separate"/>
        </w:r>
        <w:r w:rsidR="00684868" w:rsidDel="0032180A">
          <w:rPr>
            <w:noProof/>
          </w:rPr>
          <w:delText>(Hawelka et al. 2014; Jurdak et al. 2015)</w:delText>
        </w:r>
        <w:r w:rsidR="00684868" w:rsidDel="0032180A">
          <w:fldChar w:fldCharType="end"/>
        </w:r>
        <w:r w:rsidRPr="00712DDC" w:rsidDel="0032180A">
          <w:delText>. We then</w:delText>
        </w:r>
      </w:del>
      <w:r w:rsidRPr="00712DDC">
        <w:t xml:space="preserve"> examin</w:t>
      </w:r>
      <w:ins w:id="41" w:author="Yin, Junjun" w:date="2016-11-01T17:30:00Z">
        <w:r w:rsidR="0032180A">
          <w:t>ing</w:t>
        </w:r>
      </w:ins>
      <w:del w:id="42" w:author="Yin, Junjun" w:date="2016-11-01T17:30:00Z">
        <w:r w:rsidRPr="00712DDC" w:rsidDel="0032180A">
          <w:delText>ed</w:delText>
        </w:r>
      </w:del>
      <w:r w:rsidRPr="00712DDC">
        <w:t xml:space="preserve"> all of the consecutive locations of each user and excluded those with relocating speeds in excess of the threshold of 240 m/s as used by </w:t>
      </w:r>
      <w:r w:rsidR="00962657">
        <w:fldChar w:fldCharType="begin"/>
      </w:r>
      <w:r w:rsidR="00E87724">
        <w:instrText xml:space="preserve"> ADDIN ZOTERO_ITEM CSL_CITATION {"citationID":"CforIJ00","properties":{"formattedCitation":"(Jurdak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962657">
        <w:fldChar w:fldCharType="separate"/>
      </w:r>
      <w:r w:rsidR="00962657">
        <w:rPr>
          <w:noProof/>
        </w:rPr>
        <w:t>(Jurdak et al. 2015)</w:t>
      </w:r>
      <w:r w:rsidR="00962657">
        <w:fldChar w:fldCharType="end"/>
      </w:r>
      <w:r w:rsidRPr="00712DDC">
        <w:t xml:space="preserve">. Finally, to reflect the spatial interactions of residents rather than tourists, we </w:t>
      </w:r>
      <w:del w:id="43" w:author="Yin, Junjun" w:date="2016-11-01T17:31:00Z">
        <w:r w:rsidRPr="00712DDC" w:rsidDel="005D3999">
          <w:delText xml:space="preserve">further </w:delText>
        </w:r>
      </w:del>
      <w:r w:rsidRPr="00712DDC">
        <w:t>impose a condition that the time interval between a user’s first and last recorded tweets should be more than 30 days. In other words, a user that is identified to have stayed in the study region more than 30 days is considered as a resident. The filtered dataset for the following study contains 60,209,778 tweets made by 824,712 Twitter users.</w:t>
      </w:r>
    </w:p>
    <w:p w14:paraId="2C2231E0" w14:textId="32118ABF" w:rsidR="00627BA4" w:rsidRPr="00712DDC" w:rsidRDefault="00627BA4" w:rsidP="000A1A32">
      <w:pPr>
        <w:pStyle w:val="Newparagraph"/>
      </w:pPr>
      <w:r w:rsidRPr="00712DDC">
        <w:t>At this stage, each geo-located tweet is represented as a tuple</w:t>
      </w:r>
      <w:r w:rsidR="009A1A68">
        <w:t xml:space="preserve"> </w:t>
      </w:r>
      <m:oMath>
        <m:d>
          <m:dPr>
            <m:begChr m:val="〈"/>
            <m:endChr m:val="〉"/>
            <m:ctrlPr>
              <w:rPr>
                <w:rFonts w:ascii="Cambria Math" w:hAnsi="Cambria Math"/>
                <w:i/>
              </w:rPr>
            </m:ctrlPr>
          </m:dPr>
          <m:e>
            <m:r>
              <w:rPr>
                <w:rFonts w:ascii="Cambria Math" w:hAnsi="Cambria Math"/>
              </w:rPr>
              <m:t>user</m:t>
            </m:r>
            <m:r>
              <m:rPr>
                <m:lit/>
              </m:rPr>
              <w:rPr>
                <w:rFonts w:ascii="Cambria Math" w:hAnsi="Cambria Math"/>
              </w:rPr>
              <m:t>_</m:t>
            </m:r>
            <m:r>
              <w:rPr>
                <w:rFonts w:ascii="Cambria Math" w:hAnsi="Cambria Math"/>
              </w:rPr>
              <m:t xml:space="preserve">id, loc, t, m </m:t>
            </m:r>
          </m:e>
        </m:d>
      </m:oMath>
      <w:r w:rsidRPr="00712DDC">
        <w:t xml:space="preserve">, where </w:t>
      </w:r>
      <m:oMath>
        <m:r>
          <w:rPr>
            <w:rFonts w:ascii="Cambria Math" w:hAnsi="Cambria Math"/>
          </w:rPr>
          <m:t>user</m:t>
        </m:r>
        <m:r>
          <m:rPr>
            <m:lit/>
          </m:rPr>
          <w:rPr>
            <w:rFonts w:ascii="Cambria Math" w:hAnsi="Cambria Math"/>
          </w:rPr>
          <m:t>_</m:t>
        </m:r>
        <m:r>
          <w:rPr>
            <w:rFonts w:ascii="Cambria Math" w:hAnsi="Cambria Math"/>
          </w:rPr>
          <m:t>id</m:t>
        </m:r>
      </m:oMath>
      <w:r w:rsidR="00970FDF">
        <w:t xml:space="preserve"> is an anonymous Twitter user ID</w:t>
      </w:r>
      <w:r w:rsidR="001E33DF">
        <w:t xml:space="preserve">; </w:t>
      </w:r>
      <m:oMath>
        <m:r>
          <w:rPr>
            <w:rFonts w:ascii="Cambria Math" w:hAnsi="Cambria Math"/>
          </w:rPr>
          <m:t>loc</m:t>
        </m:r>
      </m:oMath>
      <w:r w:rsidRPr="00712DDC">
        <w:t xml:space="preserve"> is the recorded location of the tweet as a coordinate pair; </w:t>
      </w:r>
      <m:oMath>
        <m:r>
          <w:rPr>
            <w:rFonts w:ascii="Cambria Math" w:hAnsi="Cambria Math"/>
          </w:rPr>
          <m:t>t</m:t>
        </m:r>
      </m:oMath>
      <w:r w:rsidR="001E33DF">
        <w:t xml:space="preserve"> </w:t>
      </w:r>
      <w:r w:rsidRPr="00712DDC">
        <w:t xml:space="preserve">is the timestamp of the tweet’s post; and </w:t>
      </w:r>
      <m:oMath>
        <m:r>
          <w:rPr>
            <w:rFonts w:ascii="Cambria Math" w:hAnsi="Cambria Math"/>
          </w:rPr>
          <m:t>m</m:t>
        </m:r>
      </m:oMath>
      <w:r w:rsidR="001E33DF" w:rsidRPr="00712DDC">
        <w:t xml:space="preserve"> </w:t>
      </w:r>
      <w:r w:rsidRPr="00712DDC">
        <w:t xml:space="preserve">is the actual content of the tweet. We </w:t>
      </w:r>
      <w:del w:id="44" w:author="Yin, Junjun" w:date="2016-11-01T17:32:00Z">
        <w:r w:rsidRPr="00712DDC" w:rsidDel="005D3999">
          <w:delText xml:space="preserve">then </w:delText>
        </w:r>
      </w:del>
      <w:r w:rsidRPr="00712DDC">
        <w:t xml:space="preserve">constructed a trajectory for each </w:t>
      </w:r>
      <w:r w:rsidRPr="00712DDC">
        <w:lastRenderedPageBreak/>
        <w:t xml:space="preserve">Twitter user by appending all the recorded </w:t>
      </w:r>
      <w:r w:rsidR="00FC09B1">
        <w:t xml:space="preserve">locations (with the same </w:t>
      </w:r>
      <m:oMath>
        <m:r>
          <w:rPr>
            <w:rFonts w:ascii="Cambria Math" w:hAnsi="Cambria Math"/>
          </w:rPr>
          <m:t>user</m:t>
        </m:r>
        <m:r>
          <m:rPr>
            <m:lit/>
          </m:rPr>
          <w:rPr>
            <w:rFonts w:ascii="Cambria Math" w:hAnsi="Cambria Math"/>
          </w:rPr>
          <m:t>_</m:t>
        </m:r>
        <m:r>
          <w:rPr>
            <w:rFonts w:ascii="Cambria Math" w:hAnsi="Cambria Math"/>
          </w:rPr>
          <m:t>id</m:t>
        </m:r>
      </m:oMath>
      <w:r w:rsidRPr="00712DDC">
        <w:t xml:space="preserve">) in the chronological order (based on the timestamps). To protect Twitter </w:t>
      </w:r>
      <w:r w:rsidR="00FC4F3A" w:rsidRPr="00712DDC">
        <w:t>user’s</w:t>
      </w:r>
      <w:r w:rsidR="00FC09B1">
        <w:t xml:space="preserve"> privacy, the ID</w:t>
      </w:r>
      <w:r w:rsidRPr="00712DDC">
        <w:t xml:space="preserve"> field was replaced with a randomly generated unique number and the content of the message was removed. </w:t>
      </w:r>
      <w:del w:id="45" w:author="Yin, Junjun" w:date="2016-11-01T17:33:00Z">
        <w:r w:rsidRPr="00712DDC" w:rsidDel="00F42369">
          <w:delText xml:space="preserve">In addition, </w:delText>
        </w:r>
      </w:del>
      <w:ins w:id="46" w:author="Yin, Junjun" w:date="2016-11-01T17:33:00Z">
        <w:r w:rsidR="00F42369">
          <w:t>T</w:t>
        </w:r>
      </w:ins>
      <w:del w:id="47" w:author="Yin, Junjun" w:date="2016-11-01T17:33:00Z">
        <w:r w:rsidRPr="00712DDC" w:rsidDel="00F42369">
          <w:delText>t</w:delText>
        </w:r>
      </w:del>
      <w:r w:rsidRPr="00712DDC">
        <w:t xml:space="preserve">he actual location of each geo-located </w:t>
      </w:r>
      <w:ins w:id="48" w:author="Yin, Junjun" w:date="2016-11-01T17:33:00Z">
        <w:r w:rsidR="005D3999">
          <w:t>t</w:t>
        </w:r>
      </w:ins>
      <w:del w:id="49" w:author="Yin, Junjun" w:date="2016-11-01T17:33:00Z">
        <w:r w:rsidRPr="00712DDC" w:rsidDel="005D3999">
          <w:delText>T</w:delText>
        </w:r>
      </w:del>
      <w:r w:rsidRPr="00712DDC">
        <w:t xml:space="preserve">weet is only used for distance calculation and determining the </w:t>
      </w:r>
      <w:del w:id="50" w:author="Yin, Junjun" w:date="2016-11-01T17:33:00Z">
        <w:r w:rsidRPr="00712DDC" w:rsidDel="005D3999">
          <w:delText xml:space="preserve">corresponding </w:delText>
        </w:r>
      </w:del>
      <w:r w:rsidRPr="00712DDC">
        <w:t>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t>3.2. Mobility network of Twitter user spatial interactions</w:t>
      </w:r>
    </w:p>
    <w:p w14:paraId="4E477C4A" w14:textId="3B5ADD27" w:rsidR="00627BA4" w:rsidRPr="00712DDC" w:rsidRDefault="00627BA4" w:rsidP="000A1A32">
      <w:pPr>
        <w:pStyle w:val="Paragraph"/>
      </w:pPr>
      <w:r w:rsidRPr="00712DDC">
        <w:t xml:space="preserve">A Twitter user’s movement is defined </w:t>
      </w:r>
      <w:del w:id="51" w:author="Yin, Junjun" w:date="2016-11-01T17:38:00Z">
        <w:r w:rsidRPr="00712DDC" w:rsidDel="002227E4">
          <w:delText xml:space="preserve">here </w:delText>
        </w:r>
      </w:del>
      <w:r w:rsidRPr="00712DDC">
        <w:t xml:space="preserve">as the individual’s geographic relocation or displacement </w:t>
      </w:r>
      <w:r w:rsidR="00962657">
        <w:fldChar w:fldCharType="begin"/>
      </w:r>
      <w:r w:rsidR="00962657">
        <w:instrText xml:space="preserve"> ADDIN ZOTERO_ITEM CSL_CITATION {"citationID":"0GyukzQu","properties":{"custom":"(Gonz\\uc0\\u225{}lez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962657">
        <w:fldChar w:fldCharType="separate"/>
      </w:r>
      <w:r w:rsidR="00962657" w:rsidRPr="00962657">
        <w:t>(González et al. 2008)</w:t>
      </w:r>
      <w:r w:rsidR="00962657">
        <w:fldChar w:fldCharType="end"/>
      </w:r>
      <w:r w:rsidRPr="00712DDC">
        <w:t xml:space="preserve">. This is not equivalent to a “trip” taken by an individual, because, displacement includes situations </w:t>
      </w:r>
      <w:ins w:id="52" w:author="Yin, Junjun" w:date="2016-11-01T17:34:00Z">
        <w:r w:rsidR="00E5029A">
          <w:t>where</w:t>
        </w:r>
      </w:ins>
      <w:del w:id="53" w:author="Yin, Junjun" w:date="2016-11-01T17:34:00Z">
        <w:r w:rsidRPr="00712DDC" w:rsidDel="00E5029A">
          <w:delText>when</w:delText>
        </w:r>
      </w:del>
      <w:r w:rsidRPr="00712DDC">
        <w:t xml:space="preserve">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w:t>
      </w:r>
      <m:oMath>
        <m:r>
          <w:rPr>
            <w:rFonts w:ascii="Cambria Math" w:hAnsi="Cambria Math"/>
          </w:rPr>
          <m:t xml:space="preserve">V </m:t>
        </m:r>
      </m:oMath>
      <w:r w:rsidRPr="00712DDC">
        <w:t>is a set of spatial nodes corresponding to the underlying urban regions</w:t>
      </w:r>
      <w:ins w:id="54" w:author="Yin, Junjun" w:date="2016-11-01T17:40:00Z">
        <w:r w:rsidR="00D826F8">
          <w:t xml:space="preserve">, </w:t>
        </w:r>
      </w:ins>
      <w:del w:id="55" w:author="Yin, Junjun" w:date="2016-11-01T17:40:00Z">
        <w:r w:rsidRPr="00712DDC" w:rsidDel="00D826F8">
          <w:delText xml:space="preserve"> and </w:delText>
        </w:r>
      </w:del>
      <m:oMath>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hAnsi="Cambria Math"/>
          </w:rPr>
          <m:t xml:space="preserve"> </m:t>
        </m:r>
      </m:oMath>
      <w:r w:rsidRPr="00712DDC">
        <w:t>is a set of edges representing the connections between a pair of nodes</w:t>
      </w:r>
      <w:ins w:id="56" w:author="Yin, Junjun" w:date="2016-11-01T17:40:00Z">
        <w:r w:rsidR="00D826F8">
          <w:t>,</w:t>
        </w:r>
      </w:ins>
      <w:r w:rsidRPr="00712DDC">
        <w:t xml:space="preserve"> and the </w:t>
      </w:r>
      <w:del w:id="57" w:author="Yin, Junjun" w:date="2016-11-01T17:40:00Z">
        <w:r w:rsidRPr="00712DDC" w:rsidDel="00D826F8">
          <w:delText xml:space="preserve">corresponding </w:delText>
        </w:r>
      </w:del>
      <w:r w:rsidRPr="00712DDC">
        <w:t>weights are assigned by the accumulated volume of Twitter user movements.</w:t>
      </w:r>
    </w:p>
    <w:p w14:paraId="6832024B" w14:textId="5DAA253A" w:rsidR="005552B3" w:rsidRPr="00712DDC" w:rsidRDefault="00627BA4" w:rsidP="0092226F">
      <w:pPr>
        <w:pStyle w:val="Newparagraph"/>
      </w:pPr>
      <w:r w:rsidRPr="00712DDC">
        <w:t>To build the spatial network at a national level, we had to determine the basic units to serve as spatial nodes of the connectivity network</w:t>
      </w:r>
      <w:del w:id="58" w:author="Yin, Junjun" w:date="2016-11-01T17:41:00Z">
        <w:r w:rsidRPr="00712DDC" w:rsidDel="0010647A">
          <w:delText xml:space="preserve"> of urban regions</w:delText>
        </w:r>
      </w:del>
      <w:r w:rsidRPr="00712DDC">
        <w:t>. Previous studies have suggested equi</w:t>
      </w:r>
      <w:del w:id="59" w:author="Junjun Yin" w:date="2016-10-31T13:41:00Z">
        <w:r w:rsidRPr="00712DDC" w:rsidDel="00BD5998">
          <w:delText>-</w:delText>
        </w:r>
      </w:del>
      <w:r w:rsidRPr="00712DDC">
        <w:t xml:space="preserve">distant spatial tessellation to generate nodes, which uses </w:t>
      </w:r>
      <w:ins w:id="60" w:author="Yin, Junjun" w:date="2016-11-01T17:37:00Z">
        <w:r w:rsidR="00650FC4" w:rsidRPr="00650FC4">
          <w:t xml:space="preserve">Voronoi </w:t>
        </w:r>
      </w:ins>
      <w:del w:id="61" w:author="Yin, Junjun" w:date="2016-11-01T17:36:00Z">
        <w:r w:rsidRPr="00712DDC" w:rsidDel="00BE0FBD">
          <w:delText>v</w:delText>
        </w:r>
      </w:del>
      <w:del w:id="62" w:author="Yin, Junjun" w:date="2016-11-01T17:37:00Z">
        <w:r w:rsidRPr="00712DDC" w:rsidDel="00650FC4">
          <w:delText xml:space="preserve">oronoi </w:delText>
        </w:r>
      </w:del>
      <w:r w:rsidRPr="00712DDC">
        <w:t xml:space="preserve">polygons to partition the space based on the collected points </w:t>
      </w:r>
      <w:r w:rsidR="00C7217C">
        <w:fldChar w:fldCharType="begin"/>
      </w:r>
      <w:r w:rsidR="00C7217C">
        <w:instrText xml:space="preserve"> ADDIN ZOTERO_ITEM CSL_CITATION {"citationID":"cMpUpEI1","properties":{"formattedCitation":"(Rinzivillo et al. 2012; Zhong et al. 2014)","plainCitation":"(Rinzivillo et al. 2012; Zhong et al. 2014)"},"citationItems":[{"id":244,"uris":["http://zotero.org/users/1928267/items/WGWBUUNT"],"uri":["http://zotero.org/users/1928267/items/WGWBUUNT"],"itemData":{"id":244,"type":"article-journal","title":"Discovering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7217C">
        <w:fldChar w:fldCharType="separate"/>
      </w:r>
      <w:r w:rsidR="00C7217C">
        <w:rPr>
          <w:noProof/>
        </w:rPr>
        <w:t>(Rinzivillo et al. 2012; Zhong et al. 2014)</w:t>
      </w:r>
      <w:r w:rsidR="00C7217C">
        <w:fldChar w:fldCharType="end"/>
      </w:r>
      <w:r w:rsidRPr="00712DDC">
        <w:t xml:space="preserve">. This approach demonstrates improvements </w:t>
      </w:r>
      <w:del w:id="63" w:author="Yin, Junjun" w:date="2016-11-01T17:42:00Z">
        <w:r w:rsidRPr="00712DDC" w:rsidDel="0010647A">
          <w:delText xml:space="preserve">for </w:delText>
        </w:r>
      </w:del>
      <w:ins w:id="64" w:author="Yin, Junjun" w:date="2016-11-01T17:42:00Z">
        <w:r w:rsidR="0010647A">
          <w:t>in</w:t>
        </w:r>
        <w:r w:rsidR="0010647A" w:rsidRPr="00712DDC">
          <w:t xml:space="preserve"> </w:t>
        </w:r>
      </w:ins>
      <w:r w:rsidRPr="00712DDC">
        <w:t xml:space="preserve">estimating the </w:t>
      </w:r>
      <w:r w:rsidRPr="00712DDC">
        <w:lastRenderedPageBreak/>
        <w:t>locations of mobile</w:t>
      </w:r>
      <w:r w:rsidR="002E1D1C" w:rsidRPr="00712DDC">
        <w:t xml:space="preserve"> </w:t>
      </w:r>
      <w:r w:rsidR="00596F84" w:rsidRPr="00712DDC">
        <w:t xml:space="preserve">phone records </w:t>
      </w:r>
      <w:del w:id="65" w:author="Yin, Junjun" w:date="2016-11-01T17:42:00Z">
        <w:r w:rsidR="00596F84" w:rsidRPr="00712DDC" w:rsidDel="0010647A">
          <w:delText>based on the</w:delText>
        </w:r>
      </w:del>
      <w:ins w:id="66" w:author="Yin, Junjun" w:date="2016-11-01T17:42:00Z">
        <w:r w:rsidR="0010647A">
          <w:t>from</w:t>
        </w:r>
      </w:ins>
      <w:r w:rsidR="00596F84" w:rsidRPr="00712DDC">
        <w:t xml:space="preserve"> cell tower triangulation </w:t>
      </w:r>
      <w:r w:rsidR="0092226F">
        <w:fldChar w:fldCharType="begin"/>
      </w:r>
      <w:r w:rsidR="00494A3B">
        <w:instrText xml:space="preserve"> ADDIN ZOTERO_ITEM CSL_CITATION {"citationID":"LaoLdEqb","properties":{"custom":"(Gonz\\uc0\\u225{}lez et al. 2008; Qian et al. 2013)","formattedCitation":"{\\rtf (Gonz\\uc0\\u225{}lez et al. 2008; Qian et al. 2013)}","plainCitation":"(González et al. 2008; Qian et al. 2013)"},"citationItems":[{"id":225,"uris":["http://zotero.org/users/1928267/items/SD6RZ9ND"],"uri":["http://zotero.org/users/1928267/items/SD6RZ9ND"],"itemData":{"id":225,"type":"article-journal","title":"Understanding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969,"uris":["http://zotero.org/users/1928267/items/HNUWGXD3"],"uri":["http://zotero.org/users/1928267/items/HNUWGXD3"],"itemData":{"id":969,"type":"chapter","title":"The impact of spatial resolution and representation on human mobility predictability","container-title":"Web and Wireless Geographical Information Systems, , Heidelberg","publisher":"Springer","publisher-place":"Berlin","page":"25-40","event-place":"Berlin","author":[{"family":"Qian","given":"W."},{"family":"Stanley","given":"K. G."},{"family":"Osgood","given":"N. D."}],"issued":{"date-parts":[["2013"]]}},"label":"page"}],"schema":"https://github.com/citation-style-language/schema/raw/master/csl-citation.json"} </w:instrText>
      </w:r>
      <w:r w:rsidR="0092226F">
        <w:fldChar w:fldCharType="separate"/>
      </w:r>
      <w:r w:rsidR="00494A3B" w:rsidRPr="00494A3B">
        <w:t>(González et al. 2008; Qian et al. 2013)</w:t>
      </w:r>
      <w:r w:rsidR="0092226F">
        <w:fldChar w:fldCharType="end"/>
      </w:r>
      <w:r w:rsidR="00596F84" w:rsidRPr="00712DDC">
        <w:t>. However, equi</w:t>
      </w:r>
      <w:del w:id="67" w:author="Junjun Yin" w:date="2016-10-31T13:41:00Z">
        <w:r w:rsidR="00596F84" w:rsidRPr="00712DDC" w:rsidDel="00BD5998">
          <w:delText>-</w:delText>
        </w:r>
      </w:del>
      <w:r w:rsidR="00596F84" w:rsidRPr="00712DDC">
        <w:t>distant tessellation decreases the spatia</w:t>
      </w:r>
      <w:r w:rsidR="0010647A">
        <w:t>l resolution of aggregated geo-</w:t>
      </w:r>
      <w:r w:rsidR="00596F84" w:rsidRPr="00712DDC">
        <w:t xml:space="preserve">located tweets, because the location information is usually derived from the embedded GPS within mobile devices and tends to provide greater accuracy </w:t>
      </w:r>
      <w:r w:rsidR="00C7217C">
        <w:fldChar w:fldCharType="begin"/>
      </w:r>
      <w:r w:rsidR="00C7217C">
        <w:instrText xml:space="preserve"> ADDIN ZOTERO_ITEM CSL_CITATION {"citationID":"uzQy8EEa","properties":{"formattedCitation":"(Zandbergen 2009)","plainCitation":"(Zandbergen 2009)"},"citationItems":[{"id":143,"uris":["http://zotero.org/users/1928267/items/2Q4V33TI"],"uri":["http://zotero.org/users/1928267/items/2Q4V33TI"],"itemData":{"id":143,"type":"article-journal","title":"Accuracy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C7217C">
        <w:fldChar w:fldCharType="separate"/>
      </w:r>
      <w:r w:rsidR="00C7217C">
        <w:rPr>
          <w:noProof/>
        </w:rPr>
        <w:t>(Zandbergen 2009)</w:t>
      </w:r>
      <w:r w:rsidR="00C7217C">
        <w:fldChar w:fldCharType="end"/>
      </w:r>
      <w:r w:rsidR="00596F84" w:rsidRPr="00712DDC">
        <w:t>. Another approach is to partition the space into a grid of spatial pixels</w:t>
      </w:r>
      <w:r w:rsidR="00047FD9">
        <w:t xml:space="preserve"> </w:t>
      </w:r>
      <w:r w:rsidR="00EA0938">
        <w:fldChar w:fldCharType="begin"/>
      </w:r>
      <w:r w:rsidR="00EA0938">
        <w:instrText xml:space="preserve"> ADDIN ZOTERO_ITEM CSL_CITATION {"citationID":"tpWtMFLm","properties":{"formattedCitation":"(Ratti et al. 2010; X. Liu et al. 2015)","plainCitation":"(Ratti et al. 2010; X. Liu et al. 2015)"},"citationItems":[{"id":152,"uris":["http://zotero.org/users/1928267/items/4ISQDCUG"],"uri":["http://zotero.org/users/1928267/items/4ISQDCUG"],"itemData":{"id":152,"type":"article-journal","title":"Redrawing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EA0938">
        <w:fldChar w:fldCharType="separate"/>
      </w:r>
      <w:r w:rsidR="00EA0938">
        <w:rPr>
          <w:noProof/>
        </w:rPr>
        <w:t>(Ratti et al. 2010; X. Liu et al. 2015)</w:t>
      </w:r>
      <w:r w:rsidR="00EA0938">
        <w:fldChar w:fldCharType="end"/>
      </w:r>
      <w:r w:rsidR="00596F84" w:rsidRPr="00712DDC">
        <w:t xml:space="preserve">. However, the </w:t>
      </w:r>
      <w:del w:id="68" w:author="Yin, Junjun" w:date="2016-11-01T17:44:00Z">
        <w:r w:rsidR="00596F84" w:rsidRPr="00712DDC" w:rsidDel="0010647A">
          <w:delText xml:space="preserve">size of the </w:delText>
        </w:r>
      </w:del>
      <w:r w:rsidR="00596F84" w:rsidRPr="00712DDC">
        <w:t>cell</w:t>
      </w:r>
      <w:ins w:id="69" w:author="Yin, Junjun" w:date="2016-11-01T17:44:00Z">
        <w:r w:rsidR="0010647A">
          <w:t xml:space="preserve"> size</w:t>
        </w:r>
      </w:ins>
      <w:r w:rsidR="00596F84" w:rsidRPr="00712DDC">
        <w:t xml:space="preserve"> can potentially lead to biases due to the Modifiable Area Unit Problem (MAUP) </w:t>
      </w:r>
      <w:r w:rsidR="00386B9B">
        <w:fldChar w:fldCharType="begin"/>
      </w:r>
      <w:r w:rsidR="00386B9B">
        <w:instrText xml:space="preserve"> ADDIN ZOTERO_ITEM CSL_CITATION {"citationID":"wiZh4pbr","properties":{"formattedCitation":"(Openshaw 1984; Wong 2009)","plainCitation":"(Openshaw 1984; Wong 2009)"},"citationItems":[{"id":164,"uris":["http://zotero.org/users/1928267/items/7K5UFFSZ"],"uri":["http://zotero.org/users/1928267/items/7K5UFFSZ"],"itemData":{"id":164,"type":"paper-conference","title":"The modifiable areal unit problem","publisher":"Geo Abstracts University of East Anglia","author":[{"family":"Openshaw","given":"Stan"}],"issued":{"date-parts":[["1984"]]}}},{"id":211,"uris":["http://zotero.org/users/1928267/items/NQ3SHKII"],"uri":["http://zotero.org/users/1928267/items/NQ3SHKII"],"itemData":{"id":211,"type":"book","title":"The modifiable areal unit problem (MAUP)","publisher":"SAGE Publications: London, UK","author":[{"family":"Wong","given":"David"}],"issued":{"date-parts":[["2009"]]}}}],"schema":"https://github.com/citation-style-language/schema/raw/master/csl-citation.json"} </w:instrText>
      </w:r>
      <w:r w:rsidR="00386B9B">
        <w:fldChar w:fldCharType="separate"/>
      </w:r>
      <w:r w:rsidR="00C7217C">
        <w:rPr>
          <w:noProof/>
        </w:rPr>
        <w:t>(Openshaw 1984; Wong 2009)</w:t>
      </w:r>
      <w:r w:rsidR="00386B9B">
        <w:fldChar w:fldCharType="end"/>
      </w:r>
      <w:r w:rsidR="00596F84" w:rsidRPr="00712DDC">
        <w:t xml:space="preserve">, where different choices of unit size can lead to significant variant findings. To compare our investigation with the findings </w:t>
      </w:r>
      <w:del w:id="70" w:author="Yin, Junjun" w:date="2016-11-01T17:44:00Z">
        <w:r w:rsidR="00596F84" w:rsidRPr="00712DDC" w:rsidDel="0010647A">
          <w:delText xml:space="preserve">of </w:delText>
        </w:r>
      </w:del>
      <w:ins w:id="71" w:author="Yin, Junjun" w:date="2016-11-01T17:44:00Z">
        <w:r w:rsidR="0010647A">
          <w:t>from</w:t>
        </w:r>
        <w:r w:rsidR="0010647A" w:rsidRPr="00712DDC">
          <w:t xml:space="preserve"> </w:t>
        </w:r>
      </w:ins>
      <w:r w:rsidR="00596F84" w:rsidRPr="00712DDC">
        <w:t>similar studies, and avoid subjectively deciding the cell size, we performed statistical analysis of Twitter user mobility patterns in Great Britain and measured the distribution of collective Twitter user displacements and the radius of gyrations of individuals</w:t>
      </w:r>
      <w:r w:rsidR="00995A5A">
        <w:t xml:space="preserve"> </w:t>
      </w:r>
      <w:r w:rsidR="00995A5A">
        <w:fldChar w:fldCharType="begin"/>
      </w:r>
      <w:r w:rsidR="00482689">
        <w:instrText xml:space="preserve"> ADDIN ZOTERO_ITEM CSL_CITATION {"citationID":"v70MTV9s","properties":{"custom":"(Gonz\\uc0\\u225{}lez et al. 2008; Jurdak et al. 2015)","formattedCitation":"{\\rtf (Gonz\\uc0\\u225{}lez et al. 2008; Jurdak et al. 2015)}","plainCitation":"(González et al. 2008; Jurdak et al. 2015)"},"citationItems":[{"id":225,"uris":["http://zotero.org/users/1928267/items/SD6RZ9ND"],"uri":["http://zotero.org/users/1928267/items/SD6RZ9ND"],"itemData":{"id":225,"type":"article-journal","title":"Understanding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instrText>
      </w:r>
      <w:r w:rsidR="00995A5A">
        <w:fldChar w:fldCharType="separate"/>
      </w:r>
      <w:r w:rsidR="00482689" w:rsidRPr="00482689">
        <w:t>(González et al. 2008; Jurdak et al. 2015)</w:t>
      </w:r>
      <w:r w:rsidR="00995A5A">
        <w:fldChar w:fldCharType="end"/>
      </w:r>
      <w:r w:rsidR="00596F84" w:rsidRPr="00712DDC">
        <w:t>. The radius of gyration is a metric to distinguish mobility patterns of i</w:t>
      </w:r>
      <w:r w:rsidR="003F7106">
        <w:t xml:space="preserve">ndividuals </w:t>
      </w:r>
      <w:r w:rsidR="003F7106">
        <w:fldChar w:fldCharType="begin"/>
      </w:r>
      <w:r w:rsidR="00083EED">
        <w:instrText xml:space="preserve"> ADDIN ZOTERO_ITEM CSL_CITATION {"citationID":"m1PXcjdc","properties":{"custom":"(Gonz\\uc0\\u225{}lez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3F7106">
        <w:fldChar w:fldCharType="separate"/>
      </w:r>
      <w:r w:rsidR="00083EED" w:rsidRPr="00083EED">
        <w:t>(González et al. 2008)</w:t>
      </w:r>
      <w:r w:rsidR="003F7106">
        <w:fldChar w:fldCharType="end"/>
      </w:r>
      <w:r w:rsidR="00596F84" w:rsidRPr="00712DDC">
        <w:t>, which is defined as Eq. (1):</w:t>
      </w:r>
    </w:p>
    <w:p w14:paraId="57756576" w14:textId="054C5422" w:rsidR="002F0A23" w:rsidRPr="00712DDC" w:rsidRDefault="002D6223" w:rsidP="002F0A23">
      <w:pPr>
        <w:pStyle w:val="Displayedequation"/>
      </w:pPr>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centroid</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r w:rsidR="00A773C1">
        <w:t xml:space="preserve"> xx</w:t>
      </w:r>
    </w:p>
    <w:p w14:paraId="4C063E72" w14:textId="32356FE1"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partitioning the space. In this way, we </w:t>
      </w:r>
      <w:del w:id="72" w:author="Yin, Junjun" w:date="2016-11-01T17:46:00Z">
        <w:r w:rsidRPr="00712DDC" w:rsidDel="001B4397">
          <w:delText xml:space="preserve">can </w:delText>
        </w:r>
      </w:del>
      <w:r w:rsidRPr="00712DDC">
        <w:t xml:space="preserve">focus on the inter-connections among different urban regions </w:t>
      </w:r>
      <w:r w:rsidRPr="00712DDC">
        <w:lastRenderedPageBreak/>
        <w:t>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t>3.3. Community structure of the network of spatial interactions</w:t>
      </w:r>
    </w:p>
    <w:p w14:paraId="456B9330" w14:textId="3814AA59" w:rsidR="006F080B" w:rsidRPr="00712DDC" w:rsidRDefault="00EC6D34" w:rsidP="00C92031">
      <w:r w:rsidRPr="00712DDC">
        <w:t>Based on the derived mobility network of spatial interactions, which is a directed weighted graph, we further determined clusters of strongly connect</w:t>
      </w:r>
      <w:r w:rsidR="001B4397">
        <w:t>ed spatial nodes, known as com</w:t>
      </w:r>
      <w:r w:rsidRPr="00712DDC">
        <w:t>munities</w:t>
      </w:r>
      <w:del w:id="73" w:author="Yin, Junjun" w:date="2016-11-01T17:48:00Z">
        <w:r w:rsidRPr="00712DDC" w:rsidDel="001B4397">
          <w:delText>,</w:delText>
        </w:r>
      </w:del>
      <w:r w:rsidRPr="00712DDC">
        <w:t xml:space="preserve"> in the graph space. There are a variety of community detection algorithms that produce different results depending the definition of com</w:t>
      </w:r>
      <w:r w:rsidR="00766F27">
        <w:t xml:space="preserve">munity within the network </w:t>
      </w:r>
      <w:r w:rsidR="00D64DA3">
        <w:fldChar w:fldCharType="begin"/>
      </w:r>
      <w:r w:rsidR="00015A22">
        <w:instrText xml:space="preserve"> ADDIN ZOTERO_ITEM CSL_CITATION {"citationID":"l0ZtiXp7","properties":{"custom":"(Coscia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D64DA3">
        <w:fldChar w:fldCharType="separate"/>
      </w:r>
      <w:r w:rsidR="00015A22">
        <w:rPr>
          <w:noProof/>
        </w:rPr>
        <w:t>(Coscia et al. 2011)</w:t>
      </w:r>
      <w:r w:rsidR="00D64DA3">
        <w:fldChar w:fldCharType="end"/>
      </w:r>
      <w:r w:rsidRPr="00712DDC">
        <w:t>. A common community detection met</w:t>
      </w:r>
      <w:r w:rsidR="00754A99" w:rsidRPr="00712DDC">
        <w:t>hod is based on modularity max</w:t>
      </w:r>
      <w:r w:rsidRPr="00712DDC">
        <w:t xml:space="preserve">imization (Newman 2006), seen in previous studies </w:t>
      </w:r>
      <w:r w:rsidR="00664B3F">
        <w:fldChar w:fldCharType="begin"/>
      </w:r>
      <w:r w:rsidR="00C92031">
        <w:instrText xml:space="preserve"> ADDIN ZOTERO_ITEM CSL_CITATION {"citationID":"QPHJBeEY","properties":{"custom":"(Ratti et al. 2010; Song et al. 2012; Hawelka et al. 2014)","formattedCitation":"(Ratti et al. 2010; Song et al. 2012; Hawelka et al. 2014)","plainCitation":"(Ratti et al. 2010; Song et al. 2012; Hawelka et al. 2014)"},"citationItems":[{"id":152,"uris":["http://zotero.org/users/1928267/items/4ISQDCUG"],"uri":["http://zotero.org/users/1928267/items/4ISQDCUG"],"itemData":{"id":152,"type":"article-journal","title":"Redrawing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183,"uris":["http://zotero.org/users/1928267/items/EK479K8N"],"uri":["http://zotero.org/users/1928267/items/EK479K8N"],"itemData":{"id":183,"type":"article-journal","title":"Connections between human dynamics and network science","container-title":"arXiv preprint arXiv:1209.1411","source":"Google Scholar","URL":"http://arxiv.org/abs/1209.1411","author":[{"family":"Song","given":"Chaoming"},{"family":"Wang","given":"Dashun"},{"family":"Barabási","given":"Albert-László"}],"issued":{"date-parts":[["2012"]]},"accessed":{"date-parts":[["2015",8,19]]}},"label":"page"},{"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label":"page"}],"schema":"https://github.com/citation-style-language/schema/raw/master/csl-citation.json"} </w:instrText>
      </w:r>
      <w:r w:rsidR="00664B3F">
        <w:fldChar w:fldCharType="separate"/>
      </w:r>
      <w:r w:rsidR="00C92031">
        <w:t>(Ratti et al. 2010; Song et al. 2012; Hawelka et al. 2014)</w:t>
      </w:r>
      <w:r w:rsidR="00664B3F">
        <w:fldChar w:fldCharType="end"/>
      </w:r>
      <w:r w:rsidRPr="00712DDC">
        <w:t>. However, such an approach is often problematic: it is found to have an inherent resolution problem, where small communi</w:t>
      </w:r>
      <w:r w:rsidR="00E21B12" w:rsidRPr="00712DDC">
        <w:t xml:space="preserve">ties are either ignored </w:t>
      </w:r>
      <w:r w:rsidR="00F96118">
        <w:fldChar w:fldCharType="begin"/>
      </w:r>
      <w:r w:rsidR="00F96118">
        <w:instrText xml:space="preserve"> ADDIN ZOTERO_ITEM CSL_CITATION {"citationID":"HcUvUN7G","properties":{"formattedCitation":"{\\rtf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F96118">
        <w:fldChar w:fldCharType="separate"/>
      </w:r>
      <w:r w:rsidR="00F96118" w:rsidRPr="00F96118">
        <w:t>(Fortunato and Barthélemy 2007)</w:t>
      </w:r>
      <w:r w:rsidR="00F96118">
        <w:fldChar w:fldCharType="end"/>
      </w:r>
      <w:r w:rsidRPr="00712DDC">
        <w:t xml:space="preserve"> or assigned with high modularity scores </w:t>
      </w:r>
      <w:r w:rsidR="00417F91">
        <w:fldChar w:fldCharType="begin"/>
      </w:r>
      <w:r w:rsidR="00417F91">
        <w:instrText xml:space="preserve"> ADDIN ZOTERO_ITEM CSL_CITATION {"citationID":"udiIrm2B","properties":{"custom":"(Guimer\\uc0\\u224{} et al. 2004)","formattedCitation":"{\\rtf (Guimer\\uc0\\u224{} et al. 2004)}","plainCitation":"(Guimerà et al. 2004)"},"citationItems":[{"id":184,"uris":["http://zotero.org/users/1928267/items/EVITQUF9"],"uri":["http://zotero.org/users/1928267/items/EVITQUF9"],"itemData":{"id":184,"type":"article-journal","title":"Modularity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417F91">
        <w:fldChar w:fldCharType="separate"/>
      </w:r>
      <w:r w:rsidR="00417F91" w:rsidRPr="00417F91">
        <w:t>(Guimerà et al. 2004)</w:t>
      </w:r>
      <w:r w:rsidR="00417F91">
        <w:fldChar w:fldCharType="end"/>
      </w:r>
      <w:r w:rsidRPr="00712DDC">
        <w:t xml:space="preserve">; and it is found to produce less informative partitions in many empirical networks </w:t>
      </w:r>
      <w:r w:rsidR="00417F91">
        <w:fldChar w:fldCharType="begin"/>
      </w:r>
      <w:r w:rsidR="00417F91">
        <w:instrText xml:space="preserve"> ADDIN ZOTERO_ITEM CSL_CITATION {"citationID":"L5GHsVCd","properties":{"custom":"(Good et al. 2010)","formattedCitation":"(Good et al. 2010)","plainCitation":"(Good et al. 2010)"},"citationItems":[{"id":171,"uris":["http://zotero.org/users/1928267/items/9PU7HVSM"],"uri":["http://zotero.org/users/1928267/items/9PU7HVSM"],"itemData":{"id":171,"type":"article-journal","title":"Performance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417F91">
        <w:fldChar w:fldCharType="separate"/>
      </w:r>
      <w:r w:rsidR="00417F91">
        <w:rPr>
          <w:noProof/>
        </w:rPr>
        <w:t>(Good et al. 2010)</w:t>
      </w:r>
      <w:r w:rsidR="00417F91">
        <w:fldChar w:fldCharType="end"/>
      </w:r>
      <w:r w:rsidRPr="00712DDC">
        <w:t xml:space="preserve">. Since our graph is a directed weighted graph, </w:t>
      </w:r>
      <w:del w:id="74" w:author="Yin, Junjun" w:date="2016-11-01T17:52:00Z">
        <w:r w:rsidRPr="00712DDC" w:rsidDel="00A42A69">
          <w:delText xml:space="preserve">the </w:delText>
        </w:r>
      </w:del>
      <w:ins w:id="75" w:author="Yin, Junjun" w:date="2016-11-01T17:52:00Z">
        <w:r w:rsidR="00A42A69">
          <w:t>an</w:t>
        </w:r>
        <w:r w:rsidR="00A42A69" w:rsidRPr="00712DDC">
          <w:t xml:space="preserve"> </w:t>
        </w:r>
      </w:ins>
      <w:r w:rsidRPr="00712DDC">
        <w:t xml:space="preserve">alternative community detection </w:t>
      </w:r>
      <w:ins w:id="76" w:author="Yin, Junjun" w:date="2016-11-01T17:54:00Z">
        <w:r w:rsidR="001A5C48">
          <w:t xml:space="preserve">method from </w:t>
        </w:r>
      </w:ins>
      <w:del w:id="77" w:author="Yin, Junjun" w:date="2016-11-01T17:54:00Z">
        <w:r w:rsidRPr="00712DDC" w:rsidDel="001A5C48">
          <w:delText xml:space="preserve">library documented in </w:delText>
        </w:r>
      </w:del>
      <w:r w:rsidRPr="00712DDC">
        <w:t xml:space="preserve">the literature is Infomap </w:t>
      </w:r>
      <w:r w:rsidR="00864040">
        <w:fldChar w:fldCharType="begin"/>
      </w:r>
      <w:r w:rsidR="00417F91">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864040">
        <w:fldChar w:fldCharType="separate"/>
      </w:r>
      <w:r w:rsidR="00417F91">
        <w:rPr>
          <w:noProof/>
        </w:rPr>
        <w:t>(Rosvall and Bergstrom 2008; De Domenico et al. 2015)</w:t>
      </w:r>
      <w:r w:rsidR="00864040">
        <w:fldChar w:fldCharType="end"/>
      </w:r>
      <w:r w:rsidRPr="00712DDC">
        <w:t>, which is considered to produce better community detection</w:t>
      </w:r>
      <w:r w:rsidR="003B116E" w:rsidRPr="00712DDC">
        <w:t xml:space="preserve"> results </w:t>
      </w:r>
      <w:r w:rsidR="00DD4D53">
        <w:fldChar w:fldCharType="begin"/>
      </w:r>
      <w:r w:rsidR="00DD4D53">
        <w:instrText xml:space="preserve"> ADDIN ZOTERO_ITEM CSL_CITATION {"citationID":"UGIKuBe3","properties":{"formattedCitation":"(Lancichinetti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DD4D53">
        <w:fldChar w:fldCharType="separate"/>
      </w:r>
      <w:r w:rsidR="00DD4D53">
        <w:rPr>
          <w:noProof/>
        </w:rPr>
        <w:t>(Lancichinetti and Fortunato 2009)</w:t>
      </w:r>
      <w:r w:rsidR="00DD4D53">
        <w:fldChar w:fldCharType="end"/>
      </w:r>
      <w:r w:rsidR="003B116E" w:rsidRPr="00712DDC">
        <w:t>.</w:t>
      </w:r>
    </w:p>
    <w:p w14:paraId="1617D83E" w14:textId="5532DCBF" w:rsidR="00D56B21" w:rsidRDefault="00D56B21" w:rsidP="00D56B21">
      <w:r w:rsidRPr="00712DDC">
        <w:tab/>
        <w:t>Infomap uses the ma</w:t>
      </w:r>
      <w:r w:rsidR="00864040">
        <w:t xml:space="preserve">p equation </w:t>
      </w:r>
      <w:r w:rsidR="00864040">
        <w:fldChar w:fldCharType="begin"/>
      </w:r>
      <w:r w:rsidR="00417F91">
        <w:instrText xml:space="preserve"> ADDIN ZOTERO_ITEM CSL_CITATION {"citationID":"u7w3Or2K","properties":{"custom":"(Rosvall et al. 2010)","formattedCitation":"(Rosvall et al. 2010)","plainCitation":"(Rosvall et al. 2010)"},"citationItems":[{"id":155,"uris":["http://zotero.org/users/1928267/items/594PUDQV"],"uri":["http://zotero.org/users/1928267/items/594PUDQV"],"itemData":{"id":155,"type":"article-journal","title":"The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864040">
        <w:fldChar w:fldCharType="separate"/>
      </w:r>
      <w:r w:rsidR="00417F91">
        <w:rPr>
          <w:noProof/>
        </w:rPr>
        <w:t>(Rosvall et al. 2010)</w:t>
      </w:r>
      <w:r w:rsidR="00864040">
        <w:fldChar w:fldCharType="end"/>
      </w:r>
      <w:r w:rsidRPr="00712DDC">
        <w:t xml:space="preserve"> to represent the probability of flow of random walks within information systems </w:t>
      </w:r>
      <w:r w:rsidR="00F43096">
        <w:fldChar w:fldCharType="begin"/>
      </w:r>
      <w:r w:rsidR="00417F91">
        <w:instrText xml:space="preserve"> ADDIN ZOTERO_ITEM CSL_CITATION {"citationID":"rdKuLf7R","properties":{"custom":"(Rosvall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F43096">
        <w:fldChar w:fldCharType="separate"/>
      </w:r>
      <w:r w:rsidR="00417F91">
        <w:rPr>
          <w:noProof/>
        </w:rPr>
        <w:t>(Rosvall and Bergstrom 2008)</w:t>
      </w:r>
      <w:r w:rsidR="00F43096">
        <w:fldChar w:fldCharType="end"/>
      </w:r>
      <w:r w:rsidRPr="00712DDC">
        <w:t>. It identifies communities by minimizing the expected description length of the trajectory of a random walker, which is shown below:</w:t>
      </w:r>
    </w:p>
    <w:p w14:paraId="5DE4406D" w14:textId="3DF70406" w:rsidR="00C139CB" w:rsidRPr="00712DDC" w:rsidRDefault="0078385F" w:rsidP="00F81B52">
      <w:pPr>
        <w:pStyle w:val="Displayedequation"/>
      </w:pPr>
      <m:oMath>
        <m:r>
          <w:rPr>
            <w:rFonts w:ascii="Cambria Math" w:hAnsi="Cambria Math"/>
          </w:rPr>
          <w:lastRenderedPageBreak/>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r w:rsidR="00F10113">
        <w:t xml:space="preserve">  </w:t>
      </w:r>
      <w:r w:rsidR="00F81B52">
        <w:t>ccc</w:t>
      </w:r>
    </w:p>
    <w:p w14:paraId="4EDA4809" w14:textId="6CBC16BB"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w:t>
      </w:r>
      <m:oMath>
        <m:r>
          <w:rPr>
            <w:rFonts w:ascii="Cambria Math" w:hAnsi="Cambria Math"/>
          </w:rPr>
          <m:t>q</m:t>
        </m:r>
      </m:oMath>
      <w:r w:rsidR="009E4B9F" w:rsidRPr="00712DDC">
        <w:t xml:space="preserve"> </w:t>
      </w:r>
      <w:r w:rsidRPr="00712DDC">
        <w:t xml:space="preserve">is the probability that a random walker jumps from one cluster to another, while pi is the probability of the in-cluster movement of cluster </w:t>
      </w:r>
      <m:oMath>
        <m:r>
          <w:rPr>
            <w:rFonts w:ascii="Cambria Math" w:hAnsi="Cambria Math"/>
          </w:rPr>
          <m:t>i</m:t>
        </m:r>
      </m:oMath>
      <w:r w:rsidRPr="00712DDC">
        <w:t xml:space="preserve">. This algorithm can be intuitively tailored to describe strongly connected clusters of urban regions based on Twitter user movement. The detailed literatures and implementations of Infomap can be found on this website (http://mapequation.org). Note that Infomap </w:t>
      </w:r>
      <w:del w:id="78" w:author="Yin, Junjun" w:date="2016-11-01T17:57:00Z">
        <w:r w:rsidRPr="00712DDC" w:rsidDel="00CA23CC">
          <w:delText>is capable of</w:delText>
        </w:r>
      </w:del>
      <w:ins w:id="79" w:author="Yin, Junjun" w:date="2016-11-01T17:57:00Z">
        <w:r w:rsidR="00CA23CC">
          <w:t>can</w:t>
        </w:r>
      </w:ins>
      <w:r w:rsidRPr="00712DDC">
        <w:t xml:space="preserve"> perform</w:t>
      </w:r>
      <w:del w:id="80" w:author="Yin, Junjun" w:date="2016-11-01T17:57:00Z">
        <w:r w:rsidRPr="00712DDC" w:rsidDel="00CA23CC">
          <w:delText>ing</w:delText>
        </w:r>
      </w:del>
      <w:r w:rsidR="00CA23CC">
        <w:t xml:space="preserve"> multi-</w:t>
      </w:r>
      <w:r w:rsidRPr="00712DDC">
        <w:t xml:space="preserve">level community detection </w:t>
      </w:r>
      <w:r w:rsidR="008505AE">
        <w:fldChar w:fldCharType="begin"/>
      </w:r>
      <w:r w:rsidR="008505AE">
        <w:instrText xml:space="preserve"> ADDIN ZOTERO_ITEM CSL_CITATION {"citationID":"15lFmJcE","properties":{"formattedCitation":"(De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505AE">
        <w:fldChar w:fldCharType="separate"/>
      </w:r>
      <w:r w:rsidR="008505AE">
        <w:rPr>
          <w:noProof/>
        </w:rPr>
        <w:t>(De Domenico et al. 2015)</w:t>
      </w:r>
      <w:r w:rsidR="008505AE">
        <w:fldChar w:fldCharType="end"/>
      </w:r>
      <w:r w:rsidRPr="00712DDC">
        <w:t xml:space="preserve">, but we only use </w:t>
      </w:r>
      <w:del w:id="81" w:author="Yin, Junjun" w:date="2016-11-01T17:57:00Z">
        <w:r w:rsidRPr="00712DDC" w:rsidDel="00CA23CC">
          <w:delText xml:space="preserve">this algorithm </w:delText>
        </w:r>
      </w:del>
      <w:ins w:id="82" w:author="Yin, Junjun" w:date="2016-11-01T17:57:00Z">
        <w:r w:rsidR="00CA23CC">
          <w:t xml:space="preserve">it </w:t>
        </w:r>
      </w:ins>
      <w:r w:rsidRPr="00712DDC">
        <w:t xml:space="preserve">to produce </w:t>
      </w:r>
      <w:ins w:id="83" w:author="Yin, Junjun" w:date="2016-11-01T17:57:00Z">
        <w:r w:rsidR="00CA23CC">
          <w:t xml:space="preserve">the </w:t>
        </w:r>
      </w:ins>
      <w:del w:id="84" w:author="Yin, Junjun" w:date="2016-11-01T17:56:00Z">
        <w:r w:rsidRPr="00712DDC" w:rsidDel="00CA23CC">
          <w:delText xml:space="preserve">our </w:delText>
        </w:r>
      </w:del>
      <w:r w:rsidRPr="00712DDC">
        <w:t>most detailed community structures</w:t>
      </w:r>
      <w:ins w:id="85" w:author="Yin, Junjun" w:date="2016-11-01T17:57:00Z">
        <w:r w:rsidR="00CA23CC">
          <w:t xml:space="preserve"> </w:t>
        </w:r>
      </w:ins>
      <w:del w:id="86" w:author="Yin, Junjun" w:date="2016-11-01T17:57:00Z">
        <w:r w:rsidRPr="00712DDC" w:rsidDel="00CA23CC">
          <w:delText xml:space="preserve"> in order </w:delText>
        </w:r>
      </w:del>
      <w:r w:rsidRPr="00712DDC">
        <w:t>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06DA8761"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w:t>
      </w:r>
      <m:oMath>
        <m:r>
          <w:rPr>
            <w:rFonts w:ascii="Cambria Math" w:hAnsi="Cambria Math"/>
          </w:rPr>
          <m:t>i</m:t>
        </m:r>
      </m:oMath>
      <w:r w:rsidRPr="00712DDC">
        <w:t xml:space="preserve"> to </w:t>
      </w:r>
      <m:oMath>
        <m:r>
          <w:rPr>
            <w:rFonts w:ascii="Cambria Math" w:hAnsi="Cambria Math"/>
          </w:rPr>
          <m:t>j</m:t>
        </m:r>
      </m:oMath>
      <w:r w:rsidRPr="00712DDC">
        <w:t xml:space="preserve"> and distance between two pla</w:t>
      </w:r>
      <w:r w:rsidR="00766F27">
        <w:t xml:space="preserve">ces, </w:t>
      </w:r>
      <m:oMath>
        <m:r>
          <w:rPr>
            <w:rFonts w:ascii="Cambria Math" w:hAnsi="Cambria Math"/>
          </w:rPr>
          <m:t>K</m:t>
        </m:r>
      </m:oMath>
      <w:r w:rsidR="00766F27">
        <w:t xml:space="preserve">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w:t>
      </w:r>
      <m:oMath>
        <m:r>
          <w:rPr>
            <w:rFonts w:ascii="Cambria Math" w:hAnsi="Cambria Math"/>
          </w:rPr>
          <m:t>i</m:t>
        </m:r>
      </m:oMath>
      <w:r w:rsidR="00133112" w:rsidRPr="00712DDC">
        <w:t xml:space="preserve"> </w:t>
      </w:r>
      <w:r w:rsidRPr="00712DDC">
        <w:t xml:space="preserve">and </w:t>
      </w:r>
      <m:oMath>
        <m:r>
          <w:rPr>
            <w:rFonts w:ascii="Cambria Math" w:hAnsi="Cambria Math"/>
          </w:rPr>
          <m:t>j</m:t>
        </m:r>
      </m:oMath>
      <w:r w:rsidR="00133112">
        <w:t xml:space="preserve"> </w:t>
      </w:r>
      <w:r w:rsidRPr="00712DDC">
        <w:t xml:space="preserve">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xml:space="preserve">, where the parameter </w:t>
      </w:r>
      <m:oMath>
        <m:r>
          <w:rPr>
            <w:rFonts w:ascii="Cambria Math" w:hAnsi="Cambria Math"/>
          </w:rPr>
          <m:t>β</m:t>
        </m:r>
      </m:oMath>
      <w:r w:rsidRPr="00712DDC">
        <w:t xml:space="preserve"> reveals the distance impact on interaction strength. A greater </w:t>
      </w:r>
      <m:oMath>
        <m:r>
          <w:rPr>
            <w:rFonts w:ascii="Cambria Math" w:hAnsi="Cambria Math"/>
          </w:rPr>
          <m:t>β</m:t>
        </m:r>
      </m:oMath>
      <w:r w:rsidRPr="00712DDC">
        <w:t xml:space="preserve"> indicates stronger decay and the interaction strength is more influenc</w:t>
      </w:r>
      <w:r w:rsidR="00A6315E">
        <w:t>ed by distance</w:t>
      </w:r>
      <w:del w:id="87" w:author="Yin, Junjun" w:date="2016-11-01T18:02:00Z">
        <w:r w:rsidR="00A6315E" w:rsidDel="00B316DA">
          <w:delText xml:space="preserve"> </w:delText>
        </w:r>
        <w:r w:rsidR="00A6315E" w:rsidDel="00B316DA">
          <w:fldChar w:fldCharType="begin"/>
        </w:r>
        <w:r w:rsidR="00A6315E" w:rsidDel="00B316DA">
          <w:del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delInstrText>
        </w:r>
        <w:r w:rsidR="00A6315E" w:rsidDel="00B316DA">
          <w:fldChar w:fldCharType="separate"/>
        </w:r>
        <w:r w:rsidR="00A6315E" w:rsidDel="00B316DA">
          <w:rPr>
            <w:noProof/>
          </w:rPr>
          <w:delText>(Y. Liu et al. 2014)</w:delText>
        </w:r>
        <w:r w:rsidR="00A6315E" w:rsidDel="00B316DA">
          <w:fldChar w:fldCharType="end"/>
        </w:r>
      </w:del>
      <w:r w:rsidRPr="00712DDC">
        <w:t xml:space="preserve">. While it is suggested that population size may not be an accurate indicator to describe the repulsion or </w:t>
      </w:r>
      <w:r w:rsidRPr="00712DDC">
        <w:lastRenderedPageBreak/>
        <w:t xml:space="preserve">attractiveness between places, the gravity model is usually fitted by using observed interaction strength and the distance between geographical entities </w:t>
      </w:r>
      <w:r w:rsidR="00925E32">
        <w:fldChar w:fldCharType="begin"/>
      </w:r>
      <w:r w:rsidR="008505AE">
        <w:instrText xml:space="preserve"> ADDIN ZOTERO_ITEM CSL_CITATION {"citationID":"4qEM67Cn","properties":{"formattedCitation":"(Y.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925E32">
        <w:fldChar w:fldCharType="separate"/>
      </w:r>
      <w:r w:rsidR="00B851A0">
        <w:rPr>
          <w:noProof/>
        </w:rPr>
        <w:t>(Y. Liu et al. 2014)</w:t>
      </w:r>
      <w:r w:rsidR="00925E32">
        <w:fldChar w:fldCharType="end"/>
      </w:r>
      <w:r w:rsidRPr="00712DDC">
        <w:t>.</w:t>
      </w:r>
    </w:p>
    <w:p w14:paraId="7B47D698" w14:textId="77777777" w:rsidR="00B55500" w:rsidRDefault="002D6223" w:rsidP="00B55500">
      <w:pPr>
        <w:pStyle w:val="Displayedequation"/>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r w:rsidR="00CF20DE">
        <w:t xml:space="preserve"> xx</w:t>
      </w:r>
    </w:p>
    <w:p w14:paraId="1BC71703" w14:textId="5E127AB3" w:rsidR="009121D7" w:rsidRPr="00712DDC" w:rsidRDefault="005934B0" w:rsidP="00B55500">
      <w:pPr>
        <w:pStyle w:val="Newparagraph"/>
      </w:pPr>
      <w:r w:rsidRPr="00712DDC">
        <w:t xml:space="preserve">In this study, the main purpose for adopting the gravity </w:t>
      </w:r>
      <w:r w:rsidR="00B55500">
        <w:t xml:space="preserve">model is not to find the best </w:t>
      </w:r>
      <m:oMath>
        <m:r>
          <w:rPr>
            <w:rFonts w:ascii="Cambria Math" w:hAnsi="Cambria Math"/>
          </w:rPr>
          <m:t xml:space="preserve">β </m:t>
        </m:r>
      </m:oMath>
      <w:r w:rsidRPr="00712DDC">
        <w:t>value to estimate the potential interaction strength among depicted urban areas. Interestingly, the distance decay effects are also found in human mobility patterns</w:t>
      </w:r>
      <w:r w:rsidR="00347925">
        <w:t xml:space="preserve"> </w:t>
      </w:r>
      <w:r w:rsidR="00347925">
        <w:fldChar w:fldCharType="begin"/>
      </w:r>
      <w:r w:rsidR="00347925">
        <w:instrText xml:space="preserve"> ADDIN ZOTERO_ITEM CSL_CITATION {"citationID":"dkf5h0JQ","properties":{"formattedCitation":"(Zhao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347925">
        <w:fldChar w:fldCharType="separate"/>
      </w:r>
      <w:r w:rsidR="00347925">
        <w:rPr>
          <w:noProof/>
        </w:rPr>
        <w:t>(Zhao et al. 2016)</w:t>
      </w:r>
      <w:r w:rsidR="00347925">
        <w:fldChar w:fldCharType="end"/>
      </w:r>
      <w:r w:rsidRPr="00712DDC">
        <w:t xml:space="preserve">, the authors argue that it is due to the constraints of complex urban structure. </w:t>
      </w:r>
      <w:del w:id="88" w:author="Junjun Yin" w:date="2016-10-31T13:43:00Z">
        <w:r w:rsidRPr="00712DDC" w:rsidDel="002F6B2F">
          <w:delText>In this study, in</w:delText>
        </w:r>
      </w:del>
      <w:ins w:id="89" w:author="Junjun Yin" w:date="2016-10-31T13:43:00Z">
        <w:r w:rsidR="002F6B2F">
          <w:t>In</w:t>
        </w:r>
      </w:ins>
      <w:r w:rsidRPr="00712DDC">
        <w:t xml:space="preserve"> line with the idea that urban environments are conceptualized spaces that are recreated and formed by human activities </w:t>
      </w:r>
      <w:r w:rsidR="00645553">
        <w:fldChar w:fldCharType="begin"/>
      </w:r>
      <w:r w:rsidR="00645553">
        <w:instrText xml:space="preserve"> ADDIN ZOTERO_ITEM CSL_CITATION {"citationID":"dCsIYgS2","properties":{"formattedCitation":"(Schliephake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645553">
        <w:fldChar w:fldCharType="separate"/>
      </w:r>
      <w:r w:rsidR="00645553">
        <w:rPr>
          <w:noProof/>
        </w:rPr>
        <w:t>(Schliephake 2014)</w:t>
      </w:r>
      <w:r w:rsidR="00645553">
        <w:fldChar w:fldCharType="end"/>
      </w:r>
      <w:r w:rsidRPr="00712DDC">
        <w:t xml:space="preserve">,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w:t>
      </w:r>
      <w:ins w:id="90" w:author="Yin, Junjun" w:date="2016-11-01T18:07:00Z">
        <w:r w:rsidR="009C3ADF">
          <w:t>Considering</w:t>
        </w:r>
      </w:ins>
      <w:del w:id="91" w:author="Yin, Junjun" w:date="2016-11-01T18:07:00Z">
        <w:r w:rsidRPr="00712DDC" w:rsidDel="009C3ADF">
          <w:delText>In</w:delText>
        </w:r>
        <w:r w:rsidR="009121D7" w:rsidRPr="00712DDC" w:rsidDel="009C3ADF">
          <w:delText xml:space="preserve"> particular, since</w:delText>
        </w:r>
      </w:del>
      <w:r w:rsidR="009121D7" w:rsidRPr="00712DDC">
        <w:t xml:space="preserv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277AFF2E"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 xml:space="preserve">ments, and the radius of gyration of individuals </w:t>
      </w:r>
      <w:del w:id="92" w:author="Yin, Junjun" w:date="2016-11-01T18:07:00Z">
        <w:r w:rsidRPr="00712DDC" w:rsidDel="00425B18">
          <w:delText xml:space="preserve">in order </w:delText>
        </w:r>
      </w:del>
      <w:r w:rsidRPr="00712DDC">
        <w:t xml:space="preserve">to identify distinct distance ranges in user travel patterns. We </w:t>
      </w:r>
      <w:ins w:id="93" w:author="Yin, Junjun" w:date="2016-11-01T18:08:00Z">
        <w:r w:rsidR="00425B18">
          <w:t>utilized</w:t>
        </w:r>
      </w:ins>
      <w:del w:id="94" w:author="Yin, Junjun" w:date="2016-11-01T18:08:00Z">
        <w:r w:rsidRPr="00712DDC" w:rsidDel="00425B18">
          <w:delText>then used</w:delText>
        </w:r>
      </w:del>
      <w:r w:rsidRPr="00712DDC">
        <w:t xml:space="preserve"> these distance ranges within the mobility patterns to partition the geographic space of Great Britain into fine-grained cells and </w:t>
      </w:r>
      <w:r w:rsidRPr="00712DDC">
        <w:lastRenderedPageBreak/>
        <w:t>established the connectivity among these cells to redr</w:t>
      </w:r>
      <w:r w:rsidR="00766F27">
        <w:t>aw non-administrative anthropo</w:t>
      </w:r>
      <w:r w:rsidRPr="00712DDC">
        <w:t>graphic urban boundaries.</w:t>
      </w:r>
    </w:p>
    <w:p w14:paraId="02FA83AC" w14:textId="3046B336" w:rsidR="00A02B26" w:rsidRPr="00A02B26" w:rsidRDefault="00A02B26" w:rsidP="00741CF6">
      <w:pPr>
        <w:pStyle w:val="Newparagraph"/>
      </w:pPr>
      <w:r w:rsidRPr="00A02B26">
        <w:t>We found that the cumulative distribution function of the number of locations visited by each Twitter user follows a two-tier power</w:t>
      </w:r>
      <w:r w:rsidR="009C02A4">
        <w:t xml:space="preserve"> law distribution (Fig. 2). </w:t>
      </w:r>
      <w:del w:id="95" w:author="Yin, Junjun" w:date="2016-11-01T18:09:00Z">
        <w:r w:rsidR="009C02A4" w:rsidDel="00741CF6">
          <w:delText xml:space="preserve">The </w:delText>
        </w:r>
        <w:r w:rsidRPr="00A02B26" w:rsidDel="00741CF6">
          <w:delText>m</w:delText>
        </w:r>
      </w:del>
      <w:ins w:id="96" w:author="Yin, Junjun" w:date="2016-11-01T18:09:00Z">
        <w:r w:rsidR="00741CF6">
          <w:t>M</w:t>
        </w:r>
      </w:ins>
      <w:r w:rsidRPr="00A02B26">
        <w:t xml:space="preserve">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Pr="00A02B26">
        <w:t xml:space="preserve">, where </w:t>
      </w:r>
      <m:oMath>
        <m:r>
          <w:rPr>
            <w:rFonts w:ascii="Cambria Math" w:hAnsi="Cambria Math"/>
          </w:rPr>
          <m:t>α=1.24, λ=0.00132</m:t>
        </m:r>
      </m:oMath>
      <w:r w:rsidRPr="00A02B26">
        <w:t xml:space="preserve">;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Pr="00A02B26">
        <w:t xml:space="preserve"> with α value is 3.2. The distribution was found to be consistent over each month examined (June to December, 2014), which has a slight offset in the truncated power-law distribution (the mean α value is 1.26 ± with a </w:t>
      </w:r>
      <m:oMath>
        <m:r>
          <w:rPr>
            <w:rFonts w:ascii="Cambria Math" w:hAnsi="Cambria Math"/>
          </w:rPr>
          <m:t>0.05 σ</m:t>
        </m:r>
      </m:oMath>
      <w:r w:rsidRPr="00A02B26">
        <w:t xml:space="preserve"> and the mean </w:t>
      </w:r>
      <m:oMath>
        <m:r>
          <w:rPr>
            <w:rFonts w:ascii="Cambria Math" w:hAnsi="Cambria Math"/>
          </w:rPr>
          <m:t>λ</m:t>
        </m:r>
      </m:oMath>
      <w:r w:rsidRPr="00A02B26">
        <w:t xml:space="preserve"> value as 0.00134 ± with a 0.0002 </w:t>
      </w:r>
      <m:oMath>
        <m:r>
          <w:rPr>
            <w:rFonts w:ascii="Cambria Math" w:hAnsi="Cambria Math"/>
          </w:rPr>
          <m:t>σ</m:t>
        </m:r>
      </m:oMath>
      <w:r w:rsidRPr="00A02B26">
        <w:t>).</w:t>
      </w:r>
    </w:p>
    <w:p w14:paraId="2ADF3020" w14:textId="42A32C7C" w:rsidR="00CB46BF" w:rsidRDefault="00A02B26" w:rsidP="00387A5D">
      <w:r>
        <w:tab/>
      </w:r>
      <w:r w:rsidR="00AE492B" w:rsidRPr="00AE492B">
        <w:t>The two-tier power law distribution indicates that the collective behavior of Twitter users visiting different locations can be well appr</w:t>
      </w:r>
      <w:r w:rsidR="00766F27">
        <w:t>oximated with a (truncated) L</w:t>
      </w:r>
      <w:r w:rsidR="00766F27" w:rsidRPr="00766F27">
        <w:t>é</w:t>
      </w:r>
      <w:r w:rsidR="00AE492B" w:rsidRPr="00AE492B">
        <w:t xml:space="preserve">vy Walk (a random walk) model </w:t>
      </w:r>
      <w:r w:rsidR="00A51A96">
        <w:fldChar w:fldCharType="begin"/>
      </w:r>
      <w:r w:rsidR="00A51A96">
        <w:instrText xml:space="preserve"> ADDIN ZOTERO_ITEM CSL_CITATION {"citationID":"WtBd7X0m","properties":{"formattedCitation":"(Rhee et al. 2011; Reynolds 2012)","plainCitation":"(Rhee et al. 2011; Reynolds 2012)"},"citationItems":[{"id":973,"uris":["http://zotero.org/users/1928267/items/E2J6A6NN"],"uri":["http://zotero.org/users/1928267/items/E2J6A6NN"],"itemData":{"id":973,"type":"article-journal","title":"On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J."},{"family":"Chong","given":"S."}],"issued":{"date-parts":[["2011"]]}}},{"id":972,"uris":["http://zotero.org/users/1928267/items/PDJFNI46"],"uri":["http://zotero.org/users/1928267/items/PDJFNI46"],"itemData":{"id":972,"type":"article-journal","title":"Truncated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A51A96">
        <w:fldChar w:fldCharType="separate"/>
      </w:r>
      <w:r w:rsidR="00A51A96">
        <w:rPr>
          <w:noProof/>
        </w:rPr>
        <w:t>(Rhee et al. 2011; Reynolds 2012)</w:t>
      </w:r>
      <w:r w:rsidR="00A51A96">
        <w:fldChar w:fldCharType="end"/>
      </w:r>
      <w:r w:rsidR="00766F27">
        <w:t>, which has also been identi</w:t>
      </w:r>
      <w:r w:rsidR="00AE492B" w:rsidRPr="00AE492B">
        <w:t xml:space="preserve">fied in many human mobility studies using different mobility data </w:t>
      </w:r>
      <w:r w:rsidR="00A51A96">
        <w:fldChar w:fldCharType="begin"/>
      </w:r>
      <w:r w:rsidR="00A51A96">
        <w:instrText xml:space="preserve"> ADDIN ZOTERO_ITEM CSL_CITATION {"citationID":"p1Ojl6F0","properties":{"formattedCitation":"(Zhao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A51A96">
        <w:fldChar w:fldCharType="separate"/>
      </w:r>
      <w:r w:rsidR="00A51A96">
        <w:rPr>
          <w:noProof/>
        </w:rPr>
        <w:t>(Zhao et al. 2016)</w:t>
      </w:r>
      <w:r w:rsidR="00A51A96">
        <w:fldChar w:fldCharType="end"/>
      </w:r>
      <w:r w:rsidR="00AE492B" w:rsidRPr="00AE492B">
        <w:t xml:space="preserve">. The similarity among the distributions suggests that the mobility data collected from geo-located tweets is temporally stable, at least at monthly intervals, which indicates that our approach using Twitter user mobility to delineate urban boundaries </w:t>
      </w:r>
      <w:r w:rsidR="00766F27">
        <w:t>is viable. In addition, the L</w:t>
      </w:r>
      <w:r w:rsidR="00766F27" w:rsidRPr="00766F27">
        <w:t>é</w:t>
      </w:r>
      <w:r w:rsidR="00AE492B" w:rsidRPr="00AE492B">
        <w:t>vy Walk model reveals the diversity regarding the number of visited locations per user, which indicates a level of “randomness” in Twitter user movement across space. It, in turn, justifies our choice of using th</w:t>
      </w:r>
      <w:r w:rsidR="00BC5411">
        <w:t>e map equation community detec</w:t>
      </w:r>
      <w:r w:rsidR="00AE492B" w:rsidRPr="00AE492B">
        <w:t xml:space="preserve">tion algorithm </w:t>
      </w:r>
      <w:r w:rsidR="00A51A96">
        <w:fldChar w:fldCharType="begin"/>
      </w:r>
      <w:r w:rsidR="00A51A96">
        <w: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A51A96">
        <w:fldChar w:fldCharType="separate"/>
      </w:r>
      <w:r w:rsidR="00A51A96">
        <w:rPr>
          <w:noProof/>
        </w:rPr>
        <w:t>(Rosvall and Bergstrom 2008)</w:t>
      </w:r>
      <w:r w:rsidR="00A51A96">
        <w:fldChar w:fldCharType="end"/>
      </w:r>
      <w:r w:rsidR="00AE492B" w:rsidRPr="00AE492B">
        <w:t xml:space="preserve"> to identify the clusters of urban regional connectedness using large-scale Twitter user movement data.</w:t>
      </w:r>
    </w:p>
    <w:p w14:paraId="7265D3E2" w14:textId="2BA7521F" w:rsidR="00AE492B" w:rsidRDefault="00AE492B" w:rsidP="00387A5D">
      <w:r>
        <w:tab/>
      </w:r>
      <w:r w:rsidR="000633B5"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w:t>
      </w:r>
      <w:r w:rsidR="005E328B">
        <w:lastRenderedPageBreak/>
        <w:t>trajectory using a straight</w:t>
      </w:r>
      <w:r w:rsidR="005E328B" w:rsidRPr="000633B5">
        <w:t>-line</w:t>
      </w:r>
      <w:r w:rsidR="000633B5" w:rsidRPr="000633B5">
        <w:t xml:space="preserve"> distance metric. The radius of gyration describes the deviation of distance from the center of mass in a user’s trajectory. The probability distributions of the collective user displacement </w:t>
      </w:r>
      <m:oMath>
        <m:r>
          <w:rPr>
            <w:rFonts w:ascii="Cambria Math" w:hAnsi="Cambria Math"/>
          </w:rPr>
          <m:t>P(d)</m:t>
        </m:r>
      </m:oMath>
      <w:r w:rsidR="000633B5"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0633B5" w:rsidRPr="000633B5">
        <w:t xml:space="preserve"> are presented in Fig. 3, where the fitting method for identifying different distance ranges is</w:t>
      </w:r>
      <w:r w:rsidR="0012396E">
        <w:t xml:space="preserve"> derived from </w:t>
      </w:r>
      <w:r w:rsidR="0012396E">
        <w:fldChar w:fldCharType="begin"/>
      </w:r>
      <w:r w:rsidR="0012396E">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12396E">
        <w:fldChar w:fldCharType="separate"/>
      </w:r>
      <w:r w:rsidR="0012396E">
        <w:rPr>
          <w:noProof/>
        </w:rPr>
        <w:t>(Jurdak et al. 2015)</w:t>
      </w:r>
      <w:r w:rsidR="0012396E">
        <w:fldChar w:fldCharType="end"/>
      </w:r>
      <w:r w:rsidR="000633B5" w:rsidRPr="000633B5">
        <w:t xml:space="preserve">.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0633B5" w:rsidRPr="000633B5">
        <w:t xml:space="preserve"> from [10 m, 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000633B5" w:rsidRPr="000633B5">
        <w:t xml:space="preserve"> from [</w:t>
      </w:r>
      <w:r w:rsidR="0059103F">
        <w:t>100</w:t>
      </w:r>
      <w:r w:rsidR="000633B5"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000633B5" w:rsidRPr="000633B5">
        <w:t>[&gt;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rsidR="000633B5">
        <w:t xml:space="preserve"> </w:t>
      </w:r>
      <w:r w:rsidR="00AD6189" w:rsidRPr="00AD6189">
        <w:t>by the geo-located Twitter data to reveal two different modes: inter-city and intra-city movement. In short, these fitting functions suggest the existence of multi-scale or multi- modal urban movements captured from Twitter users in Great Britain, which means t</w:t>
      </w:r>
      <w:r w:rsidR="009E4736">
        <w:t>he geographically cohesive, non-</w:t>
      </w:r>
      <w:r w:rsidR="00AD6189" w:rsidRPr="00AD6189">
        <w:t>overlapping urban areas identified in the next section are not just a result of short distance movement but emerge naturally from the broader Twitter user mobility pattern. Note that a similar multiphase pattern was observed in Twitter user displacements in Australia, but with slightly different distance ranges</w:t>
      </w:r>
      <w:r w:rsidR="0074606D">
        <w:t xml:space="preserve"> </w:t>
      </w:r>
      <w:r w:rsidR="0074606D">
        <w:fldChar w:fldCharType="begin"/>
      </w:r>
      <w:r w:rsidR="0074606D">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74606D">
        <w:fldChar w:fldCharType="separate"/>
      </w:r>
      <w:r w:rsidR="0074606D">
        <w:rPr>
          <w:noProof/>
        </w:rPr>
        <w:t>(Jurdak et al. 2015)</w:t>
      </w:r>
      <w:r w:rsidR="0074606D">
        <w:fldChar w:fldCharType="end"/>
      </w:r>
      <w:r w:rsidR="00AD6189" w:rsidRPr="00AD6189">
        <w:t>.</w:t>
      </w:r>
    </w:p>
    <w:p w14:paraId="333B4737" w14:textId="730E5496" w:rsidR="00AD6189" w:rsidRDefault="002E6849" w:rsidP="00067EC5">
      <w:pPr>
        <w:pStyle w:val="Newparagraph"/>
      </w:pPr>
      <w:r w:rsidRPr="002E6849">
        <w:t xml:space="preserve">Further, we analyzed the distribution of radius of gyration to understand the </w:t>
      </w:r>
      <w:ins w:id="97" w:author="Yin, Junjun" w:date="2016-11-01T18:11:00Z">
        <w:r w:rsidR="003643A3">
          <w:t xml:space="preserve">collective </w:t>
        </w:r>
      </w:ins>
      <w:r w:rsidRPr="002E6849">
        <w:t>movement</w:t>
      </w:r>
      <w:ins w:id="98" w:author="Yin, Junjun" w:date="2016-11-01T18:10:00Z">
        <w:r w:rsidR="00A25A55">
          <w:t>s</w:t>
        </w:r>
      </w:ins>
      <w:r w:rsidRPr="002E6849">
        <w:t xml:space="preserve"> </w:t>
      </w:r>
      <w:del w:id="99" w:author="Yin, Junjun" w:date="2016-11-01T18:12:00Z">
        <w:r w:rsidRPr="002E6849" w:rsidDel="003643A3">
          <w:delText xml:space="preserve">from the point of view </w:delText>
        </w:r>
      </w:del>
      <w:r w:rsidRPr="002E6849">
        <w:t xml:space="preserve">of individual Twitter users rather than separate displacements. The </w:t>
      </w:r>
      <m:oMath>
        <m:r>
          <w:ins w:id="100" w:author="Yin, Junjun" w:date="2016-11-01T18:20:00Z">
            <w:rPr>
              <w:rFonts w:ascii="Cambria Math" w:hAnsi="Cambria Math"/>
            </w:rPr>
            <m:t>P(</m:t>
          </w:ins>
        </m:r>
        <m:sSub>
          <m:sSubPr>
            <m:ctrlPr>
              <w:ins w:id="101" w:author="Yin, Junjun" w:date="2016-11-01T18:20:00Z">
                <w:rPr>
                  <w:rFonts w:ascii="Cambria Math" w:hAnsi="Cambria Math"/>
                  <w:i/>
                </w:rPr>
              </w:ins>
            </m:ctrlPr>
          </m:sSubPr>
          <m:e>
            <m:r>
              <w:ins w:id="102" w:author="Yin, Junjun" w:date="2016-11-01T18:20:00Z">
                <w:rPr>
                  <w:rFonts w:ascii="Cambria Math" w:hAnsi="Cambria Math"/>
                </w:rPr>
                <m:t>r</m:t>
              </w:ins>
            </m:r>
          </m:e>
          <m:sub>
            <m:r>
              <w:ins w:id="103" w:author="Yin, Junjun" w:date="2016-11-01T18:20:00Z">
                <w:rPr>
                  <w:rFonts w:ascii="Cambria Math" w:hAnsi="Cambria Math"/>
                </w:rPr>
                <m:t>g</m:t>
              </w:ins>
            </m:r>
          </m:sub>
        </m:sSub>
        <m:r>
          <w:ins w:id="104" w:author="Yin, Junjun" w:date="2016-11-01T18:20:00Z">
            <w:rPr>
              <w:rFonts w:ascii="Cambria Math" w:hAnsi="Cambria Math"/>
            </w:rPr>
            <m:t>)</m:t>
          </w:ins>
        </m:r>
      </m:oMath>
      <w:ins w:id="105" w:author="Yin, Junjun" w:date="2016-11-01T18:20:00Z">
        <w:r w:rsidR="003422B4" w:rsidRPr="000633B5">
          <w:t xml:space="preserve"> </w:t>
        </w:r>
      </w:ins>
      <w:del w:id="106" w:author="Yin, Junjun" w:date="2016-11-01T18:20:00Z">
        <w:r w:rsidRPr="002E6849" w:rsidDel="003422B4">
          <w:delText>distribution of the radius of gyration</w:delText>
        </w:r>
      </w:del>
      <w:del w:id="107" w:author="Yin, Junjun" w:date="2016-11-01T18:21:00Z">
        <w:r w:rsidRPr="002E6849" w:rsidDel="003422B4">
          <w:delText xml:space="preserve"> </w:delText>
        </w:r>
      </w:del>
      <w:r w:rsidRPr="002E6849">
        <w:t xml:space="preserve">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w:t>
      </w:r>
      <w:r w:rsidRPr="002E6849">
        <w:lastRenderedPageBreak/>
        <w:t xml:space="preserve">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information of each geo-located tweet. These findings are consistent with the </w:t>
      </w:r>
      <w:del w:id="108" w:author="Yin, Junjun" w:date="2016-11-01T18:14:00Z">
        <w:r w:rsidRPr="002E6849" w:rsidDel="00AA6D2A">
          <w:delText xml:space="preserve">findings </w:delText>
        </w:r>
      </w:del>
      <w:ins w:id="109" w:author="Yin, Junjun" w:date="2016-11-01T18:14:00Z">
        <w:r w:rsidR="00AA6D2A">
          <w:t>ones</w:t>
        </w:r>
        <w:r w:rsidR="00AA6D2A" w:rsidRPr="002E6849">
          <w:t xml:space="preserve"> </w:t>
        </w:r>
      </w:ins>
      <w:r w:rsidRPr="002E6849">
        <w:t xml:space="preserve">in the literature on human mobility, where the radius of gyration of human movement is bounded to different distance ranges </w:t>
      </w:r>
      <w:r w:rsidR="00F67B3A">
        <w:fldChar w:fldCharType="begin"/>
      </w:r>
      <w:r w:rsidR="00AB14B1">
        <w:instrText xml:space="preserve"> ADDIN ZOTERO_ITEM CSL_CITATION {"citationID":"257rgbccta","properties":{"custom":"(Brockmann et al. 2006; Gonz\\uc0\\u225{}lez et al. 2008)","formattedCitation":"{\\rtf (Brockmann et al. 2006; Gonz\\uc0\\u225{}lez et al. 2008)}","plainCitation":"(Brockmann et al. 2006; González et al. 2008)"},"citationItems":[{"id":187,"uris":["http://zotero.org/users/1928267/items/FN56KBB2"],"uri":["http://zotero.org/users/1928267/items/FN56KBB2"],"itemData":{"id":187,"type":"article-journal","title":"The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F67B3A">
        <w:fldChar w:fldCharType="separate"/>
      </w:r>
      <w:r w:rsidR="00AB14B1" w:rsidRPr="00AB14B1">
        <w:t>(Brockmann et al. 2006; González et al. 2008)</w:t>
      </w:r>
      <w:r w:rsidR="00F67B3A">
        <w:fldChar w:fldCharType="end"/>
      </w:r>
      <w:r w:rsidRPr="002E6849">
        <w:t>. In</w:t>
      </w:r>
      <w:ins w:id="110" w:author="Yin, Junjun" w:date="2016-11-01T18:17:00Z">
        <w:r w:rsidR="00AA6D2A">
          <w:t>terestingly</w:t>
        </w:r>
      </w:ins>
      <w:del w:id="111" w:author="Yin, Junjun" w:date="2016-11-01T18:17:00Z">
        <w:r w:rsidRPr="002E6849" w:rsidDel="00AA6D2A">
          <w:delText xml:space="preserve"> particular</w:delText>
        </w:r>
      </w:del>
      <w:r w:rsidRPr="002E6849">
        <w:t xml:space="preserve">, the </w:t>
      </w:r>
      <m:oMath>
        <m:r>
          <w:ins w:id="112" w:author="Yin, Junjun" w:date="2016-11-01T18:17:00Z">
            <w:rPr>
              <w:rFonts w:ascii="Cambria Math" w:hAnsi="Cambria Math"/>
            </w:rPr>
            <m:t>P(</m:t>
          </w:ins>
        </m:r>
        <m:sSub>
          <m:sSubPr>
            <m:ctrlPr>
              <w:ins w:id="113" w:author="Yin, Junjun" w:date="2016-11-01T18:17:00Z">
                <w:rPr>
                  <w:rFonts w:ascii="Cambria Math" w:hAnsi="Cambria Math"/>
                  <w:i/>
                </w:rPr>
              </w:ins>
            </m:ctrlPr>
          </m:sSubPr>
          <m:e>
            <m:r>
              <w:ins w:id="114" w:author="Yin, Junjun" w:date="2016-11-01T18:17:00Z">
                <w:rPr>
                  <w:rFonts w:ascii="Cambria Math" w:hAnsi="Cambria Math"/>
                </w:rPr>
                <m:t>r</m:t>
              </w:ins>
            </m:r>
          </m:e>
          <m:sub>
            <m:r>
              <w:ins w:id="115" w:author="Yin, Junjun" w:date="2016-11-01T18:17:00Z">
                <w:rPr>
                  <w:rFonts w:ascii="Cambria Math" w:hAnsi="Cambria Math"/>
                </w:rPr>
                <m:t>g</m:t>
              </w:ins>
            </m:r>
          </m:sub>
        </m:sSub>
        <m:r>
          <w:ins w:id="116" w:author="Yin, Junjun" w:date="2016-11-01T18:17:00Z">
            <w:rPr>
              <w:rFonts w:ascii="Cambria Math" w:hAnsi="Cambria Math"/>
            </w:rPr>
            <m:t>)</m:t>
          </w:ins>
        </m:r>
      </m:oMath>
      <w:ins w:id="117" w:author="Yin, Junjun" w:date="2016-11-01T18:17:00Z">
        <w:r w:rsidR="00AA6D2A" w:rsidRPr="000633B5">
          <w:t xml:space="preserve"> </w:t>
        </w:r>
      </w:ins>
      <w:del w:id="118" w:author="Yin, Junjun" w:date="2016-11-01T18:17:00Z">
        <w:r w:rsidRPr="002E6849" w:rsidDel="00AA6D2A">
          <w:delText xml:space="preserve">distribution of the radius of gyration of Twitter users </w:delText>
        </w:r>
      </w:del>
      <w:r w:rsidRPr="002E6849">
        <w:t>over the greater London region can be fi</w:t>
      </w:r>
      <w:r w:rsidR="00A45112">
        <w:t>tted by similar functions. How</w:t>
      </w:r>
      <w:r w:rsidRPr="002E6849">
        <w:t>ever, as it reflects intra-city level mobility patterns, there is no distinct distance range to indicate large</w:t>
      </w:r>
      <w:r w:rsidR="00BD7DF5">
        <w:t xml:space="preserve"> spatial coverage. The distance </w:t>
      </w:r>
      <w:r w:rsidRPr="002E6849">
        <w:t>decay effec</w:t>
      </w:r>
      <w:r w:rsidR="002354F2">
        <w:t>ts found in both user displace</w:t>
      </w:r>
      <w:r w:rsidRPr="002E6849">
        <w:t>ments and the radius of gyration shows evidence of spatial proximity in Twitter user movement. It explains that the communities of urban regions within the graph space are geographically close</w:t>
      </w:r>
      <w:del w:id="119" w:author="Yin, Junjun" w:date="2016-11-01T18:13:00Z">
        <w:r w:rsidRPr="002E6849" w:rsidDel="00BD7DF5">
          <w:delText>,</w:delText>
        </w:r>
      </w:del>
      <w:r w:rsidRPr="002E6849">
        <w:t xml:space="preserve"> but </w:t>
      </w:r>
      <w:del w:id="120" w:author="Yin, Junjun" w:date="2016-11-01T18:14:00Z">
        <w:r w:rsidRPr="002E6849" w:rsidDel="001404B8">
          <w:delText>are able to</w:delText>
        </w:r>
      </w:del>
      <w:ins w:id="121" w:author="Yin, Junjun" w:date="2016-11-01T18:14:00Z">
        <w:r w:rsidR="001404B8" w:rsidRPr="002E6849">
          <w:t>can</w:t>
        </w:r>
      </w:ins>
      <w:r w:rsidRPr="002E6849">
        <w:t xml:space="preserve"> be separated from other groups, which results in the delineation of urban boundaries based on the </w:t>
      </w:r>
      <w:ins w:id="122" w:author="Yin, Junjun" w:date="2016-11-01T18:18:00Z">
        <w:r w:rsidR="000710F9">
          <w:t xml:space="preserve">collective </w:t>
        </w:r>
      </w:ins>
      <w:r w:rsidRPr="002E6849">
        <w:t>spatial interactions of Twitter users.</w:t>
      </w:r>
    </w:p>
    <w:p w14:paraId="28B9F0AF" w14:textId="24C91344" w:rsidR="002E6849" w:rsidRDefault="0092591B" w:rsidP="00F275EF">
      <w:pPr>
        <w:pStyle w:val="Heading2"/>
      </w:pPr>
      <w:r w:rsidRPr="0092591B">
        <w:t>4.2. Redrawing Great Britain’s Urban Boundaries</w:t>
      </w:r>
    </w:p>
    <w:p w14:paraId="0F67367E" w14:textId="71FD343B" w:rsidR="00F6233A" w:rsidRDefault="00D16575" w:rsidP="00067EC5">
      <w:pPr>
        <w:pStyle w:val="Paragraph"/>
      </w:pPr>
      <w:r w:rsidRPr="00D16575">
        <w:t xml:space="preserve">The mobility network of Twitter user spatial interaction </w:t>
      </w:r>
      <w:r w:rsidR="00206D19">
        <w:t>was constructed by nodes repre</w:t>
      </w:r>
      <w:r w:rsidRPr="00D16575">
        <w:t>senting 10 km by 10 km fishnet cells, where 10 km is the distinct geographic distance for separating two main groups of Twitter users in terms of the spatial coverage (i.e., radius of gyration) in Great Britain (see Fig. 3 - c). The cells of the</w:t>
      </w:r>
      <w:r w:rsidR="00E72FC4">
        <w:t xml:space="preserve"> fishnet act as proxies to rep</w:t>
      </w:r>
      <w:r w:rsidRPr="00D16575">
        <w:t>resent individuals’ spatial coverage areas to fo</w:t>
      </w:r>
      <w:r w:rsidR="001A1F63">
        <w:t>cus more on the inter-</w:t>
      </w:r>
      <w:r w:rsidRPr="00D16575">
        <w:t>connectivity among cells and identify strongly connected cell clusters. It provides an adequate resolution for a country wide investigation</w:t>
      </w:r>
      <w:r w:rsidR="00F212B3">
        <w:t xml:space="preserve"> </w:t>
      </w:r>
      <w:r w:rsidR="00F212B3">
        <w:fldChar w:fldCharType="begin"/>
      </w:r>
      <w:r w:rsidR="00F212B3">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212B3">
        <w:fldChar w:fldCharType="separate"/>
      </w:r>
      <w:r w:rsidR="00F212B3">
        <w:rPr>
          <w:noProof/>
        </w:rPr>
        <w:t>(Ratti et al. 2010)</w:t>
      </w:r>
      <w:r w:rsidR="00F212B3">
        <w:fldChar w:fldCharType="end"/>
      </w:r>
      <w:r w:rsidRPr="00D16575">
        <w:t xml:space="preserve">. The edges of this network were de- rived from the number of directed Twitter user displacements </w:t>
      </w:r>
      <w:r w:rsidRPr="00D16575">
        <w:lastRenderedPageBreak/>
        <w:t>between each pair of cells. We used this connectivity network as a proxy to partition the space associated with its nodes. Coherent geographic regions were identified as individual fishnet cells showing</w:t>
      </w:r>
      <w:r>
        <w:t xml:space="preserve"> </w:t>
      </w:r>
      <w:r w:rsidRPr="00D16575">
        <w:t>more internal user movement</w:t>
      </w:r>
      <w:ins w:id="123" w:author="Yin, Junjun" w:date="2016-11-01T18:22:00Z">
        <w:r w:rsidR="00021F0A">
          <w:t>s</w:t>
        </w:r>
      </w:ins>
      <w:r w:rsidRPr="00D16575">
        <w:t xml:space="preserve"> compared to user movements across the cell boundaries to neighboring cells. To help readers who are not familiar with the geographic context in Great Britain better interpret the derived boundaries, two</w:t>
      </w:r>
      <w:r w:rsidR="00232EBD">
        <w:t xml:space="preserve"> additional layers (i.e., loca</w:t>
      </w:r>
      <w:r w:rsidRPr="00D16575">
        <w:t>tions of airport fields and population-</w:t>
      </w:r>
      <w:del w:id="124" w:author="Junjun Yin" w:date="2016-10-31T13:29:00Z">
        <w:r w:rsidRPr="00D16575" w:rsidDel="00102E3D">
          <w:delText>wighted</w:delText>
        </w:r>
      </w:del>
      <w:ins w:id="125" w:author="Junjun Yin" w:date="2016-10-31T13:29:00Z">
        <w:r w:rsidR="00102E3D">
          <w:t>weighted</w:t>
        </w:r>
      </w:ins>
      <w:r w:rsidRPr="00D16575">
        <w:t xml:space="preserve">-centroids of workplace zones in the 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could explain these effects as a manifestation of the underlying gravity law </w:t>
      </w:r>
      <w:r w:rsidR="009C125F">
        <w:fldChar w:fldCharType="begin"/>
      </w:r>
      <w:r w:rsidR="009C125F">
        <w:instrText xml:space="preserve"> ADDIN ZOTERO_ITEM CSL_CITATION {"citationID":"JRDAEFkx","properties":{"formattedCitation":"(Simini et al. 2012)","plainCitation":"(Simini et al. 2012)"},"citationItems":[{"id":231,"uris":["http://zotero.org/users/1928267/items/T6NZBFNU"],"uri":["http://zotero.org/users/1928267/items/T6NZBFNU"],"itemData":{"id":231,"type":"article-journal","title":"A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9C125F">
        <w:fldChar w:fldCharType="separate"/>
      </w:r>
      <w:r w:rsidR="009C125F">
        <w:rPr>
          <w:noProof/>
        </w:rPr>
        <w:t>(Simini et al. 2012)</w:t>
      </w:r>
      <w:r w:rsidR="009C125F">
        <w:fldChar w:fldCharType="end"/>
      </w:r>
      <w:r w:rsidRPr="00D16575">
        <w:t xml:space="preserve"> and the distance decay effect on attracting movers </w:t>
      </w:r>
      <w:r w:rsidR="00655263">
        <w:fldChar w:fldCharType="begin"/>
      </w:r>
      <w:r w:rsidR="009C125F">
        <w:instrText xml:space="preserve"> ADDIN ZOTERO_ITEM CSL_CITATION {"citationID":"KeFnRxT8","properties":{"custom":"(Gonz\\uc0\\u225{}lez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655263">
        <w:fldChar w:fldCharType="separate"/>
      </w:r>
      <w:r w:rsidR="009C125F" w:rsidRPr="009C125F">
        <w:t>(González et al. 2008)</w:t>
      </w:r>
      <w:r w:rsidR="00655263">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7772F632" w14:textId="5A4166BE" w:rsidR="00D16575" w:rsidRDefault="00D16575" w:rsidP="00387A5D">
      <w:r>
        <w:tab/>
      </w:r>
      <w:r w:rsidR="00F07767" w:rsidRPr="00F07767">
        <w:t>Regional boundaries inferred from short distance Twitter user displacements (less than 4 km) exhibit very small and fragmented regions, which is</w:t>
      </w:r>
      <w:r w:rsidR="00A90016">
        <w:t xml:space="preserve"> probably related to daily com</w:t>
      </w:r>
      <w:r w:rsidR="00F07767" w:rsidRPr="00F07767">
        <w:t xml:space="preserve">muting around a user’s home location. Redrawing the </w:t>
      </w:r>
      <w:r w:rsidR="00983858">
        <w:t xml:space="preserve">boundaries based on </w:t>
      </w:r>
      <w:r w:rsidR="00983858">
        <w:lastRenderedPageBreak/>
        <w:t>longer dis</w:t>
      </w:r>
      <w:r w:rsidR="00F07767" w:rsidRPr="00F07767">
        <w:t>tance displacements produces more cohesive, large regions. For example, by partitioning the space based on displacements greater than 10 km created regions that are comparable to the NUTS (Nomenclature of Territorial Units for Statistics - 1) regions (Fig. 5 - a). However, the power of this novel mapping technique is not to reproduce the partitions already known, rather it is to point out some of the unexpected boundaries. For example</w:t>
      </w:r>
      <w:r w:rsidR="00017C32">
        <w:t>,</w:t>
      </w:r>
      <w:r w:rsidR="00F07767"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61441256" w:rsidR="00F07767" w:rsidRDefault="00F07767" w:rsidP="00387A5D">
      <w:r>
        <w:tab/>
      </w:r>
      <w:r w:rsidR="001543BC" w:rsidRPr="001543BC">
        <w:t>Using Twitter user mobility to delineate non-admini</w:t>
      </w:r>
      <w:r w:rsidR="00D57EF5">
        <w:t>strative anthropographic bound</w:t>
      </w:r>
      <w:r w:rsidR="001543BC" w:rsidRPr="001543BC">
        <w:t>aries enables the researcher to redraw the city at differe</w:t>
      </w:r>
      <w:r w:rsidR="00FA7736">
        <w:t>nt mobility ranges inferred ob</w:t>
      </w:r>
      <w:r w:rsidR="001543BC" w:rsidRPr="001543BC">
        <w:t xml:space="preserve">jectively from the user’s collective distribution. In addition, the distance range of the movements is usually explained by local socio-economic factors (e.g., work </w:t>
      </w:r>
      <w:r w:rsidR="00A90016">
        <w:t>commuting</w:t>
      </w:r>
      <w:r w:rsidR="001543BC" w:rsidRPr="001543BC">
        <w:t>) that provide for a specific interpretation of the apparent patterns. The patterns obtained from Twitter user mobility are comparable to the pattern</w:t>
      </w:r>
      <w:r w:rsidR="00D62A73">
        <w:t>s produced by those of the net</w:t>
      </w:r>
      <w:r w:rsidR="001543BC" w:rsidRPr="001543BC">
        <w:t>work of landline</w:t>
      </w:r>
      <w:r w:rsidR="00556EAB">
        <w:t xml:space="preserve"> phone calls </w:t>
      </w:r>
      <w:r w:rsidR="00556EAB">
        <w:fldChar w:fldCharType="begin"/>
      </w:r>
      <w:r w:rsidR="00556EAB">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556EAB">
        <w:fldChar w:fldCharType="separate"/>
      </w:r>
      <w:r w:rsidR="00556EAB">
        <w:rPr>
          <w:noProof/>
        </w:rPr>
        <w:t>(Ratti et al. 2010)</w:t>
      </w:r>
      <w:r w:rsidR="00556EAB">
        <w:fldChar w:fldCharType="end"/>
      </w:r>
      <w:r w:rsidR="001543BC" w:rsidRPr="001543BC">
        <w:t xml:space="preserve">.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 </w:t>
      </w:r>
      <w:r w:rsidR="00787F10">
        <w:fldChar w:fldCharType="begin"/>
      </w:r>
      <w:r w:rsidR="00655263">
        <w: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787F10">
        <w:fldChar w:fldCharType="separate"/>
      </w:r>
      <w:r w:rsidR="00787F10">
        <w:rPr>
          <w:noProof/>
        </w:rPr>
        <w:t>(Ratti et al. 2010)</w:t>
      </w:r>
      <w:r w:rsidR="00787F10">
        <w:fldChar w:fldCharType="end"/>
      </w:r>
      <w:r w:rsidR="001543BC" w:rsidRPr="001543BC">
        <w:t>.</w:t>
      </w:r>
    </w:p>
    <w:p w14:paraId="129E4157" w14:textId="198E9A73" w:rsidR="001543BC" w:rsidRDefault="00900467" w:rsidP="00A90016">
      <w:pPr>
        <w:pStyle w:val="Newparagraph"/>
      </w:pPr>
      <w:r w:rsidRPr="00900467">
        <w:t xml:space="preserve">A more detailed study was conducted over the greater London region revealing the intra-city spatial interaction patterns. Since the captured Twitter user movements were on intra-city level (in comparison to the national level in Fig. 3-c), there was no </w:t>
      </w:r>
      <w:r w:rsidRPr="00900467">
        <w:lastRenderedPageBreak/>
        <w:t>distinct distance range to separate Twitter user spatial coverage in terms of radius of gyration (see Fig. 3-d). We chose 1-km cell size as referred from the rela</w:t>
      </w:r>
      <w:r w:rsidR="00787F10">
        <w:t xml:space="preserve">ted literature </w:t>
      </w:r>
      <w:r w:rsidR="00787F10">
        <w:fldChar w:fldCharType="begin"/>
      </w:r>
      <w:r w:rsidR="00787F10">
        <w:instrText xml:space="preserve"> ADDIN ZOTERO_ITEM CSL_CITATION {"citationID":"4U4IsRJm","properties":{"formattedCitation":"(X.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787F10">
        <w:fldChar w:fldCharType="separate"/>
      </w:r>
      <w:r w:rsidR="00787F10">
        <w:rPr>
          <w:noProof/>
        </w:rPr>
        <w:t>(X. Liu et al. 2015)</w:t>
      </w:r>
      <w:r w:rsidR="00787F10">
        <w:fldChar w:fldCharType="end"/>
      </w:r>
      <w:r w:rsidRPr="00900467">
        <w:t xml:space="preserve">, which suggested 1-km cell size is </w:t>
      </w:r>
      <w:r w:rsidR="007E681F">
        <w:t xml:space="preserve">detailed enough to depict urban </w:t>
      </w:r>
      <w:r w:rsidRPr="00900467">
        <w:t>structures.</w:t>
      </w:r>
    </w:p>
    <w:p w14:paraId="48630EA5" w14:textId="29AE19A4" w:rsidR="00900467" w:rsidRDefault="0046137A" w:rsidP="00A90016">
      <w:pPr>
        <w:pStyle w:val="Newparagraph"/>
      </w:pPr>
      <w:r w:rsidRPr="0046137A">
        <w:t>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Barnet and West Enfield seem to have higher interactions than those resulted from in the emerging cohesive zone between the two boroughs.</w:t>
      </w:r>
    </w:p>
    <w:p w14:paraId="3D95F035" w14:textId="77777777" w:rsidR="0085107B" w:rsidRDefault="0085107B" w:rsidP="0085107B">
      <w:pPr>
        <w:pStyle w:val="Heading2"/>
      </w:pPr>
      <w:r>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 xml:space="preserve">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w:t>
      </w:r>
      <w:r>
        <w:lastRenderedPageBreak/>
        <w:t>of spatial proximity, a gravity model is employed (Eq. (3)) to explain how distance decay effects found in the mobility patterns affect the interaction strength between the derived non-administrative anthropographic urban areas.</w:t>
      </w:r>
    </w:p>
    <w:p w14:paraId="7EC54FDA" w14:textId="2EF2DB5C" w:rsidR="009D1B96" w:rsidRDefault="0057636B" w:rsidP="00A90016">
      <w:pPr>
        <w:pStyle w:val="Newparagraph"/>
      </w:pPr>
      <w:r w:rsidRPr="0057636B">
        <w:t xml:space="preserve">In this model, the distance between two derived urban areas is measured by the geodetic distance between the centroid locations of the two. As it is mentioned above,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w:t>
      </w:r>
      <m:oMath>
        <m:r>
          <w:rPr>
            <w:rFonts w:ascii="Cambria Math" w:hAnsi="Cambria Math"/>
          </w:rPr>
          <m:t>i</m:t>
        </m:r>
      </m:oMath>
      <w:r w:rsidRPr="0057636B">
        <w:t xml:space="preserve"> and </w:t>
      </w:r>
      <m:oMath>
        <m:r>
          <w:rPr>
            <w:rFonts w:ascii="Cambria Math" w:hAnsi="Cambria Math"/>
          </w:rPr>
          <m:t>j</m:t>
        </m:r>
      </m:oMath>
      <w:r w:rsidRPr="0057636B">
        <w:t xml:space="preserve">, which are measured by the aggregation of movement flows in each urban area. In particular, we set the distance decay parameter </w:t>
      </w:r>
      <m:oMath>
        <m:r>
          <w:rPr>
            <w:rFonts w:ascii="Cambria Math" w:hAnsi="Cambria Math"/>
            <w:i/>
          </w:rPr>
          <w:sym w:font="Symbol" w:char="F062"/>
        </m:r>
      </m:oMath>
      <w:r w:rsidR="007E03F1">
        <w:t xml:space="preserve"> </w:t>
      </w:r>
      <w:r w:rsidRPr="0057636B">
        <w:t>value as 0.8: (1) As we hypothesize that the distance decay parameters found in the underlying mobility patterns potentially contribute to β in the gravity model (2) and we chose the 10 km cell-size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This confirms that the depicted urban areas are instances of spatial proximity effects, where the strength of human (in this case, Twitter user) spatial interaction between two urban regions decreases as the geographic distance between them increases. The well fitted gravity model provides support that the depicted urban areas are not just random artifacts but reflect how 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2D733AD4" w14:textId="77777777" w:rsidR="003954B5" w:rsidRDefault="003954B5" w:rsidP="005617DB">
      <w:pPr>
        <w:pStyle w:val="Heading1"/>
      </w:pPr>
      <w:r>
        <w:lastRenderedPageBreak/>
        <w:t>5. Discussion</w:t>
      </w:r>
    </w:p>
    <w:p w14:paraId="530ADC51" w14:textId="230DD22F" w:rsidR="0057636B" w:rsidRDefault="003954B5" w:rsidP="003954B5">
      <w:r>
        <w:t xml:space="preserve">It is worth noting that constructing a mobility network of spatial interaction using geo- located </w:t>
      </w:r>
      <w:del w:id="126" w:author="Yin, Junjun" w:date="2016-11-01T18:23:00Z">
        <w:r w:rsidDel="004029E2">
          <w:delText>Twitter data</w:delText>
        </w:r>
      </w:del>
      <w:ins w:id="127" w:author="Yin, Junjun" w:date="2016-11-01T18:23:00Z">
        <w:r w:rsidR="004029E2">
          <w:t>tweets</w:t>
        </w:r>
      </w:ins>
      <w:r>
        <w:t xml:space="preserve"> has some potential concerns to limit the results from this study. First, the geo-located Twitter data is not able to generalize to the entire population. As the demographic information of the Twitter users cannot be easily identified, the results of delineated urban boundaries may not reflect a complete real-world image from human movements. The demographics of Twitter users in this study can be an under/over- representation of the all overall population in Great Britain. Related studies have been carried out to examine the demographic information in geo-located Twitter data </w:t>
      </w:r>
      <w:r w:rsidR="001D0678">
        <w:fldChar w:fldCharType="begin"/>
      </w:r>
      <w:r w:rsidR="007A2A4B">
        <w:instrText xml:space="preserve"> ADDIN ZOTERO_ITEM CSL_CITATION {"citationID":"ds08mGhb","properties":{"formattedCitation":"(Steiger et al. 2015; Luo et al. 2016; Huang and Wong 2016)","plainCitation":"(Steiger et al. 2015; Luo et al. 2016; Huang and Wong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id":729,"uris":["http://zotero.org/users/1928267/items/D6TA5TXG"],"uri":["http://zotero.org/users/1928267/items/D6TA5TXG"],"itemData":{"id":729,"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1D0678">
        <w:fldChar w:fldCharType="separate"/>
      </w:r>
      <w:r w:rsidR="007A2A4B">
        <w:rPr>
          <w:noProof/>
        </w:rPr>
        <w:t>(Steiger et al. 2015; Luo et al. 2016; Huang and Wong 2016)</w:t>
      </w:r>
      <w:r w:rsidR="001D0678">
        <w:fldChar w:fldCharType="end"/>
      </w:r>
      <w:r>
        <w:t xml:space="preserve">, which should be carefully considered in future studies. Second, regarding the concern of spatial sparseness of geo-located Twitter data </w:t>
      </w:r>
      <w:r w:rsidR="00715C2B">
        <w:fldChar w:fldCharType="begin"/>
      </w:r>
      <w:r w:rsidR="00715C2B">
        <w:instrText xml:space="preserve"> ADDIN ZOTERO_ITEM CSL_CITATION {"citationID":"4PVBJVpU","properties":{"formattedCitation":"(Steiger et al. 2015)","plainCitation":"(Steiger et al. 2015)"},"citationItems":[{"id":982,"uris":["http://zotero.org/users/1928267/items/4XF9PZFU"],"uri":["http://zotero.org/users/1928267/items/4XF9PZFU"],"itemData":{"id":982,"type":"article-journal","title":"Twitter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715C2B">
        <w:fldChar w:fldCharType="separate"/>
      </w:r>
      <w:r w:rsidR="00715C2B">
        <w:rPr>
          <w:noProof/>
        </w:rPr>
        <w:t>(Steiger et al. 2015)</w:t>
      </w:r>
      <w:r w:rsidR="00715C2B">
        <w:fldChar w:fldCharType="end"/>
      </w:r>
      <w:r>
        <w:t xml:space="preserve">,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movements using the method mentioned in </w:t>
      </w:r>
      <w:r w:rsidR="00715C2B">
        <w:fldChar w:fldCharType="begin"/>
      </w:r>
      <w:r w:rsidR="00715C2B">
        <w:instrText xml:space="preserve"> ADDIN ZOTERO_ITEM CSL_CITATION {"citationID":"3euMTYdT","properties":{"formattedCitation":"(Rae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715C2B">
        <w:fldChar w:fldCharType="separate"/>
      </w:r>
      <w:r w:rsidR="00715C2B">
        <w:rPr>
          <w:noProof/>
        </w:rPr>
        <w:t>(Rae 2009)</w:t>
      </w:r>
      <w:r w:rsidR="00715C2B">
        <w:fldChar w:fldCharType="end"/>
      </w:r>
      <w:r w:rsidR="00CF18FD">
        <w:t xml:space="preserve"> (</w:t>
      </w:r>
      <w:r>
        <w:t xml:space="preserve">see Supplement Materials section 1). The outcome showed that the Twitter user movements in this study connected most urban areas in Great Britain and clearly exhibited long and short distance movements, where was essential for investigating the connection strength between urban regions. Third, since the collective radius of gyration was used to determine the cell-size in the network, we examined the temporal stability for the measurement in the geo-located Twitter data. The probability distributions of the radius of gyration for Twitter users in Great Britain are verified to be consistent across different monthly time span (see Supplement Materials section 2), which indicates the stability of using such measurements in this study. Finally, as the geo-located Twitter data offers easy data accessibility, our methods can be reproduced for other countries. Along with the large </w:t>
      </w:r>
      <w:r>
        <w:lastRenderedPageBreak/>
        <w:t>sample size and spatial coverage, geo-located Twitter data demonstrated its applicability for this study.</w:t>
      </w:r>
    </w:p>
    <w:p w14:paraId="08AAB5F2" w14:textId="3D4F3C14" w:rsidR="00953E37" w:rsidRDefault="00953E37" w:rsidP="00A90016">
      <w:pPr>
        <w:pStyle w:val="Newparagraph"/>
      </w:pPr>
      <w:r>
        <w:t>A major component in this study was imposing a virtu</w:t>
      </w:r>
      <w:r w:rsidR="00924BAB">
        <w:t>al fishnet to partition the ge</w:t>
      </w:r>
      <w:r>
        <w:t>ographic space over Great Britain. Alternatively, we had used the ward divisions as spatial units for aggregating Twitter user movements, which is the finest administrative boundaries of Great Britain (see Supplement Materials section 3). Without looking into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populated areas were overly represented and connected into large areas. These are the reasons why we chose a virtual fishnet approach for this study.</w:t>
      </w:r>
    </w:p>
    <w:p w14:paraId="1FB04675" w14:textId="6D7F612A" w:rsidR="00F56056" w:rsidRDefault="00953E37" w:rsidP="00953E37">
      <w:pPr>
        <w:ind w:firstLine="720"/>
      </w:pPr>
      <w:r>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 xml:space="preserve">affect the outcome from the community detection method employed in this study, where fishnet with smaller cell-size leads to more </w:t>
      </w:r>
      <w:r w:rsidR="008A5C39" w:rsidRPr="008A5C39">
        <w:lastRenderedPageBreak/>
        <w:t>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68D60EA2" w:rsidR="008A5C39" w:rsidRDefault="006E2FD6" w:rsidP="00953E37">
      <w:pPr>
        <w:ind w:firstLine="720"/>
      </w:pPr>
      <w:r w:rsidRPr="006E2FD6">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 As we have</w:t>
      </w:r>
      <w:r w:rsidR="00917625">
        <w:t xml:space="preserve"> illustrated that the geograph</w:t>
      </w:r>
      <w:r w:rsidRPr="006E2FD6">
        <w:t xml:space="preserve">ically cohesive, non-overlapping urban areas were instances of spatial proximity effects, where the employed gravity model suggested 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lastRenderedPageBreak/>
        <w:t>6. Conclusion</w:t>
      </w:r>
    </w:p>
    <w:p w14:paraId="3AAB40D6" w14:textId="662252FE"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tion algorithm to partition the network and associated geographic regions. The strongly connected communities within the network space yielded geographically cohesive, non- overlapping urban areas that provided a clear delineation of the urban boundaries in Great Britain. By performing a statistical analysis of Twitter user mobility patterns in Great Britain, in particular the distribution of collective Twitter user displacements, we found multi-scale and multi-modal urban movements that were 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069F8690"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Twitter user movement represent physical commutes rather than social ties or phone call initiation to reflect human interactions with the geographical space. More importantly, as the depicted urban boundaries exhibited a strong instanc</w:t>
      </w:r>
      <w:r w:rsidR="00D6140C">
        <w:t>e of spatial proximity, we fur</w:t>
      </w:r>
      <w:r w:rsidR="00E954C8" w:rsidRPr="00E954C8">
        <w:t xml:space="preserve">ther employed a gravity model to connect human mobility research to </w:t>
      </w:r>
      <w:r w:rsidR="00E954C8" w:rsidRPr="00E954C8">
        <w:lastRenderedPageBreak/>
        <w:t>understand and justify the distance decay effects in shaping the delineated urban boundaries. This well 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t>Acknow</w:t>
      </w:r>
      <w:r w:rsidR="00E77985" w:rsidRPr="00E77985">
        <w:t>ledgements</w:t>
      </w:r>
    </w:p>
    <w:p w14:paraId="7C117F18" w14:textId="0040E653" w:rsidR="00591455" w:rsidRPr="00591455" w:rsidRDefault="006016D5" w:rsidP="009778B1">
      <w:pPr>
        <w:pStyle w:val="Acknowledgements"/>
      </w:pPr>
      <w:r>
        <w:t>We would</w:t>
      </w:r>
      <w:r w:rsidR="009778B1">
        <w:t xml:space="preserve"> like to thank the </w:t>
      </w:r>
      <w:r w:rsidR="009778B1">
        <w:t>three</w:t>
      </w:r>
      <w:r w:rsidR="009778B1">
        <w:t xml:space="preserve"> anonymous reviewers for their constructive comments that better shaped the paper.</w:t>
      </w:r>
      <w:r>
        <w:t xml:space="preserve"> We also thank Austin Davis and </w:t>
      </w:r>
      <w:r w:rsidRPr="006016D5">
        <w:t>Ben Liebersohn</w:t>
      </w:r>
      <w:r>
        <w:t xml:space="preserve"> for </w:t>
      </w:r>
      <w:r>
        <w:t>th</w:t>
      </w:r>
      <w:r>
        <w:t xml:space="preserve">eir constructive comments on an </w:t>
      </w:r>
      <w:r>
        <w:t>earlier and later version of this paper</w:t>
      </w:r>
      <w:r>
        <w:t xml:space="preserve">. This research is </w:t>
      </w:r>
      <w:r w:rsidR="009778B1">
        <w:t>support</w:t>
      </w:r>
      <w:r>
        <w:t>ed by</w:t>
      </w:r>
      <w:r w:rsidR="009778B1">
        <w:t xml:space="preserve"> the U.S. National Science Foundation under grant numbers: </w:t>
      </w:r>
      <w:r w:rsidR="009778B1" w:rsidRPr="00BD3526">
        <w:rPr>
          <w:color w:val="FF0000"/>
        </w:rPr>
        <w:t>ACI-1047916, BCS-0846655, and IIS-1354329</w:t>
      </w:r>
      <w:r w:rsidR="009778B1">
        <w:t>.</w:t>
      </w:r>
      <w:r>
        <w:t xml:space="preserve"> This</w:t>
      </w:r>
      <w:r w:rsidR="009778B1">
        <w:t xml:space="preserve"> work also used the ROGER supercomputer, which is supported by N</w:t>
      </w:r>
      <w:r w:rsidR="004019FA">
        <w:t>SF under grant number: 1429699.</w:t>
      </w:r>
      <w:bookmarkStart w:id="128" w:name="_GoBack"/>
      <w:bookmarkEnd w:id="128"/>
    </w:p>
    <w:p w14:paraId="4F52F521" w14:textId="2B40C4B8" w:rsidR="004C562A" w:rsidRDefault="00133210" w:rsidP="00591455">
      <w:pPr>
        <w:pStyle w:val="Heading3"/>
      </w:pPr>
      <w:r>
        <w:t>References</w:t>
      </w:r>
    </w:p>
    <w:p w14:paraId="6EC7863B" w14:textId="04B93ABC" w:rsidR="00133210" w:rsidRPr="004C562A" w:rsidRDefault="00133210" w:rsidP="004C562A"/>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68FD5" w14:textId="77777777" w:rsidR="002D6223" w:rsidRDefault="002D6223" w:rsidP="00AF2C92">
      <w:r>
        <w:separator/>
      </w:r>
    </w:p>
  </w:endnote>
  <w:endnote w:type="continuationSeparator" w:id="0">
    <w:p w14:paraId="76521015" w14:textId="77777777" w:rsidR="002D6223" w:rsidRDefault="002D622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24459" w14:textId="77777777" w:rsidR="002D6223" w:rsidRDefault="002D6223" w:rsidP="00AF2C92">
      <w:r>
        <w:separator/>
      </w:r>
    </w:p>
  </w:footnote>
  <w:footnote w:type="continuationSeparator" w:id="0">
    <w:p w14:paraId="3C7D1100" w14:textId="77777777" w:rsidR="002D6223" w:rsidRDefault="002D6223"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Junjun">
    <w15:presenceInfo w15:providerId="None" w15:userId="Yin, Jun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202E2"/>
    <w:rsid w:val="00021F0A"/>
    <w:rsid w:val="00022441"/>
    <w:rsid w:val="0002261E"/>
    <w:rsid w:val="00024839"/>
    <w:rsid w:val="00026871"/>
    <w:rsid w:val="000276D5"/>
    <w:rsid w:val="000318B1"/>
    <w:rsid w:val="0003573F"/>
    <w:rsid w:val="00037A98"/>
    <w:rsid w:val="0004169A"/>
    <w:rsid w:val="000427FB"/>
    <w:rsid w:val="0004455E"/>
    <w:rsid w:val="00047CB5"/>
    <w:rsid w:val="00047FD9"/>
    <w:rsid w:val="000510CA"/>
    <w:rsid w:val="00051FAA"/>
    <w:rsid w:val="000572A9"/>
    <w:rsid w:val="00061325"/>
    <w:rsid w:val="000633B5"/>
    <w:rsid w:val="00067EC5"/>
    <w:rsid w:val="000710F9"/>
    <w:rsid w:val="000733AC"/>
    <w:rsid w:val="00074B81"/>
    <w:rsid w:val="00074D22"/>
    <w:rsid w:val="00075081"/>
    <w:rsid w:val="0007528A"/>
    <w:rsid w:val="0008068D"/>
    <w:rsid w:val="000811AB"/>
    <w:rsid w:val="00083C5F"/>
    <w:rsid w:val="00083EED"/>
    <w:rsid w:val="0009034C"/>
    <w:rsid w:val="0009172C"/>
    <w:rsid w:val="000930EC"/>
    <w:rsid w:val="00093BE1"/>
    <w:rsid w:val="00094CC1"/>
    <w:rsid w:val="00095E61"/>
    <w:rsid w:val="000966C1"/>
    <w:rsid w:val="000970AC"/>
    <w:rsid w:val="0009726C"/>
    <w:rsid w:val="00097CF5"/>
    <w:rsid w:val="000A1167"/>
    <w:rsid w:val="000A1A32"/>
    <w:rsid w:val="000A3F1A"/>
    <w:rsid w:val="000A42C3"/>
    <w:rsid w:val="000A4428"/>
    <w:rsid w:val="000A6D40"/>
    <w:rsid w:val="000A7BC3"/>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490"/>
    <w:rsid w:val="000F4677"/>
    <w:rsid w:val="000F5BE0"/>
    <w:rsid w:val="000F6AA8"/>
    <w:rsid w:val="00100587"/>
    <w:rsid w:val="0010284E"/>
    <w:rsid w:val="00102E3D"/>
    <w:rsid w:val="00103122"/>
    <w:rsid w:val="0010336A"/>
    <w:rsid w:val="001050F1"/>
    <w:rsid w:val="00105AEA"/>
    <w:rsid w:val="0010647A"/>
    <w:rsid w:val="00106DAF"/>
    <w:rsid w:val="001107C6"/>
    <w:rsid w:val="00114ABE"/>
    <w:rsid w:val="00116023"/>
    <w:rsid w:val="001169F7"/>
    <w:rsid w:val="0012396E"/>
    <w:rsid w:val="0012797A"/>
    <w:rsid w:val="00133112"/>
    <w:rsid w:val="00133210"/>
    <w:rsid w:val="00134A51"/>
    <w:rsid w:val="00134CAA"/>
    <w:rsid w:val="001404B8"/>
    <w:rsid w:val="00140727"/>
    <w:rsid w:val="0014082F"/>
    <w:rsid w:val="001434D5"/>
    <w:rsid w:val="001521C4"/>
    <w:rsid w:val="001543BC"/>
    <w:rsid w:val="00160628"/>
    <w:rsid w:val="00161344"/>
    <w:rsid w:val="00162195"/>
    <w:rsid w:val="0016322A"/>
    <w:rsid w:val="00165A21"/>
    <w:rsid w:val="001705CE"/>
    <w:rsid w:val="0017714B"/>
    <w:rsid w:val="001804DF"/>
    <w:rsid w:val="00181BDC"/>
    <w:rsid w:val="00181DB0"/>
    <w:rsid w:val="001829E3"/>
    <w:rsid w:val="00183CBC"/>
    <w:rsid w:val="0018578C"/>
    <w:rsid w:val="00190EDD"/>
    <w:rsid w:val="001924C0"/>
    <w:rsid w:val="00193E5F"/>
    <w:rsid w:val="0019731E"/>
    <w:rsid w:val="001A09FE"/>
    <w:rsid w:val="001A1F63"/>
    <w:rsid w:val="001A5C48"/>
    <w:rsid w:val="001A67C9"/>
    <w:rsid w:val="001A69DE"/>
    <w:rsid w:val="001A713C"/>
    <w:rsid w:val="001B0478"/>
    <w:rsid w:val="001B10A6"/>
    <w:rsid w:val="001B1C7C"/>
    <w:rsid w:val="001B398F"/>
    <w:rsid w:val="001B4397"/>
    <w:rsid w:val="001B46C6"/>
    <w:rsid w:val="001B4B48"/>
    <w:rsid w:val="001B4D1F"/>
    <w:rsid w:val="001B7681"/>
    <w:rsid w:val="001B7CAE"/>
    <w:rsid w:val="001C0772"/>
    <w:rsid w:val="001C0D4F"/>
    <w:rsid w:val="001C1BA3"/>
    <w:rsid w:val="001C1DEC"/>
    <w:rsid w:val="001C2070"/>
    <w:rsid w:val="001C5736"/>
    <w:rsid w:val="001D0678"/>
    <w:rsid w:val="001D647F"/>
    <w:rsid w:val="001D6857"/>
    <w:rsid w:val="001E0572"/>
    <w:rsid w:val="001E0A67"/>
    <w:rsid w:val="001E1028"/>
    <w:rsid w:val="001E14E2"/>
    <w:rsid w:val="001E33DF"/>
    <w:rsid w:val="001E6302"/>
    <w:rsid w:val="001E7DCB"/>
    <w:rsid w:val="001F0759"/>
    <w:rsid w:val="001F3411"/>
    <w:rsid w:val="001F3EF1"/>
    <w:rsid w:val="001F4287"/>
    <w:rsid w:val="001F4DBA"/>
    <w:rsid w:val="001F72A6"/>
    <w:rsid w:val="0020415E"/>
    <w:rsid w:val="00204FF4"/>
    <w:rsid w:val="00206D19"/>
    <w:rsid w:val="0021056E"/>
    <w:rsid w:val="0021075D"/>
    <w:rsid w:val="0021138F"/>
    <w:rsid w:val="0021165A"/>
    <w:rsid w:val="00211BC9"/>
    <w:rsid w:val="00214386"/>
    <w:rsid w:val="00214A5E"/>
    <w:rsid w:val="0021620C"/>
    <w:rsid w:val="00216E78"/>
    <w:rsid w:val="00217275"/>
    <w:rsid w:val="002227E4"/>
    <w:rsid w:val="00232EBD"/>
    <w:rsid w:val="002354F2"/>
    <w:rsid w:val="00236F4B"/>
    <w:rsid w:val="002372A1"/>
    <w:rsid w:val="00242B0D"/>
    <w:rsid w:val="002467C6"/>
    <w:rsid w:val="0024692A"/>
    <w:rsid w:val="002515E1"/>
    <w:rsid w:val="002518E1"/>
    <w:rsid w:val="00252BBA"/>
    <w:rsid w:val="00253123"/>
    <w:rsid w:val="00264001"/>
    <w:rsid w:val="00264DA4"/>
    <w:rsid w:val="00266354"/>
    <w:rsid w:val="00267A18"/>
    <w:rsid w:val="00271965"/>
    <w:rsid w:val="0027281B"/>
    <w:rsid w:val="00273462"/>
    <w:rsid w:val="0027395B"/>
    <w:rsid w:val="00275854"/>
    <w:rsid w:val="00281731"/>
    <w:rsid w:val="00283B41"/>
    <w:rsid w:val="00285F28"/>
    <w:rsid w:val="00286398"/>
    <w:rsid w:val="002900DC"/>
    <w:rsid w:val="00291576"/>
    <w:rsid w:val="0029269B"/>
    <w:rsid w:val="00294934"/>
    <w:rsid w:val="00295814"/>
    <w:rsid w:val="002967D6"/>
    <w:rsid w:val="002A3C42"/>
    <w:rsid w:val="002A5D75"/>
    <w:rsid w:val="002B1B1A"/>
    <w:rsid w:val="002B7228"/>
    <w:rsid w:val="002C05FE"/>
    <w:rsid w:val="002C4046"/>
    <w:rsid w:val="002C41B3"/>
    <w:rsid w:val="002C4602"/>
    <w:rsid w:val="002C53EE"/>
    <w:rsid w:val="002D24F7"/>
    <w:rsid w:val="002D2799"/>
    <w:rsid w:val="002D2CD7"/>
    <w:rsid w:val="002D4DDC"/>
    <w:rsid w:val="002D4F75"/>
    <w:rsid w:val="002D6223"/>
    <w:rsid w:val="002D6493"/>
    <w:rsid w:val="002D7420"/>
    <w:rsid w:val="002D7AB6"/>
    <w:rsid w:val="002E06D0"/>
    <w:rsid w:val="002E1AFB"/>
    <w:rsid w:val="002E1D1C"/>
    <w:rsid w:val="002E3C27"/>
    <w:rsid w:val="002E403A"/>
    <w:rsid w:val="002E6849"/>
    <w:rsid w:val="002E7F3A"/>
    <w:rsid w:val="002F0A23"/>
    <w:rsid w:val="002F3681"/>
    <w:rsid w:val="002F4EDB"/>
    <w:rsid w:val="002F6054"/>
    <w:rsid w:val="002F6B2F"/>
    <w:rsid w:val="00310E13"/>
    <w:rsid w:val="00315713"/>
    <w:rsid w:val="003161A7"/>
    <w:rsid w:val="0031686C"/>
    <w:rsid w:val="00316FE0"/>
    <w:rsid w:val="003204D2"/>
    <w:rsid w:val="0032180A"/>
    <w:rsid w:val="0032605E"/>
    <w:rsid w:val="003275D1"/>
    <w:rsid w:val="00327672"/>
    <w:rsid w:val="00330B2A"/>
    <w:rsid w:val="00331E17"/>
    <w:rsid w:val="00333063"/>
    <w:rsid w:val="00336064"/>
    <w:rsid w:val="003408E3"/>
    <w:rsid w:val="003410AA"/>
    <w:rsid w:val="003422B4"/>
    <w:rsid w:val="00342F17"/>
    <w:rsid w:val="00343480"/>
    <w:rsid w:val="00345A60"/>
    <w:rsid w:val="00345E89"/>
    <w:rsid w:val="00347925"/>
    <w:rsid w:val="00351CBC"/>
    <w:rsid w:val="003522A1"/>
    <w:rsid w:val="0035254B"/>
    <w:rsid w:val="00353555"/>
    <w:rsid w:val="003540C1"/>
    <w:rsid w:val="003565D4"/>
    <w:rsid w:val="003567BB"/>
    <w:rsid w:val="00360689"/>
    <w:rsid w:val="003607FB"/>
    <w:rsid w:val="00360FD5"/>
    <w:rsid w:val="0036340D"/>
    <w:rsid w:val="003634A5"/>
    <w:rsid w:val="003643A3"/>
    <w:rsid w:val="00366868"/>
    <w:rsid w:val="00367506"/>
    <w:rsid w:val="00370085"/>
    <w:rsid w:val="003744A7"/>
    <w:rsid w:val="00376235"/>
    <w:rsid w:val="00381FB6"/>
    <w:rsid w:val="00382704"/>
    <w:rsid w:val="00382BBD"/>
    <w:rsid w:val="003836D3"/>
    <w:rsid w:val="00383A52"/>
    <w:rsid w:val="00386B9B"/>
    <w:rsid w:val="003873EC"/>
    <w:rsid w:val="00387A5D"/>
    <w:rsid w:val="00391652"/>
    <w:rsid w:val="0039507F"/>
    <w:rsid w:val="003954B5"/>
    <w:rsid w:val="003A1260"/>
    <w:rsid w:val="003A295F"/>
    <w:rsid w:val="003A393F"/>
    <w:rsid w:val="003A41DD"/>
    <w:rsid w:val="003A7033"/>
    <w:rsid w:val="003B116E"/>
    <w:rsid w:val="003B47FE"/>
    <w:rsid w:val="003B5673"/>
    <w:rsid w:val="003B6287"/>
    <w:rsid w:val="003B62C9"/>
    <w:rsid w:val="003C2605"/>
    <w:rsid w:val="003C2C96"/>
    <w:rsid w:val="003C5946"/>
    <w:rsid w:val="003C7176"/>
    <w:rsid w:val="003D0929"/>
    <w:rsid w:val="003D0B98"/>
    <w:rsid w:val="003D4729"/>
    <w:rsid w:val="003D6C3C"/>
    <w:rsid w:val="003D7DD6"/>
    <w:rsid w:val="003E1336"/>
    <w:rsid w:val="003E5AAF"/>
    <w:rsid w:val="003E600D"/>
    <w:rsid w:val="003E64DF"/>
    <w:rsid w:val="003E6A5D"/>
    <w:rsid w:val="003F193A"/>
    <w:rsid w:val="003F4207"/>
    <w:rsid w:val="003F5C46"/>
    <w:rsid w:val="003F7106"/>
    <w:rsid w:val="003F7CBB"/>
    <w:rsid w:val="003F7D34"/>
    <w:rsid w:val="004019FA"/>
    <w:rsid w:val="00401FF4"/>
    <w:rsid w:val="004029E2"/>
    <w:rsid w:val="00411D75"/>
    <w:rsid w:val="00412C8E"/>
    <w:rsid w:val="0041518D"/>
    <w:rsid w:val="00415CE0"/>
    <w:rsid w:val="00417F91"/>
    <w:rsid w:val="0042221D"/>
    <w:rsid w:val="00424DD3"/>
    <w:rsid w:val="00425B18"/>
    <w:rsid w:val="00426996"/>
    <w:rsid w:val="004269C5"/>
    <w:rsid w:val="00430154"/>
    <w:rsid w:val="004317D3"/>
    <w:rsid w:val="00435939"/>
    <w:rsid w:val="00437CC7"/>
    <w:rsid w:val="00442B9C"/>
    <w:rsid w:val="00445EFA"/>
    <w:rsid w:val="0044738A"/>
    <w:rsid w:val="004473D3"/>
    <w:rsid w:val="00452231"/>
    <w:rsid w:val="0045346E"/>
    <w:rsid w:val="00460C13"/>
    <w:rsid w:val="0046137A"/>
    <w:rsid w:val="00463228"/>
    <w:rsid w:val="00463782"/>
    <w:rsid w:val="00463CC9"/>
    <w:rsid w:val="004667E0"/>
    <w:rsid w:val="0046760E"/>
    <w:rsid w:val="004709B5"/>
    <w:rsid w:val="00470E10"/>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309D"/>
    <w:rsid w:val="004B330A"/>
    <w:rsid w:val="004B7C8E"/>
    <w:rsid w:val="004C3D3C"/>
    <w:rsid w:val="004C562A"/>
    <w:rsid w:val="004D0EDC"/>
    <w:rsid w:val="004D1220"/>
    <w:rsid w:val="004D14B3"/>
    <w:rsid w:val="004D1529"/>
    <w:rsid w:val="004D2253"/>
    <w:rsid w:val="004D5514"/>
    <w:rsid w:val="004D56C3"/>
    <w:rsid w:val="004E0338"/>
    <w:rsid w:val="004E4FF3"/>
    <w:rsid w:val="004E56A8"/>
    <w:rsid w:val="004E686D"/>
    <w:rsid w:val="004F2941"/>
    <w:rsid w:val="004F3B55"/>
    <w:rsid w:val="004F4E46"/>
    <w:rsid w:val="004F6B7D"/>
    <w:rsid w:val="005015F6"/>
    <w:rsid w:val="005030C4"/>
    <w:rsid w:val="005031C5"/>
    <w:rsid w:val="005042A7"/>
    <w:rsid w:val="00504FDC"/>
    <w:rsid w:val="00507FA8"/>
    <w:rsid w:val="005120CC"/>
    <w:rsid w:val="00512B7B"/>
    <w:rsid w:val="00514EA1"/>
    <w:rsid w:val="005153AF"/>
    <w:rsid w:val="0051798B"/>
    <w:rsid w:val="00521F5A"/>
    <w:rsid w:val="00524385"/>
    <w:rsid w:val="00525E06"/>
    <w:rsid w:val="00526454"/>
    <w:rsid w:val="00531273"/>
    <w:rsid w:val="00531823"/>
    <w:rsid w:val="00534ECC"/>
    <w:rsid w:val="0053720D"/>
    <w:rsid w:val="00540EF5"/>
    <w:rsid w:val="00541BF3"/>
    <w:rsid w:val="00541CD3"/>
    <w:rsid w:val="005476FA"/>
    <w:rsid w:val="005552B3"/>
    <w:rsid w:val="0055595E"/>
    <w:rsid w:val="00556EAB"/>
    <w:rsid w:val="00557988"/>
    <w:rsid w:val="005617DB"/>
    <w:rsid w:val="00562C49"/>
    <w:rsid w:val="00562DEF"/>
    <w:rsid w:val="0056321A"/>
    <w:rsid w:val="00563A35"/>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B134E"/>
    <w:rsid w:val="005B1685"/>
    <w:rsid w:val="005B2039"/>
    <w:rsid w:val="005B344F"/>
    <w:rsid w:val="005B3FBA"/>
    <w:rsid w:val="005B4A1D"/>
    <w:rsid w:val="005B674D"/>
    <w:rsid w:val="005C0CBE"/>
    <w:rsid w:val="005C10C9"/>
    <w:rsid w:val="005C1FCF"/>
    <w:rsid w:val="005C29EF"/>
    <w:rsid w:val="005C44E0"/>
    <w:rsid w:val="005C4EC2"/>
    <w:rsid w:val="005D1885"/>
    <w:rsid w:val="005D3999"/>
    <w:rsid w:val="005D4A38"/>
    <w:rsid w:val="005D712C"/>
    <w:rsid w:val="005E2EEA"/>
    <w:rsid w:val="005E328B"/>
    <w:rsid w:val="005E3708"/>
    <w:rsid w:val="005E382D"/>
    <w:rsid w:val="005E3CCD"/>
    <w:rsid w:val="005E3D6B"/>
    <w:rsid w:val="005E5B55"/>
    <w:rsid w:val="005E5E4A"/>
    <w:rsid w:val="005E693D"/>
    <w:rsid w:val="005E75BF"/>
    <w:rsid w:val="005F57BA"/>
    <w:rsid w:val="005F61E6"/>
    <w:rsid w:val="005F6C45"/>
    <w:rsid w:val="006015CE"/>
    <w:rsid w:val="006016D5"/>
    <w:rsid w:val="006016F3"/>
    <w:rsid w:val="00605A69"/>
    <w:rsid w:val="00606C54"/>
    <w:rsid w:val="00614375"/>
    <w:rsid w:val="00615B0A"/>
    <w:rsid w:val="006168CF"/>
    <w:rsid w:val="0062011B"/>
    <w:rsid w:val="00621884"/>
    <w:rsid w:val="00624CC2"/>
    <w:rsid w:val="0062586E"/>
    <w:rsid w:val="00626DE0"/>
    <w:rsid w:val="00627BA4"/>
    <w:rsid w:val="00630901"/>
    <w:rsid w:val="00631F8E"/>
    <w:rsid w:val="00634090"/>
    <w:rsid w:val="00636EE9"/>
    <w:rsid w:val="00640950"/>
    <w:rsid w:val="00641AE7"/>
    <w:rsid w:val="00642629"/>
    <w:rsid w:val="00645553"/>
    <w:rsid w:val="006469ED"/>
    <w:rsid w:val="00647585"/>
    <w:rsid w:val="00650FC4"/>
    <w:rsid w:val="0065293D"/>
    <w:rsid w:val="00653EFC"/>
    <w:rsid w:val="00654021"/>
    <w:rsid w:val="00655263"/>
    <w:rsid w:val="00655591"/>
    <w:rsid w:val="00661045"/>
    <w:rsid w:val="00663807"/>
    <w:rsid w:val="00664B3F"/>
    <w:rsid w:val="00666DA8"/>
    <w:rsid w:val="00671057"/>
    <w:rsid w:val="00675AAF"/>
    <w:rsid w:val="0068031A"/>
    <w:rsid w:val="00681B2F"/>
    <w:rsid w:val="0068335F"/>
    <w:rsid w:val="00684868"/>
    <w:rsid w:val="00687217"/>
    <w:rsid w:val="00693302"/>
    <w:rsid w:val="0069640B"/>
    <w:rsid w:val="006A09D3"/>
    <w:rsid w:val="006A1B83"/>
    <w:rsid w:val="006A21CD"/>
    <w:rsid w:val="006A5918"/>
    <w:rsid w:val="006B21B2"/>
    <w:rsid w:val="006B4A4A"/>
    <w:rsid w:val="006C19B2"/>
    <w:rsid w:val="006C26FD"/>
    <w:rsid w:val="006C4409"/>
    <w:rsid w:val="006C5BB8"/>
    <w:rsid w:val="006C67C6"/>
    <w:rsid w:val="006C6936"/>
    <w:rsid w:val="006C7B01"/>
    <w:rsid w:val="006D0FE8"/>
    <w:rsid w:val="006D3992"/>
    <w:rsid w:val="006D3DC6"/>
    <w:rsid w:val="006D4B2B"/>
    <w:rsid w:val="006D4F3C"/>
    <w:rsid w:val="006D5C66"/>
    <w:rsid w:val="006E1B3C"/>
    <w:rsid w:val="006E23FB"/>
    <w:rsid w:val="006E2FD6"/>
    <w:rsid w:val="006E325A"/>
    <w:rsid w:val="006E33EC"/>
    <w:rsid w:val="006E3802"/>
    <w:rsid w:val="006E4E0C"/>
    <w:rsid w:val="006E6C02"/>
    <w:rsid w:val="006E7627"/>
    <w:rsid w:val="006F080B"/>
    <w:rsid w:val="006F225A"/>
    <w:rsid w:val="006F231A"/>
    <w:rsid w:val="006F3A4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1CF6"/>
    <w:rsid w:val="00742D1F"/>
    <w:rsid w:val="00743EBA"/>
    <w:rsid w:val="007443C7"/>
    <w:rsid w:val="00744C8E"/>
    <w:rsid w:val="0074606D"/>
    <w:rsid w:val="0074707E"/>
    <w:rsid w:val="007516DC"/>
    <w:rsid w:val="0075211D"/>
    <w:rsid w:val="00752E58"/>
    <w:rsid w:val="00754A99"/>
    <w:rsid w:val="00754B80"/>
    <w:rsid w:val="00761918"/>
    <w:rsid w:val="00761B66"/>
    <w:rsid w:val="00762F03"/>
    <w:rsid w:val="0076413B"/>
    <w:rsid w:val="007648AE"/>
    <w:rsid w:val="00764BF8"/>
    <w:rsid w:val="0076514D"/>
    <w:rsid w:val="00766F27"/>
    <w:rsid w:val="00773D59"/>
    <w:rsid w:val="00780F43"/>
    <w:rsid w:val="00781003"/>
    <w:rsid w:val="0078131C"/>
    <w:rsid w:val="007826AE"/>
    <w:rsid w:val="0078385F"/>
    <w:rsid w:val="00787F10"/>
    <w:rsid w:val="007902ED"/>
    <w:rsid w:val="007911FD"/>
    <w:rsid w:val="00791B97"/>
    <w:rsid w:val="00791D8B"/>
    <w:rsid w:val="00793930"/>
    <w:rsid w:val="00793DD1"/>
    <w:rsid w:val="00794FEC"/>
    <w:rsid w:val="007A003E"/>
    <w:rsid w:val="007A013F"/>
    <w:rsid w:val="007A1965"/>
    <w:rsid w:val="007A2A4B"/>
    <w:rsid w:val="007A2ED1"/>
    <w:rsid w:val="007A4BE6"/>
    <w:rsid w:val="007B0D4B"/>
    <w:rsid w:val="007B0DC6"/>
    <w:rsid w:val="007B1094"/>
    <w:rsid w:val="007B1762"/>
    <w:rsid w:val="007B3320"/>
    <w:rsid w:val="007B362D"/>
    <w:rsid w:val="007C301F"/>
    <w:rsid w:val="007C4245"/>
    <w:rsid w:val="007C4540"/>
    <w:rsid w:val="007C65AF"/>
    <w:rsid w:val="007C6E35"/>
    <w:rsid w:val="007D135D"/>
    <w:rsid w:val="007D221C"/>
    <w:rsid w:val="007D3BE0"/>
    <w:rsid w:val="007D730F"/>
    <w:rsid w:val="007D7CD8"/>
    <w:rsid w:val="007E03F1"/>
    <w:rsid w:val="007E3AA7"/>
    <w:rsid w:val="007E575B"/>
    <w:rsid w:val="007E681F"/>
    <w:rsid w:val="007F0AD6"/>
    <w:rsid w:val="007F263E"/>
    <w:rsid w:val="007F6F26"/>
    <w:rsid w:val="007F737D"/>
    <w:rsid w:val="0080308E"/>
    <w:rsid w:val="00803826"/>
    <w:rsid w:val="00805303"/>
    <w:rsid w:val="00806705"/>
    <w:rsid w:val="00806738"/>
    <w:rsid w:val="00812868"/>
    <w:rsid w:val="008216D5"/>
    <w:rsid w:val="008249CE"/>
    <w:rsid w:val="00831A50"/>
    <w:rsid w:val="00831B3C"/>
    <w:rsid w:val="00831C89"/>
    <w:rsid w:val="00832114"/>
    <w:rsid w:val="008344AD"/>
    <w:rsid w:val="00834C46"/>
    <w:rsid w:val="0084093E"/>
    <w:rsid w:val="00841CE1"/>
    <w:rsid w:val="00843D60"/>
    <w:rsid w:val="008473D8"/>
    <w:rsid w:val="008505AE"/>
    <w:rsid w:val="0085107B"/>
    <w:rsid w:val="008528DC"/>
    <w:rsid w:val="00852AA6"/>
    <w:rsid w:val="00852B8C"/>
    <w:rsid w:val="00853125"/>
    <w:rsid w:val="00854981"/>
    <w:rsid w:val="008616A0"/>
    <w:rsid w:val="008624A4"/>
    <w:rsid w:val="00864040"/>
    <w:rsid w:val="00864B2E"/>
    <w:rsid w:val="00865963"/>
    <w:rsid w:val="00871C1D"/>
    <w:rsid w:val="008738F9"/>
    <w:rsid w:val="0087450E"/>
    <w:rsid w:val="00875A82"/>
    <w:rsid w:val="0087669D"/>
    <w:rsid w:val="00876CA3"/>
    <w:rsid w:val="008772FE"/>
    <w:rsid w:val="008775F1"/>
    <w:rsid w:val="008821AE"/>
    <w:rsid w:val="00883D3A"/>
    <w:rsid w:val="008854F7"/>
    <w:rsid w:val="008857C5"/>
    <w:rsid w:val="00885A9D"/>
    <w:rsid w:val="008929D2"/>
    <w:rsid w:val="00893272"/>
    <w:rsid w:val="00893636"/>
    <w:rsid w:val="00893B94"/>
    <w:rsid w:val="00893DF8"/>
    <w:rsid w:val="00896E9D"/>
    <w:rsid w:val="00896F11"/>
    <w:rsid w:val="008A1049"/>
    <w:rsid w:val="008A16CD"/>
    <w:rsid w:val="008A1C98"/>
    <w:rsid w:val="008A322D"/>
    <w:rsid w:val="008A40D9"/>
    <w:rsid w:val="008A4D72"/>
    <w:rsid w:val="008A5C39"/>
    <w:rsid w:val="008A6285"/>
    <w:rsid w:val="008A63B2"/>
    <w:rsid w:val="008A766D"/>
    <w:rsid w:val="008B345D"/>
    <w:rsid w:val="008C1FC2"/>
    <w:rsid w:val="008C2980"/>
    <w:rsid w:val="008C4DD6"/>
    <w:rsid w:val="008C5AFB"/>
    <w:rsid w:val="008D07FB"/>
    <w:rsid w:val="008D0C02"/>
    <w:rsid w:val="008D357D"/>
    <w:rsid w:val="008D435A"/>
    <w:rsid w:val="008E387B"/>
    <w:rsid w:val="008E6087"/>
    <w:rsid w:val="008E758D"/>
    <w:rsid w:val="008E7F66"/>
    <w:rsid w:val="008F10A7"/>
    <w:rsid w:val="008F5584"/>
    <w:rsid w:val="008F755D"/>
    <w:rsid w:val="008F7A39"/>
    <w:rsid w:val="00900467"/>
    <w:rsid w:val="00901EA6"/>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4BAB"/>
    <w:rsid w:val="0092591B"/>
    <w:rsid w:val="00925E32"/>
    <w:rsid w:val="009262C9"/>
    <w:rsid w:val="00930EB9"/>
    <w:rsid w:val="00931BA4"/>
    <w:rsid w:val="00933DC7"/>
    <w:rsid w:val="009418F4"/>
    <w:rsid w:val="00942BBC"/>
    <w:rsid w:val="00944180"/>
    <w:rsid w:val="00944AA0"/>
    <w:rsid w:val="00947DA2"/>
    <w:rsid w:val="00951177"/>
    <w:rsid w:val="00953E37"/>
    <w:rsid w:val="00962657"/>
    <w:rsid w:val="009673E8"/>
    <w:rsid w:val="00970FDF"/>
    <w:rsid w:val="00974DB8"/>
    <w:rsid w:val="009778B1"/>
    <w:rsid w:val="00980661"/>
    <w:rsid w:val="0098093B"/>
    <w:rsid w:val="00983858"/>
    <w:rsid w:val="009876D4"/>
    <w:rsid w:val="009914A5"/>
    <w:rsid w:val="0099548E"/>
    <w:rsid w:val="00995A5A"/>
    <w:rsid w:val="00996456"/>
    <w:rsid w:val="00996A12"/>
    <w:rsid w:val="00997B0F"/>
    <w:rsid w:val="009A0CC3"/>
    <w:rsid w:val="009A1A68"/>
    <w:rsid w:val="009A1CAD"/>
    <w:rsid w:val="009A3440"/>
    <w:rsid w:val="009A5832"/>
    <w:rsid w:val="009A5C8B"/>
    <w:rsid w:val="009A6838"/>
    <w:rsid w:val="009B24B5"/>
    <w:rsid w:val="009B4EBC"/>
    <w:rsid w:val="009B5ABB"/>
    <w:rsid w:val="009B607F"/>
    <w:rsid w:val="009B73CE"/>
    <w:rsid w:val="009C02A4"/>
    <w:rsid w:val="009C05D6"/>
    <w:rsid w:val="009C125F"/>
    <w:rsid w:val="009C2461"/>
    <w:rsid w:val="009C3ADF"/>
    <w:rsid w:val="009C6FE2"/>
    <w:rsid w:val="009C7674"/>
    <w:rsid w:val="009D004A"/>
    <w:rsid w:val="009D1B96"/>
    <w:rsid w:val="009D32B2"/>
    <w:rsid w:val="009D5880"/>
    <w:rsid w:val="009E1FD4"/>
    <w:rsid w:val="009E3B07"/>
    <w:rsid w:val="009E4736"/>
    <w:rsid w:val="009E4B9F"/>
    <w:rsid w:val="009E51D1"/>
    <w:rsid w:val="009E5531"/>
    <w:rsid w:val="009F171E"/>
    <w:rsid w:val="009F3D2F"/>
    <w:rsid w:val="009F7052"/>
    <w:rsid w:val="00A02668"/>
    <w:rsid w:val="00A02801"/>
    <w:rsid w:val="00A02B26"/>
    <w:rsid w:val="00A06A39"/>
    <w:rsid w:val="00A07F58"/>
    <w:rsid w:val="00A103D6"/>
    <w:rsid w:val="00A120FA"/>
    <w:rsid w:val="00A131CB"/>
    <w:rsid w:val="00A14847"/>
    <w:rsid w:val="00A16D6D"/>
    <w:rsid w:val="00A21383"/>
    <w:rsid w:val="00A2199F"/>
    <w:rsid w:val="00A21B31"/>
    <w:rsid w:val="00A2360E"/>
    <w:rsid w:val="00A25A55"/>
    <w:rsid w:val="00A26E0C"/>
    <w:rsid w:val="00A32FCB"/>
    <w:rsid w:val="00A34C25"/>
    <w:rsid w:val="00A3507D"/>
    <w:rsid w:val="00A3717A"/>
    <w:rsid w:val="00A4088C"/>
    <w:rsid w:val="00A4188E"/>
    <w:rsid w:val="00A42A69"/>
    <w:rsid w:val="00A42A86"/>
    <w:rsid w:val="00A42AFB"/>
    <w:rsid w:val="00A4456B"/>
    <w:rsid w:val="00A448D4"/>
    <w:rsid w:val="00A45112"/>
    <w:rsid w:val="00A452E0"/>
    <w:rsid w:val="00A51A96"/>
    <w:rsid w:val="00A51EA5"/>
    <w:rsid w:val="00A53742"/>
    <w:rsid w:val="00A557A1"/>
    <w:rsid w:val="00A559B6"/>
    <w:rsid w:val="00A60A6C"/>
    <w:rsid w:val="00A6150D"/>
    <w:rsid w:val="00A62021"/>
    <w:rsid w:val="00A63059"/>
    <w:rsid w:val="00A6315E"/>
    <w:rsid w:val="00A63AE3"/>
    <w:rsid w:val="00A651A4"/>
    <w:rsid w:val="00A71361"/>
    <w:rsid w:val="00A746E2"/>
    <w:rsid w:val="00A76B95"/>
    <w:rsid w:val="00A773C1"/>
    <w:rsid w:val="00A81FF2"/>
    <w:rsid w:val="00A83904"/>
    <w:rsid w:val="00A8564D"/>
    <w:rsid w:val="00A90016"/>
    <w:rsid w:val="00A90A79"/>
    <w:rsid w:val="00A9149F"/>
    <w:rsid w:val="00A93376"/>
    <w:rsid w:val="00A96928"/>
    <w:rsid w:val="00A96B30"/>
    <w:rsid w:val="00AA32AD"/>
    <w:rsid w:val="00AA59B5"/>
    <w:rsid w:val="00AA6D2A"/>
    <w:rsid w:val="00AA7777"/>
    <w:rsid w:val="00AA7B84"/>
    <w:rsid w:val="00AB14B1"/>
    <w:rsid w:val="00AB55F7"/>
    <w:rsid w:val="00AC0B4C"/>
    <w:rsid w:val="00AC1164"/>
    <w:rsid w:val="00AC2296"/>
    <w:rsid w:val="00AC2754"/>
    <w:rsid w:val="00AC48B0"/>
    <w:rsid w:val="00AC4ACD"/>
    <w:rsid w:val="00AC5DFB"/>
    <w:rsid w:val="00AD0051"/>
    <w:rsid w:val="00AD13DC"/>
    <w:rsid w:val="00AD6189"/>
    <w:rsid w:val="00AD6DE2"/>
    <w:rsid w:val="00AE03DC"/>
    <w:rsid w:val="00AE0A40"/>
    <w:rsid w:val="00AE1ED4"/>
    <w:rsid w:val="00AE21E1"/>
    <w:rsid w:val="00AE2F8D"/>
    <w:rsid w:val="00AE3BAE"/>
    <w:rsid w:val="00AE492B"/>
    <w:rsid w:val="00AE6A21"/>
    <w:rsid w:val="00AF1C8F"/>
    <w:rsid w:val="00AF23D4"/>
    <w:rsid w:val="00AF2B68"/>
    <w:rsid w:val="00AF2C92"/>
    <w:rsid w:val="00AF3EC1"/>
    <w:rsid w:val="00AF5025"/>
    <w:rsid w:val="00AF519F"/>
    <w:rsid w:val="00AF5387"/>
    <w:rsid w:val="00AF55F5"/>
    <w:rsid w:val="00AF7E86"/>
    <w:rsid w:val="00B024B9"/>
    <w:rsid w:val="00B077FA"/>
    <w:rsid w:val="00B115C8"/>
    <w:rsid w:val="00B127D7"/>
    <w:rsid w:val="00B13B0C"/>
    <w:rsid w:val="00B1453A"/>
    <w:rsid w:val="00B20F82"/>
    <w:rsid w:val="00B25BD5"/>
    <w:rsid w:val="00B316DA"/>
    <w:rsid w:val="00B32F5E"/>
    <w:rsid w:val="00B34079"/>
    <w:rsid w:val="00B36BBC"/>
    <w:rsid w:val="00B3793A"/>
    <w:rsid w:val="00B401BA"/>
    <w:rsid w:val="00B407E4"/>
    <w:rsid w:val="00B425B6"/>
    <w:rsid w:val="00B42A72"/>
    <w:rsid w:val="00B441AE"/>
    <w:rsid w:val="00B45A65"/>
    <w:rsid w:val="00B45F33"/>
    <w:rsid w:val="00B46D50"/>
    <w:rsid w:val="00B50D09"/>
    <w:rsid w:val="00B53170"/>
    <w:rsid w:val="00B548B9"/>
    <w:rsid w:val="00B55500"/>
    <w:rsid w:val="00B56BF5"/>
    <w:rsid w:val="00B56DBE"/>
    <w:rsid w:val="00B61E72"/>
    <w:rsid w:val="00B62999"/>
    <w:rsid w:val="00B63BE3"/>
    <w:rsid w:val="00B64885"/>
    <w:rsid w:val="00B65229"/>
    <w:rsid w:val="00B66810"/>
    <w:rsid w:val="00B72BE3"/>
    <w:rsid w:val="00B73B80"/>
    <w:rsid w:val="00B74858"/>
    <w:rsid w:val="00B770C7"/>
    <w:rsid w:val="00B80F26"/>
    <w:rsid w:val="00B822BD"/>
    <w:rsid w:val="00B842F4"/>
    <w:rsid w:val="00B851A0"/>
    <w:rsid w:val="00B85B87"/>
    <w:rsid w:val="00B8653C"/>
    <w:rsid w:val="00B91A7B"/>
    <w:rsid w:val="00B929DD"/>
    <w:rsid w:val="00B93AF6"/>
    <w:rsid w:val="00B95405"/>
    <w:rsid w:val="00B963F1"/>
    <w:rsid w:val="00BA020A"/>
    <w:rsid w:val="00BA1C50"/>
    <w:rsid w:val="00BB025A"/>
    <w:rsid w:val="00BB02A4"/>
    <w:rsid w:val="00BB0798"/>
    <w:rsid w:val="00BB1270"/>
    <w:rsid w:val="00BB1E44"/>
    <w:rsid w:val="00BB5267"/>
    <w:rsid w:val="00BB52B8"/>
    <w:rsid w:val="00BB59D8"/>
    <w:rsid w:val="00BB7105"/>
    <w:rsid w:val="00BB7E69"/>
    <w:rsid w:val="00BC0961"/>
    <w:rsid w:val="00BC0CAD"/>
    <w:rsid w:val="00BC0E51"/>
    <w:rsid w:val="00BC3C1F"/>
    <w:rsid w:val="00BC41AE"/>
    <w:rsid w:val="00BC5411"/>
    <w:rsid w:val="00BC7CE7"/>
    <w:rsid w:val="00BD03E8"/>
    <w:rsid w:val="00BD295E"/>
    <w:rsid w:val="00BD3526"/>
    <w:rsid w:val="00BD4664"/>
    <w:rsid w:val="00BD5998"/>
    <w:rsid w:val="00BD7203"/>
    <w:rsid w:val="00BD7DF5"/>
    <w:rsid w:val="00BE0FBD"/>
    <w:rsid w:val="00BE1193"/>
    <w:rsid w:val="00BF47D2"/>
    <w:rsid w:val="00BF4849"/>
    <w:rsid w:val="00BF4EA7"/>
    <w:rsid w:val="00C00EDB"/>
    <w:rsid w:val="00C02863"/>
    <w:rsid w:val="00C0383A"/>
    <w:rsid w:val="00C067FF"/>
    <w:rsid w:val="00C12862"/>
    <w:rsid w:val="00C139CB"/>
    <w:rsid w:val="00C13D28"/>
    <w:rsid w:val="00C14585"/>
    <w:rsid w:val="00C165A0"/>
    <w:rsid w:val="00C2064B"/>
    <w:rsid w:val="00C216CE"/>
    <w:rsid w:val="00C2184F"/>
    <w:rsid w:val="00C22A78"/>
    <w:rsid w:val="00C23C7E"/>
    <w:rsid w:val="00C246C5"/>
    <w:rsid w:val="00C25A82"/>
    <w:rsid w:val="00C30A2A"/>
    <w:rsid w:val="00C33993"/>
    <w:rsid w:val="00C3601C"/>
    <w:rsid w:val="00C4069E"/>
    <w:rsid w:val="00C408EC"/>
    <w:rsid w:val="00C41ADC"/>
    <w:rsid w:val="00C44149"/>
    <w:rsid w:val="00C44410"/>
    <w:rsid w:val="00C44A15"/>
    <w:rsid w:val="00C4630A"/>
    <w:rsid w:val="00C50541"/>
    <w:rsid w:val="00C523F0"/>
    <w:rsid w:val="00C526D2"/>
    <w:rsid w:val="00C53A91"/>
    <w:rsid w:val="00C5794E"/>
    <w:rsid w:val="00C60968"/>
    <w:rsid w:val="00C63D39"/>
    <w:rsid w:val="00C63EDD"/>
    <w:rsid w:val="00C65B36"/>
    <w:rsid w:val="00C7217C"/>
    <w:rsid w:val="00C7292E"/>
    <w:rsid w:val="00C74E88"/>
    <w:rsid w:val="00C80924"/>
    <w:rsid w:val="00C8286B"/>
    <w:rsid w:val="00C92031"/>
    <w:rsid w:val="00C94351"/>
    <w:rsid w:val="00C947F8"/>
    <w:rsid w:val="00C9515F"/>
    <w:rsid w:val="00C963C5"/>
    <w:rsid w:val="00CA030C"/>
    <w:rsid w:val="00CA083E"/>
    <w:rsid w:val="00CA1F41"/>
    <w:rsid w:val="00CA23CC"/>
    <w:rsid w:val="00CA32EE"/>
    <w:rsid w:val="00CA3F5E"/>
    <w:rsid w:val="00CA5771"/>
    <w:rsid w:val="00CA699E"/>
    <w:rsid w:val="00CA6A1A"/>
    <w:rsid w:val="00CB46BF"/>
    <w:rsid w:val="00CC1E75"/>
    <w:rsid w:val="00CC2E0E"/>
    <w:rsid w:val="00CC30A8"/>
    <w:rsid w:val="00CC361C"/>
    <w:rsid w:val="00CC474B"/>
    <w:rsid w:val="00CC658C"/>
    <w:rsid w:val="00CC67BF"/>
    <w:rsid w:val="00CD0843"/>
    <w:rsid w:val="00CD4E31"/>
    <w:rsid w:val="00CD5A78"/>
    <w:rsid w:val="00CD7345"/>
    <w:rsid w:val="00CE372E"/>
    <w:rsid w:val="00CE497A"/>
    <w:rsid w:val="00CF0A1B"/>
    <w:rsid w:val="00CF18FD"/>
    <w:rsid w:val="00CF19F6"/>
    <w:rsid w:val="00CF20DE"/>
    <w:rsid w:val="00CF281B"/>
    <w:rsid w:val="00CF2F4F"/>
    <w:rsid w:val="00CF536D"/>
    <w:rsid w:val="00D00E7C"/>
    <w:rsid w:val="00D02E9D"/>
    <w:rsid w:val="00D03CD2"/>
    <w:rsid w:val="00D10CB8"/>
    <w:rsid w:val="00D1258F"/>
    <w:rsid w:val="00D12806"/>
    <w:rsid w:val="00D12D44"/>
    <w:rsid w:val="00D15018"/>
    <w:rsid w:val="00D158AC"/>
    <w:rsid w:val="00D16575"/>
    <w:rsid w:val="00D1694C"/>
    <w:rsid w:val="00D20F5E"/>
    <w:rsid w:val="00D23B76"/>
    <w:rsid w:val="00D24B4A"/>
    <w:rsid w:val="00D31A26"/>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2A73"/>
    <w:rsid w:val="00D64739"/>
    <w:rsid w:val="00D64DA3"/>
    <w:rsid w:val="00D71F99"/>
    <w:rsid w:val="00D72DC0"/>
    <w:rsid w:val="00D73CA4"/>
    <w:rsid w:val="00D73D71"/>
    <w:rsid w:val="00D74396"/>
    <w:rsid w:val="00D7577D"/>
    <w:rsid w:val="00D80284"/>
    <w:rsid w:val="00D81F71"/>
    <w:rsid w:val="00D826F8"/>
    <w:rsid w:val="00D8642D"/>
    <w:rsid w:val="00D90A5E"/>
    <w:rsid w:val="00D91A68"/>
    <w:rsid w:val="00D95A68"/>
    <w:rsid w:val="00D97A3E"/>
    <w:rsid w:val="00DA06F3"/>
    <w:rsid w:val="00DA17C7"/>
    <w:rsid w:val="00DA6A9A"/>
    <w:rsid w:val="00DB1EFD"/>
    <w:rsid w:val="00DB3EAF"/>
    <w:rsid w:val="00DB45F8"/>
    <w:rsid w:val="00DB46C6"/>
    <w:rsid w:val="00DC3203"/>
    <w:rsid w:val="00DC3C99"/>
    <w:rsid w:val="00DC52F5"/>
    <w:rsid w:val="00DC5FD0"/>
    <w:rsid w:val="00DC76F9"/>
    <w:rsid w:val="00DD0354"/>
    <w:rsid w:val="00DD27D7"/>
    <w:rsid w:val="00DD3961"/>
    <w:rsid w:val="00DD458C"/>
    <w:rsid w:val="00DD4D53"/>
    <w:rsid w:val="00DD72E9"/>
    <w:rsid w:val="00DD7605"/>
    <w:rsid w:val="00DD7830"/>
    <w:rsid w:val="00DE2020"/>
    <w:rsid w:val="00DE2D91"/>
    <w:rsid w:val="00DE3476"/>
    <w:rsid w:val="00DE7BEA"/>
    <w:rsid w:val="00DF5B84"/>
    <w:rsid w:val="00DF6D5B"/>
    <w:rsid w:val="00DF771B"/>
    <w:rsid w:val="00DF7EE2"/>
    <w:rsid w:val="00E01BAA"/>
    <w:rsid w:val="00E0282A"/>
    <w:rsid w:val="00E02F9B"/>
    <w:rsid w:val="00E07E14"/>
    <w:rsid w:val="00E14F94"/>
    <w:rsid w:val="00E17336"/>
    <w:rsid w:val="00E17D15"/>
    <w:rsid w:val="00E21B12"/>
    <w:rsid w:val="00E22B95"/>
    <w:rsid w:val="00E25461"/>
    <w:rsid w:val="00E30331"/>
    <w:rsid w:val="00E3037E"/>
    <w:rsid w:val="00E308F8"/>
    <w:rsid w:val="00E30BB8"/>
    <w:rsid w:val="00E31F9C"/>
    <w:rsid w:val="00E33D3B"/>
    <w:rsid w:val="00E40488"/>
    <w:rsid w:val="00E4345A"/>
    <w:rsid w:val="00E46068"/>
    <w:rsid w:val="00E5029A"/>
    <w:rsid w:val="00E50367"/>
    <w:rsid w:val="00E51ABA"/>
    <w:rsid w:val="00E524CB"/>
    <w:rsid w:val="00E53B69"/>
    <w:rsid w:val="00E53BA7"/>
    <w:rsid w:val="00E63D85"/>
    <w:rsid w:val="00E65456"/>
    <w:rsid w:val="00E65A91"/>
    <w:rsid w:val="00E66188"/>
    <w:rsid w:val="00E664FB"/>
    <w:rsid w:val="00E672F0"/>
    <w:rsid w:val="00E70373"/>
    <w:rsid w:val="00E72E40"/>
    <w:rsid w:val="00E72FC4"/>
    <w:rsid w:val="00E73665"/>
    <w:rsid w:val="00E73999"/>
    <w:rsid w:val="00E73BDC"/>
    <w:rsid w:val="00E73E9E"/>
    <w:rsid w:val="00E77985"/>
    <w:rsid w:val="00E811CC"/>
    <w:rsid w:val="00E81660"/>
    <w:rsid w:val="00E854FE"/>
    <w:rsid w:val="00E85589"/>
    <w:rsid w:val="00E86936"/>
    <w:rsid w:val="00E875F9"/>
    <w:rsid w:val="00E87724"/>
    <w:rsid w:val="00E906CC"/>
    <w:rsid w:val="00E939A0"/>
    <w:rsid w:val="00E954C8"/>
    <w:rsid w:val="00E97E4E"/>
    <w:rsid w:val="00EA0938"/>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C7F50"/>
    <w:rsid w:val="00ED1CEE"/>
    <w:rsid w:val="00ED1DE9"/>
    <w:rsid w:val="00ED23D4"/>
    <w:rsid w:val="00ED5E0B"/>
    <w:rsid w:val="00EE1C35"/>
    <w:rsid w:val="00EE37B6"/>
    <w:rsid w:val="00EF0F45"/>
    <w:rsid w:val="00EF31EC"/>
    <w:rsid w:val="00EF7463"/>
    <w:rsid w:val="00EF7971"/>
    <w:rsid w:val="00F002EF"/>
    <w:rsid w:val="00F0033A"/>
    <w:rsid w:val="00F0167B"/>
    <w:rsid w:val="00F01EE9"/>
    <w:rsid w:val="00F04900"/>
    <w:rsid w:val="00F065A4"/>
    <w:rsid w:val="00F07767"/>
    <w:rsid w:val="00F10113"/>
    <w:rsid w:val="00F126B9"/>
    <w:rsid w:val="00F12715"/>
    <w:rsid w:val="00F13DBA"/>
    <w:rsid w:val="00F144D5"/>
    <w:rsid w:val="00F146F0"/>
    <w:rsid w:val="00F15039"/>
    <w:rsid w:val="00F20FF3"/>
    <w:rsid w:val="00F212B3"/>
    <w:rsid w:val="00F2190B"/>
    <w:rsid w:val="00F228B5"/>
    <w:rsid w:val="00F2389C"/>
    <w:rsid w:val="00F25C67"/>
    <w:rsid w:val="00F275EF"/>
    <w:rsid w:val="00F30DFF"/>
    <w:rsid w:val="00F32B80"/>
    <w:rsid w:val="00F340EB"/>
    <w:rsid w:val="00F35285"/>
    <w:rsid w:val="00F42369"/>
    <w:rsid w:val="00F43096"/>
    <w:rsid w:val="00F43B9D"/>
    <w:rsid w:val="00F44D5E"/>
    <w:rsid w:val="00F507AB"/>
    <w:rsid w:val="00F53A35"/>
    <w:rsid w:val="00F55A3D"/>
    <w:rsid w:val="00F56056"/>
    <w:rsid w:val="00F5744B"/>
    <w:rsid w:val="00F61209"/>
    <w:rsid w:val="00F6233A"/>
    <w:rsid w:val="00F6259E"/>
    <w:rsid w:val="00F63A70"/>
    <w:rsid w:val="00F65DD4"/>
    <w:rsid w:val="00F672B2"/>
    <w:rsid w:val="00F67B3A"/>
    <w:rsid w:val="00F73AFE"/>
    <w:rsid w:val="00F777D3"/>
    <w:rsid w:val="00F81B52"/>
    <w:rsid w:val="00F83973"/>
    <w:rsid w:val="00F87FA3"/>
    <w:rsid w:val="00F90D61"/>
    <w:rsid w:val="00F93D8C"/>
    <w:rsid w:val="00F96118"/>
    <w:rsid w:val="00FA3102"/>
    <w:rsid w:val="00FA47CA"/>
    <w:rsid w:val="00FA48D4"/>
    <w:rsid w:val="00FA54FA"/>
    <w:rsid w:val="00FA6D39"/>
    <w:rsid w:val="00FA7736"/>
    <w:rsid w:val="00FB227E"/>
    <w:rsid w:val="00FB3D61"/>
    <w:rsid w:val="00FB44CE"/>
    <w:rsid w:val="00FB4C42"/>
    <w:rsid w:val="00FB5009"/>
    <w:rsid w:val="00FB76AB"/>
    <w:rsid w:val="00FC04E8"/>
    <w:rsid w:val="00FC09B1"/>
    <w:rsid w:val="00FC3642"/>
    <w:rsid w:val="00FC4F3A"/>
    <w:rsid w:val="00FD03FE"/>
    <w:rsid w:val="00FD126E"/>
    <w:rsid w:val="00FD3C36"/>
    <w:rsid w:val="00FD4D81"/>
    <w:rsid w:val="00FD7498"/>
    <w:rsid w:val="00FD7FB3"/>
    <w:rsid w:val="00FE02DF"/>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spacing w:line="240" w:lineRule="auto"/>
      <w:ind w:left="720" w:hanging="720"/>
    </w:pPr>
  </w:style>
  <w:style w:type="paragraph" w:styleId="BalloonText">
    <w:name w:val="Balloon Text"/>
    <w:basedOn w:val="Normal"/>
    <w:link w:val="BalloonTextChar"/>
    <w:semiHidden/>
    <w:unhideWhenUsed/>
    <w:rsid w:val="00102E3D"/>
    <w:pPr>
      <w:spacing w:line="240" w:lineRule="auto"/>
    </w:pPr>
    <w:rPr>
      <w:sz w:val="18"/>
      <w:szCs w:val="18"/>
    </w:rPr>
  </w:style>
  <w:style w:type="character" w:customStyle="1" w:styleId="BalloonTextChar">
    <w:name w:val="Balloon Text Char"/>
    <w:basedOn w:val="DefaultParagraphFont"/>
    <w:link w:val="BalloonText"/>
    <w:semiHidden/>
    <w:rsid w:val="00102E3D"/>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79724135">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03BF0-E3DE-4B8B-B0F4-85FDA4865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Template>
  <TotalTime>134</TotalTime>
  <Pages>28</Pages>
  <Words>29128</Words>
  <Characters>166033</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194772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Yin, Junjun</cp:lastModifiedBy>
  <cp:revision>87</cp:revision>
  <cp:lastPrinted>2011-07-22T14:54:00Z</cp:lastPrinted>
  <dcterms:created xsi:type="dcterms:W3CDTF">2016-10-31T18:29:00Z</dcterms:created>
  <dcterms:modified xsi:type="dcterms:W3CDTF">2016-11-02T03:29:00Z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id="2W6vk0CJ"/&gt;&lt;style id="http://www.zotero.org/styles/cartography-and-geographic-information-science" hasBibliography="1" bibliographyStyleHasBeenSet="1"/&gt;&lt;prefs&gt;&lt;pref name="fieldType" value="Fiel</vt:lpwstr>
  </property>
  <property fmtid="{D5CDD505-2E9C-101B-9397-08002B2CF9AE}" pid="3" name="ZOTERO_PREF_2">
    <vt:lpwstr>d"/&gt;&lt;pref name="storeReferences" value="true"/&gt;&lt;pref name="automaticJournalAbbreviations" value="true"/&gt;&lt;pref name="noteType" value=""/&gt;&lt;/prefs&gt;&lt;/data&gt;</vt:lpwstr>
  </property>
</Properties>
</file>