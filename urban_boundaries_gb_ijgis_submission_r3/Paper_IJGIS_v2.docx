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FC6DE6" w14:textId="77777777" w:rsidR="00661045" w:rsidRPr="00712DDC" w:rsidRDefault="00A4188E" w:rsidP="00A4188E">
      <w:pPr>
        <w:pStyle w:val="Articletitle"/>
      </w:pPr>
      <w:r w:rsidRPr="00712DDC">
        <w:t xml:space="preserve">Depicting urban boundaries from a mobility network of </w:t>
      </w:r>
      <w:r w:rsidR="00E46068" w:rsidRPr="00712DDC">
        <w:t xml:space="preserve">spatial interactions: </w:t>
      </w:r>
      <w:r w:rsidRPr="00712DDC">
        <w:t>A case study of Great Britain with geo-located Twitter data</w:t>
      </w:r>
    </w:p>
    <w:p w14:paraId="6D10CA52" w14:textId="77777777" w:rsidR="00442B9C" w:rsidRPr="00712DDC" w:rsidRDefault="00C94351" w:rsidP="009914A5">
      <w:pPr>
        <w:pStyle w:val="Authornames"/>
        <w:rPr>
          <w:vertAlign w:val="superscript"/>
        </w:rPr>
      </w:pPr>
      <w:r w:rsidRPr="00712DDC">
        <w:t>Junjun Yin</w:t>
      </w:r>
      <w:r w:rsidR="00A6150D" w:rsidRPr="00712DDC">
        <w:rPr>
          <w:vertAlign w:val="superscript"/>
        </w:rPr>
        <w:t>1, 2, 3</w:t>
      </w:r>
      <w:r w:rsidRPr="00712DDC">
        <w:t>, Aiman Soliman</w:t>
      </w:r>
      <w:r w:rsidR="00A6150D" w:rsidRPr="00712DDC">
        <w:rPr>
          <w:vertAlign w:val="superscript"/>
        </w:rPr>
        <w:t>1,2, 4</w:t>
      </w:r>
      <w:r w:rsidRPr="00712DDC">
        <w:t>, Dandong Yin</w:t>
      </w:r>
      <w:r w:rsidR="00A6150D" w:rsidRPr="00712DDC">
        <w:rPr>
          <w:vertAlign w:val="superscript"/>
        </w:rPr>
        <w:t xml:space="preserve">1, 2, 3 </w:t>
      </w:r>
      <w:r w:rsidRPr="00712DDC">
        <w:t>and Shaowen Wang</w:t>
      </w:r>
      <w:r w:rsidR="00A6150D" w:rsidRPr="00712DDC">
        <w:rPr>
          <w:vertAlign w:val="superscript"/>
        </w:rPr>
        <w:t>1, 2, 3, 4</w:t>
      </w:r>
    </w:p>
    <w:p w14:paraId="382EADB7" w14:textId="77777777" w:rsidR="00EC1CDE" w:rsidRPr="00712DDC" w:rsidRDefault="000D4847" w:rsidP="00A2360E">
      <w:pPr>
        <w:pStyle w:val="Affiliation"/>
      </w:pPr>
      <w:r w:rsidRPr="00712DDC">
        <w:t xml:space="preserve">1. </w:t>
      </w:r>
      <w:r w:rsidR="00EC1CDE" w:rsidRPr="00712DDC">
        <w:t>CyberGIS Center for Advanced Digital and Spatial Studies</w:t>
      </w:r>
    </w:p>
    <w:p w14:paraId="71CB1E1E" w14:textId="77777777" w:rsidR="006F55DF" w:rsidRPr="00712DDC" w:rsidRDefault="000D4847" w:rsidP="00A2360E">
      <w:pPr>
        <w:pStyle w:val="Affiliation"/>
      </w:pPr>
      <w:r w:rsidRPr="00712DDC">
        <w:t xml:space="preserve">2. </w:t>
      </w:r>
      <w:r w:rsidR="006F55DF" w:rsidRPr="00712DDC">
        <w:t xml:space="preserve">CyberInfrastructure and Geospatial Information Laboratory </w:t>
      </w:r>
    </w:p>
    <w:p w14:paraId="184F6088" w14:textId="77777777" w:rsidR="00EC1CDE" w:rsidRPr="00712DDC" w:rsidRDefault="000D4847" w:rsidP="00A2360E">
      <w:pPr>
        <w:pStyle w:val="Affiliation"/>
      </w:pPr>
      <w:r w:rsidRPr="00712DDC">
        <w:t xml:space="preserve">3. </w:t>
      </w:r>
      <w:r w:rsidR="00EC1CDE" w:rsidRPr="00712DDC">
        <w:t>Department of Geography and Geographic Information Science</w:t>
      </w:r>
    </w:p>
    <w:p w14:paraId="38371028" w14:textId="77777777" w:rsidR="00F73AFE" w:rsidRPr="00712DDC" w:rsidRDefault="000D4847" w:rsidP="000D4847">
      <w:pPr>
        <w:pStyle w:val="Affiliation"/>
      </w:pPr>
      <w:r w:rsidRPr="00712DDC">
        <w:t>4. National Center for Supercomputing Applications</w:t>
      </w:r>
    </w:p>
    <w:p w14:paraId="3373A4B3" w14:textId="77777777" w:rsidR="00997B0F" w:rsidRPr="00712DDC" w:rsidRDefault="00634090" w:rsidP="00A2360E">
      <w:pPr>
        <w:pStyle w:val="Affiliation"/>
      </w:pPr>
      <w:r w:rsidRPr="00712DDC">
        <w:t>University of Illinois at Urbana-Champaign, IL, 61801, USA</w:t>
      </w:r>
    </w:p>
    <w:p w14:paraId="76823C84" w14:textId="77777777" w:rsidR="00C14585" w:rsidRPr="00712DDC" w:rsidRDefault="004A13CB" w:rsidP="004A13CB">
      <w:pPr>
        <w:pStyle w:val="Correspondencedetails"/>
        <w:spacing w:before="360"/>
      </w:pPr>
      <w:r w:rsidRPr="00712DDC">
        <w:t>* To whom correspondence should be addressed. Email: shaowen@illinois.edu</w:t>
      </w:r>
    </w:p>
    <w:p w14:paraId="7D589DD1" w14:textId="77777777" w:rsidR="00C246C5" w:rsidRPr="00712DDC" w:rsidRDefault="00C14585" w:rsidP="009B24B5">
      <w:pPr>
        <w:pStyle w:val="Articletitle"/>
      </w:pPr>
      <w:r w:rsidRPr="00712DDC">
        <w:br w:type="page"/>
      </w:r>
      <w:r w:rsidR="000F6AA8" w:rsidRPr="00712DDC">
        <w:lastRenderedPageBreak/>
        <w:t>Depicting urban boundaries from a mobility network of spatial interactions: A case study of Great Britain with geo-located Twitter data</w:t>
      </w:r>
    </w:p>
    <w:p w14:paraId="4BAB6385" w14:textId="63638C11" w:rsidR="00266354" w:rsidRPr="00712DDC" w:rsidRDefault="00803826" w:rsidP="00C3601C">
      <w:pPr>
        <w:pStyle w:val="Abstract"/>
      </w:pPr>
      <w:r w:rsidRPr="00712DDC">
        <w:t xml:space="preserve">Existing urban boundaries are usually defined by government agencies for political and administrative purposes. However, it is not clear whether the boundaries truly reflect human interactions with urban space in intra- and inter-regional activities. Defining urban boundaries which consider socio-economic relationships and citizen commute patterns is important for many aspects of urban planning. In this study, we presented a method to redraw urban boundaries based upon human interactions with physical space. Specifically, we depicted the urban boundaries of Great Britain using a mobility network of Twitter user spatial interactions that was inferred from over 69 million geo-located </w:t>
      </w:r>
      <w:del w:id="0" w:author="Yin, Junjun" w:date="2016-11-01T17:26:00Z">
        <w:r w:rsidRPr="00712DDC" w:rsidDel="00DD7830">
          <w:delText>Tweets</w:delText>
        </w:r>
      </w:del>
      <w:ins w:id="1" w:author="Yin, Junjun" w:date="2016-11-01T17:26:00Z">
        <w:r w:rsidR="00DD7830">
          <w:t>tweets</w:t>
        </w:r>
      </w:ins>
      <w:r w:rsidRPr="00712DDC">
        <w:t xml:space="preserve">. We redrew the non-administrative anthropographic boundaries in a hierarchical fashion based on different physical movement ranges of users inferred from the collective mobility patterns of Twitter users in Great Britain. The results of strongly connected urban regions in the form of communities in the network space yield geographically cohesive, non-overlapping urban areas, which provide a clear delineation of the non-administrative anthropographic urban boundaries of Great Britain. The method was applied to both national (Great Britain) and municipal scales (the London metropolis). While our results corresponded well with the administrative boundaries, many unexpected and interesting boundaries were identified. More importantly, as the depicted urban boundaries exhibited a strong instance of spatial proximity, we further employed a gravity model to connect human mobility research to understand and justify the distance decay effects in shaping the delineated urban boundaries. This well-fitted gravity model explains how geographical distances found in the mobility patterns affect the interaction strength among different non-administrative </w:t>
      </w:r>
      <w:r w:rsidR="00C3601C" w:rsidRPr="00712DDC">
        <w:t>anthropographic urban areas, which provides new insights into the interactions between human activity and urban space.</w:t>
      </w:r>
    </w:p>
    <w:p w14:paraId="0915C441" w14:textId="77777777" w:rsidR="0020415E" w:rsidRPr="00712DDC" w:rsidRDefault="00997B0F" w:rsidP="00C3601C">
      <w:pPr>
        <w:pStyle w:val="Keywords"/>
      </w:pPr>
      <w:r w:rsidRPr="00712DDC">
        <w:t xml:space="preserve">Keywords: </w:t>
      </w:r>
      <w:r w:rsidR="00C3601C" w:rsidRPr="00712DDC">
        <w:t>mobility pattern, urban boundary, spatial interaction, spatial network, community structure</w:t>
      </w:r>
    </w:p>
    <w:p w14:paraId="2316AA69" w14:textId="77777777" w:rsidR="00997B0F" w:rsidRPr="00712DDC" w:rsidRDefault="00FA47CA" w:rsidP="0009726C">
      <w:pPr>
        <w:pStyle w:val="Heading1"/>
      </w:pPr>
      <w:r w:rsidRPr="00712DDC">
        <w:lastRenderedPageBreak/>
        <w:t>Introduction</w:t>
      </w:r>
    </w:p>
    <w:p w14:paraId="37944BD9" w14:textId="456724CC" w:rsidR="00997B0F" w:rsidRPr="00712DDC" w:rsidRDefault="00BC0CAD" w:rsidP="00CF0A1B">
      <w:pPr>
        <w:pStyle w:val="Paragraph"/>
      </w:pPr>
      <w:r w:rsidRPr="00712DDC">
        <w:t>Official urban boundaries are defined by government agencies for political and administrative purposes. Urban environments are conceptualized as spaces that are recreated and formed by human activities</w:t>
      </w:r>
      <w:r w:rsidR="00336064">
        <w:t xml:space="preserve"> </w:t>
      </w:r>
      <w:r w:rsidR="00336064">
        <w:fldChar w:fldCharType="begin"/>
      </w:r>
      <w:r w:rsidR="00B8653C">
        <w:instrText xml:space="preserve"> ADDIN ZOTERO_ITEM CSL_CITATION {"citationID":"Kf4ATT3i","properties":{"formattedCitation":"(Schliephake 2014)","plainCitation":"(Schliephake 2014)"},"citationItems":[{"id":148,"uris":["http://zotero.org/users/1928267/items/3QAVVJC3"],"uri":["http://zotero.org/users/1928267/items/3QAVVJC3"],"itemData":{"id":148,"type":"book","title":"Urban Ecologies: City Space, Material Agency, and Environmental Politics in Contemporary Culture","publisher":"Lexington Books","number-of-pages":"269","source":"Google Books","abstract":"The term “urban ecology” has become a buzzword in various disciplines, including the social and natural sciences as well as urban planning and architecture. The environmental humanities have been slow to adapt to current theoretical debates, often excluding human-built environments from their respective frameworks. This book closes this gap both in theory and in practice, bringing together “urban ecology” with ecocritical and cultural ecological approaches by conceptualizing the city as an integral part of the environment and as a space in which ecological problems manifest concretely. Arguing that culture has to be seen as an active component and integral factor within urban ecologies, it makes use of a metaphorical use of the term, perceiving cities as spatial phenomena that do not only have manifold and complex material interrelations with their respective (natural) environments, but that are intrinsically connected to the ideas, imaginations, and interpretations that make up the cultural symbolic and discursive side of our urban lives and that are stored and constantly renegotiated in their cultural and artistic representations. The city is, within this framework, both seen as an ecosystemically organized space as well as a cultural artifact. Thus, the urban ecology outlined in this study takes its main impetus from an analysis of examples taken from contemporary culture that deal with urban life and the complex interrelations between urban communities and their (natural and built) environments.","ISBN":"978-0-7391-9576-5","shortTitle":"Urban Ecologies","language":"en","author":[{"family":"Schliephake","given":"Christopher"}],"issued":{"date-parts":[["2014",12,11]]}}}],"schema":"https://github.com/citation-style-language/schema/raw/master/csl-citation.json"} </w:instrText>
      </w:r>
      <w:r w:rsidR="00336064">
        <w:fldChar w:fldCharType="separate"/>
      </w:r>
      <w:r w:rsidR="00C7217C">
        <w:rPr>
          <w:noProof/>
        </w:rPr>
        <w:t>(Schliephake 2014)</w:t>
      </w:r>
      <w:r w:rsidR="00336064">
        <w:fldChar w:fldCharType="end"/>
      </w:r>
      <w:r w:rsidRPr="00712DDC">
        <w:t>. A fundamental question</w:t>
      </w:r>
      <w:r w:rsidR="00700ABE" w:rsidRPr="00712DDC">
        <w:t xml:space="preserve"> when using the administrative, “top-down”</w:t>
      </w:r>
      <w:r w:rsidRPr="00712DDC">
        <w:t>, approach to de</w:t>
      </w:r>
      <w:r w:rsidR="00700ABE" w:rsidRPr="00712DDC">
        <w:t>fi</w:t>
      </w:r>
      <w:r w:rsidRPr="00712DDC">
        <w:t>ning urban boundaries is whether</w:t>
      </w:r>
      <w:r w:rsidR="00700ABE" w:rsidRPr="00712DDC">
        <w:t xml:space="preserve"> the outcome resp</w:t>
      </w:r>
      <w:r w:rsidRPr="00712DDC">
        <w:t>ects the spatial interactions of humans. These interactions can take the</w:t>
      </w:r>
      <w:r w:rsidR="00700ABE" w:rsidRPr="00712DDC">
        <w:t xml:space="preserve"> </w:t>
      </w:r>
      <w:r w:rsidRPr="00712DDC">
        <w:t>form of trade, commerce, social connections, and political activity across borders. Urban</w:t>
      </w:r>
      <w:r w:rsidR="00700ABE" w:rsidRPr="00712DDC">
        <w:t xml:space="preserve"> </w:t>
      </w:r>
      <w:r w:rsidRPr="00712DDC">
        <w:t>boundaries that respect the human interaction space are i</w:t>
      </w:r>
      <w:r w:rsidR="00700ABE" w:rsidRPr="00712DDC">
        <w:t>mportant to city planning, traffi</w:t>
      </w:r>
      <w:r w:rsidRPr="00712DDC">
        <w:t xml:space="preserve">c management and resource allocation </w:t>
      </w:r>
      <w:r w:rsidR="00D00E7C">
        <w:fldChar w:fldCharType="begin"/>
      </w:r>
      <w:r w:rsidR="00CA699E">
        <w:instrText xml:space="preserve"> ADDIN ZOTERO_ITEM CSL_CITATION {"citationID":"SpIvhOkt","properties":{"formattedCitation":"(Gao et al. 2014; Jiang and Miao 2015; X. Liu et al. 2015; Long et al. 2015)","plainCitation":"(Gao et al. 2014; Jiang and Miao 2015; X. Liu et al. 2015; Long et al. 2015)"},"citationItems":[{"id":947,"uris":["http://zotero.org/users/1928267/items/63I692W5"],"uri":["http://zotero.org/users/1928267/items/63I692W5"],"itemData":{"id":947,"type":"paper-conference","title":"Detecting Origin-Destination Mobility Flows From Geotagged Tweets in Greater Los Angeles Area","container-title":"Eighth International Conference on Geographic Information Science (GIScience'14","author":[{"family":"Gao","given":"S."},{"family":"Yang","given":"J. A."},{"family":"Yan","given":"B."},{"family":"Hu","given":"Y."},{"family":"Janowicz","given":"K."},{"family":"McKenzie","given":"G."}],"issued":{"date-parts":[["2014"]]}}},{"id":248,"uris":["http://zotero.org/users/1928267/items/ZJTMKSZU"],"uri":["http://zotero.org/users/1928267/items/ZJTMKSZU"],"itemData":{"id":248,"type":"article-journal","title":"The Evolution of Natural Cities from the Perspective of Location-Based Social Media","container-title":"The Professional Geographer","page":"295-306","volume":"67","issue":"2","source":"Taylor and Francis+NEJM","abstract":"This article examines the former location-based social medium Brightkite, over its three-year life span, based on the concept of natural cities. The term natural cities refers to spatially clustered geographic events, such as the agglomerated patches aggregated from individual social media users’ locations. We applied the head/tail division rule to derive natural cities, based on the fact that there are far more low-density areas than high-density areas on the Earth's surface. More specifically, we generated a triangulated irregular network, made up of individual unique user locations, and then categorized small triangles (smaller than an average) as natural cities for the United States (mainland) on a monthly basis. The concept of natural cities provides a powerful means to develop new insights into the evolution of real cities, because there are virtually no data available to track the history of cities across their entire life spans and at very fine spatial and temporal scales. Therefore, natural cities can act as a good proxy of real cities, in the sense of understanding underlying interactions, at a global level, rather than of predicting cities, at an individual level. Apart from the data produced and the contributed methods, we established new insights into the structure and dynamics of natural cities; for example, the idea that natural cities evolve in nonlinear manners at both spatial and temporal dimensions.","DOI":"10.1080/00330124.2014.968886","ISSN":"0033-0124","author":[{"family":"Jiang","given":"Bin"},{"family":"Miao","given":"Yufan"}],"issued":{"date-parts":[["2015",4,3]]}}},{"id":239,"uris":["http://zotero.org/users/1928267/items/VBZZEEIT"],"uri":["http://zotero.org/users/1928267/items/VBZZEEIT"],"itemData":{"id":239,"type":"article-journal","title":"Revealing travel patterns and city structure with taxi trip data","container-title":"Journal of Transport Geography","page":"78-90","volume":"43","source":"CrossRef","DOI":"10.1016/j.jtrangeo.2015.01.016","ISSN":"09666923","language":"en","author":[{"family":"Liu","given":"Xi"},{"family":"Gong","given":"Li"},{"family":"Gong","given":"Yongxi"},{"family":"Liu","given":"Yu"}],"issued":{"date-parts":[["2015",2]]}}},{"id":963,"uris":["http://zotero.org/users/1928267/items/9QARP33A"],"uri":["http://zotero.org/users/1928267/items/9QARP33A"],"itemData":{"id":963,"type":"article-journal","title":"Evaluating the effectiveness of urban growth boundaries using human mobility and activity records","container-title":"Cities","page":"76-84","volume":"46","author":[{"family":"Long","given":"Y."},{"family":"Han","given":"H."},{"family":"Tu","given":"Y."},{"family":"Shu","given":"X."}],"issued":{"date-parts":[["2015"]]}}}],"schema":"https://github.com/citation-style-language/schema/raw/master/csl-citation.json"} </w:instrText>
      </w:r>
      <w:r w:rsidR="00D00E7C">
        <w:fldChar w:fldCharType="separate"/>
      </w:r>
      <w:r w:rsidR="00C7217C">
        <w:rPr>
          <w:noProof/>
        </w:rPr>
        <w:t>(Gao et al. 2014; Jiang and Miao 2015; X. Liu et al. 2015; Long et al. 2015)</w:t>
      </w:r>
      <w:r w:rsidR="00D00E7C">
        <w:fldChar w:fldCharType="end"/>
      </w:r>
      <w:r w:rsidR="00700ABE" w:rsidRPr="00712DDC">
        <w:t>. Many studies adopt a “bottom-up”</w:t>
      </w:r>
      <w:r w:rsidRPr="00712DDC">
        <w:t xml:space="preserve"> approach to urban boundary</w:t>
      </w:r>
      <w:r w:rsidR="00A93376" w:rsidRPr="00712DDC">
        <w:t xml:space="preserve"> </w:t>
      </w:r>
      <w:r w:rsidRPr="00712DDC">
        <w:t>delineation, where the geographic space is partitioned into small units and each unit</w:t>
      </w:r>
      <w:r w:rsidR="00A93376" w:rsidRPr="00712DDC">
        <w:t xml:space="preserve"> </w:t>
      </w:r>
      <w:r w:rsidRPr="00712DDC">
        <w:t>is represented as a node within a network structure. A suitable community detection</w:t>
      </w:r>
      <w:r w:rsidR="00A93376" w:rsidRPr="00712DDC">
        <w:t xml:space="preserve"> </w:t>
      </w:r>
      <w:r w:rsidRPr="00712DDC">
        <w:t>algorithm is applied to partition the network and associated geographic space based on</w:t>
      </w:r>
      <w:r w:rsidR="00A93376" w:rsidRPr="00712DDC">
        <w:t xml:space="preserve"> </w:t>
      </w:r>
      <w:r w:rsidRPr="00712DDC">
        <w:t xml:space="preserve">the strength of human interaction among the nodes </w:t>
      </w:r>
      <w:r w:rsidR="00E3037E">
        <w:fldChar w:fldCharType="begin"/>
      </w:r>
      <w:r w:rsidR="00E3037E">
        <w:instrText xml:space="preserve"> ADDIN ZOTERO_ITEM CSL_CITATION {"citationID":"CihkIENv","properties":{"formattedCitation":"(Lancichinetti and Fortunato 2009)","plainCitation":"(Lancichinetti and Fortunato 2009)"},"citationItems":[{"id":174,"uris":["http://zotero.org/users/1928267/items/CDV33HDH"],"uri":["http://zotero.org/users/1928267/items/CDV33HDH"],"itemData":{"id":174,"type":"article-journal","title":"Community detection algorithms: A comparative analysis","container-title":"Physical Review E","page":"056117","volume":"80","issue":"5","source":"APS","abstract":"Uncovering the community structure exhibited by real networks is a crucial step toward an understanding of complex systems that goes beyond the local organization of their constituents. Many algorithms have been proposed so far, but none of them has been subjected to strict tests to evaluate their performance. Most of the sporadic tests performed so far involved small networks with known community structure and/or artificial graphs with a simplified structure, which is very uncommon in real systems. Here we test several methods against a recently introduced class of benchmark graphs, with heterogeneous distributions of degree and community size. The methods are also tested against the benchmark by Girvan and Newman [Proc. Natl. Acad. Sci. U.S.A. 99, 7821 (2002)] and on random graphs. As a result of our analysis, three recent algorithms introduced by Rosvall and Bergstrom [Proc. Natl. Acad. Sci. U.S.A. 104, 7327 (2007); Proc. Natl. Acad. Sci. U.S.A. 105, 1118 (2008)], Blondel et al. [J. Stat. Mech.: Theory Exp. (2008), P10008], and Ronhovde and Nussinov [Phys. Rev. E 80, 016109 (2009)] have an excellent performance, with the additional advantage of low computational complexity, which enables one to analyze large systems.","DOI":"10.1103/PhysRevE.80.056117","shortTitle":"Community detection algorithms","journalAbbreviation":"Phys. Rev. E","author":[{"family":"Lancichinetti","given":"Andrea"},{"family":"Fortunato","given":"Santo"}],"issued":{"date-parts":[["2009",11,30]]}}}],"schema":"https://github.com/citation-style-language/schema/raw/master/csl-citation.json"} </w:instrText>
      </w:r>
      <w:r w:rsidR="00E3037E">
        <w:fldChar w:fldCharType="separate"/>
      </w:r>
      <w:r w:rsidR="00C7217C">
        <w:rPr>
          <w:noProof/>
        </w:rPr>
        <w:t>(Lancichinetti and Fortunato 2009)</w:t>
      </w:r>
      <w:r w:rsidR="00E3037E">
        <w:fldChar w:fldCharType="end"/>
      </w:r>
      <w:r w:rsidRPr="00712DDC">
        <w:t>.</w:t>
      </w:r>
      <w:r w:rsidR="00A93376" w:rsidRPr="00712DDC">
        <w:t xml:space="preserve"> </w:t>
      </w:r>
      <w:r w:rsidRPr="00712DDC">
        <w:t>Di</w:t>
      </w:r>
      <w:r w:rsidR="00A93376" w:rsidRPr="00712DDC">
        <w:t>ff</w:t>
      </w:r>
      <w:r w:rsidRPr="00712DDC">
        <w:t>erent social and spatial human interactions were considered to establish the edges</w:t>
      </w:r>
      <w:r w:rsidR="00A93376" w:rsidRPr="00712DDC">
        <w:t xml:space="preserve"> </w:t>
      </w:r>
      <w:r w:rsidRPr="00712DDC">
        <w:t>of the network connecting the nodes. For example, a large set of telephone call records</w:t>
      </w:r>
      <w:r w:rsidR="00A93376" w:rsidRPr="00712DDC">
        <w:t xml:space="preserve"> </w:t>
      </w:r>
      <w:r w:rsidRPr="00712DDC">
        <w:t>were used to represent the network of human interaction across space to delineate urban</w:t>
      </w:r>
      <w:r w:rsidR="00A93376" w:rsidRPr="00712DDC">
        <w:t xml:space="preserve"> </w:t>
      </w:r>
      <w:r w:rsidRPr="00712DDC">
        <w:t xml:space="preserve">boundaries in Great Britain </w:t>
      </w:r>
      <w:r w:rsidR="00E3037E">
        <w:fldChar w:fldCharType="begin"/>
      </w:r>
      <w:r w:rsidR="00E3037E">
        <w:instrText xml:space="preserve"> ADDIN ZOTERO_ITEM CSL_CITATION {"citationID":"Ewly17h4","properties":{"formattedCitation":"(Ratti et al. 2010)","plainCitation":"(Ratti et al. 2010)"},"citationItems":[{"id":152,"uris":["http://zotero.org/users/1928267/items/4ISQDCUG"],"uri":["http://zotero.org/users/1928267/items/4ISQDCUG"],"itemData":{"id":152,"type":"article-journal","title":"Redrawing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instrText>
      </w:r>
      <w:r w:rsidR="00E3037E">
        <w:fldChar w:fldCharType="separate"/>
      </w:r>
      <w:r w:rsidR="00C7217C">
        <w:rPr>
          <w:noProof/>
        </w:rPr>
        <w:t>(Ratti et al. 2010)</w:t>
      </w:r>
      <w:r w:rsidR="00E3037E">
        <w:fldChar w:fldCharType="end"/>
      </w:r>
      <w:r w:rsidRPr="00712DDC">
        <w:t>. Extending the previous method to di</w:t>
      </w:r>
      <w:r w:rsidR="00A93376" w:rsidRPr="00712DDC">
        <w:t>ffer</w:t>
      </w:r>
      <w:r w:rsidRPr="00712DDC">
        <w:t>ent c</w:t>
      </w:r>
      <w:r w:rsidR="00E3037E">
        <w:t xml:space="preserve">ountries </w:t>
      </w:r>
      <w:r w:rsidR="00E3037E">
        <w:fldChar w:fldCharType="begin"/>
      </w:r>
      <w:r w:rsidR="00E3037E">
        <w:instrText xml:space="preserve"> ADDIN ZOTERO_ITEM CSL_CITATION {"citationID":"zALTm6F5","properties":{"formattedCitation":"(Sobolevsky et al. 2013)","plainCitation":"(Sobolevsky et al. 2013)"},"citationItems":[{"id":979,"uris":["http://zotero.org/users/1928267/items/TEVH52SB"],"uri":["http://zotero.org/users/1928267/items/TEVH52SB"],"itemData":{"id":979,"type":"article-journal","title":"Delineating Geographical Regions with Networks of Human Interactions in an Extensive Set of Countries","container-title":"PLoS ONE","page":"12","volume":"8","author":[{"family":"Sobolevsky","given":"S."},{"family":"Szell","given":"M."},{"family":"Campari","given":"R."},{"family":"Couronné","given":"T."},{"family":"Smoreda","given":"Z."},{"family":"Ratti","given":"C."}],"issued":{"date-parts":[["2013"]]}}}],"schema":"https://github.com/citation-style-language/schema/raw/master/csl-citation.json"} </w:instrText>
      </w:r>
      <w:r w:rsidR="00E3037E">
        <w:fldChar w:fldCharType="separate"/>
      </w:r>
      <w:r w:rsidR="00C7217C">
        <w:rPr>
          <w:noProof/>
        </w:rPr>
        <w:t>(Sobolevsky et al. 2013)</w:t>
      </w:r>
      <w:r w:rsidR="00E3037E">
        <w:fldChar w:fldCharType="end"/>
      </w:r>
      <w:r w:rsidRPr="00712DDC">
        <w:t>, the authors argue that this method yields cohesive</w:t>
      </w:r>
      <w:r w:rsidR="00A93376" w:rsidRPr="00712DDC">
        <w:t xml:space="preserve"> </w:t>
      </w:r>
      <w:r w:rsidRPr="00712DDC">
        <w:t>geographic divisions that follow the socio-economic boundaries. While other researchers</w:t>
      </w:r>
      <w:r w:rsidR="00A93376" w:rsidRPr="00712DDC">
        <w:t xml:space="preserve"> </w:t>
      </w:r>
      <w:r w:rsidRPr="00712DDC">
        <w:t>use social ties of Twitter users to identify cohesive regions for di</w:t>
      </w:r>
      <w:r w:rsidR="00A93376" w:rsidRPr="00712DDC">
        <w:t>ff</w:t>
      </w:r>
      <w:r w:rsidRPr="00712DDC">
        <w:t>erent countries across</w:t>
      </w:r>
      <w:r w:rsidR="00A93376" w:rsidRPr="00712DDC">
        <w:t xml:space="preserve"> </w:t>
      </w:r>
      <w:r w:rsidRPr="00712DDC">
        <w:t xml:space="preserve">the world </w:t>
      </w:r>
      <w:r w:rsidR="009D32B2">
        <w:fldChar w:fldCharType="begin"/>
      </w:r>
      <w:r w:rsidR="009D32B2">
        <w:instrText xml:space="preserve"> ADDIN ZOTERO_ITEM CSL_CITATION {"citationID":"vDXxOME8","properties":{"formattedCitation":"(Kallus et al. 2015)","plainCitation":"(Kallus et al. 2015)"},"citationItems":[{"id":957,"uris":["http://zotero.org/users/1928267/items/IFE379UN"],"uri":["http://zotero.org/users/1928267/items/IFE379UN"],"itemData":{"id":957,"type":"article-journal","title":"Spatial Fingerprints of Community Structure in Human Interaction Network for an Extensive Set of Large-Scale Regions","container-title":"PLoS ONE","page":"5","volume":"10","author":[{"family":"Kallus","given":"Z."},{"family":"Barankai","given":"N."},{"family":"Szüle","given":"J."},{"family":"Vattay","given":"G."}],"issued":{"date-parts":[["2015"]]}}}],"schema":"https://github.com/citation-style-language/schema/raw/master/csl-citation.json"} </w:instrText>
      </w:r>
      <w:r w:rsidR="009D32B2">
        <w:fldChar w:fldCharType="separate"/>
      </w:r>
      <w:r w:rsidR="00C7217C">
        <w:rPr>
          <w:noProof/>
        </w:rPr>
        <w:t>(Kallus et al. 2015)</w:t>
      </w:r>
      <w:r w:rsidR="009D32B2">
        <w:fldChar w:fldCharType="end"/>
      </w:r>
      <w:r w:rsidRPr="00712DDC">
        <w:t>, they found evidence for dividing the urban space due to</w:t>
      </w:r>
      <w:r w:rsidR="00A93376" w:rsidRPr="00712DDC">
        <w:t xml:space="preserve"> </w:t>
      </w:r>
      <w:r w:rsidRPr="00712DDC">
        <w:t>local con</w:t>
      </w:r>
      <w:r w:rsidR="00A93376" w:rsidRPr="00712DDC">
        <w:t>fl</w:t>
      </w:r>
      <w:r w:rsidRPr="00712DDC">
        <w:t xml:space="preserve">icts and cross-country unifying trends that </w:t>
      </w:r>
      <w:r w:rsidR="00A93376" w:rsidRPr="00712DDC">
        <w:t xml:space="preserve">further support the “bottom-up” </w:t>
      </w:r>
      <w:r w:rsidRPr="00712DDC">
        <w:t>approach to mapping non-administrative anthropographic boundaries.</w:t>
      </w:r>
    </w:p>
    <w:p w14:paraId="4F2E852B" w14:textId="149E85EC" w:rsidR="008738F9" w:rsidRPr="00712DDC" w:rsidRDefault="003A393F" w:rsidP="0018578C">
      <w:pPr>
        <w:pStyle w:val="Newparagraph"/>
      </w:pPr>
      <w:r w:rsidRPr="00712DDC">
        <w:lastRenderedPageBreak/>
        <w:t xml:space="preserve">A common finding from the mentioned studies is that the strongly connected urban regions in the form of communities in the network space yield geographically cohesive areas, in spite of different community detection methods and various forms of social and </w:t>
      </w:r>
      <w:del w:id="2" w:author="Yin, Junjun" w:date="2016-11-01T16:50:00Z">
        <w:r w:rsidRPr="00712DDC" w:rsidDel="002518E1">
          <w:delText xml:space="preserve">physical </w:delText>
        </w:r>
      </w:del>
      <w:ins w:id="3" w:author="Yin, Junjun" w:date="2016-11-01T16:50:00Z">
        <w:r w:rsidR="002518E1">
          <w:t>spatial</w:t>
        </w:r>
        <w:r w:rsidR="002518E1" w:rsidRPr="00712DDC">
          <w:t xml:space="preserve"> </w:t>
        </w:r>
      </w:ins>
      <w:r w:rsidRPr="00712DDC">
        <w:t xml:space="preserve">human interactions were used. A general consensus is that those geographically cohesive areas are instances of the </w:t>
      </w:r>
      <w:del w:id="4" w:author="Junjun Yin" w:date="2016-10-31T13:33:00Z">
        <w:r w:rsidRPr="00712DDC" w:rsidDel="00A62021">
          <w:delText xml:space="preserve">effects on </w:delText>
        </w:r>
      </w:del>
      <w:r w:rsidRPr="00712DDC">
        <w:t>spatial proximity</w:t>
      </w:r>
      <w:ins w:id="5" w:author="Junjun Yin" w:date="2016-10-31T13:33:00Z">
        <w:r w:rsidR="00A62021">
          <w:t xml:space="preserve"> effects</w:t>
        </w:r>
      </w:ins>
      <w:r w:rsidRPr="00712DDC">
        <w:t xml:space="preserve">, where the interaction strength between two urban regions decreases as the geographical distance between them increases </w:t>
      </w:r>
      <w:r w:rsidR="009B607F">
        <w:fldChar w:fldCharType="begin"/>
      </w:r>
      <w:r w:rsidR="009B607F">
        <w:instrText xml:space="preserve"> ADDIN ZOTERO_ITEM CSL_CITATION {"citationID":"MzAAF931","properties":{"formattedCitation":"(Fotheringham 1981)","plainCitation":"(Fotheringham 1981)"},"citationItems":[{"id":946,"uris":["http://zotero.org/users/1928267/items/EIWUEFE4"],"uri":["http://zotero.org/users/1928267/items/EIWUEFE4"],"itemData":{"id":946,"type":"article-journal","title":"Spatial structure and distance-decay parameters","container-title":"Annals of the Association of American Geographers","page":"425-436","volume":"71","issue":"3","author":[{"family":"Fotheringham","given":"A. S."}],"issued":{"date-parts":[["1981"]]}}}],"schema":"https://github.com/citation-style-language/schema/raw/master/csl-citation.json"} </w:instrText>
      </w:r>
      <w:r w:rsidR="009B607F">
        <w:fldChar w:fldCharType="separate"/>
      </w:r>
      <w:r w:rsidR="00C7217C">
        <w:rPr>
          <w:noProof/>
        </w:rPr>
        <w:t>(Fotheringham 1981)</w:t>
      </w:r>
      <w:r w:rsidR="009B607F">
        <w:fldChar w:fldCharType="end"/>
      </w:r>
      <w:r w:rsidRPr="00712DDC">
        <w:t xml:space="preserve">. </w:t>
      </w:r>
      <w:ins w:id="6" w:author="Junjun Yin" w:date="2016-10-31T13:38:00Z">
        <w:r w:rsidR="00CF281B">
          <w:t>Spatial</w:t>
        </w:r>
      </w:ins>
      <w:del w:id="7" w:author="Junjun Yin" w:date="2016-10-31T13:38:00Z">
        <w:r w:rsidRPr="00712DDC" w:rsidDel="00CF281B">
          <w:delText>In particular, spatial</w:delText>
        </w:r>
      </w:del>
      <w:r w:rsidRPr="00712DDC">
        <w:t xml:space="preserve"> proximity is closely related to Tobler's First Law of Geography: “everything is related to everything else, but near things are more related than distant things”</w:t>
      </w:r>
      <w:r w:rsidR="009B607F">
        <w:t xml:space="preserve"> </w:t>
      </w:r>
      <w:r w:rsidR="009B607F">
        <w:fldChar w:fldCharType="begin"/>
      </w:r>
      <w:r w:rsidR="009B607F">
        <w:instrText xml:space="preserve"> ADDIN ZOTERO_ITEM CSL_CITATION {"citationID":"uxY063Hb","properties":{"formattedCitation":"(Miller 2004)","plainCitation":"(Miller 2004)"},"citationItems":[{"id":967,"uris":["http://zotero.org/users/1928267/items/HZMQCGWN"],"uri":["http://zotero.org/users/1928267/items/HZMQCGWN"],"itemData":{"id":967,"type":"article-journal","title":"Tobler's first law and spatial analysis","container-title":"Annals of the Association of American Geographers","page":"284-289","volume":"94","issue":"2","author":[{"family":"Miller","given":"H. J."}],"issued":{"date-parts":[["2004"]]}}}],"schema":"https://github.com/citation-style-language/schema/raw/master/csl-citation.json"} </w:instrText>
      </w:r>
      <w:r w:rsidR="009B607F">
        <w:fldChar w:fldCharType="separate"/>
      </w:r>
      <w:r w:rsidR="00C7217C">
        <w:rPr>
          <w:noProof/>
        </w:rPr>
        <w:t>(Miller 2004)</w:t>
      </w:r>
      <w:r w:rsidR="009B607F">
        <w:fldChar w:fldCharType="end"/>
      </w:r>
      <w:r w:rsidRPr="00712DDC">
        <w:t>. While it is perhaps intuitively logical, few research efforts, which seek to quantitatively understand and explain how the spatial interactions shape the forms of connected geographical areas (i.e., urban boundaries), have been carried out. One of the major reasons is that geographical distance may affect the interaction strength, it is not an explicitly expressed constraint in the “virtual” human interactions, such as social ties or phone call initiation. In addition, there is a general lack of exploration regarding the linkages between the spatial proximity effects and the characteristics of the underlying spatial interactions.</w:t>
      </w:r>
    </w:p>
    <w:p w14:paraId="46B7AB72" w14:textId="69881BA2" w:rsidR="00430154" w:rsidRPr="00712DDC" w:rsidRDefault="001434D5" w:rsidP="001434D5">
      <w:pPr>
        <w:pStyle w:val="Newparagraph"/>
      </w:pPr>
      <w:r w:rsidRPr="00712DDC">
        <w:t xml:space="preserve">In this study, we describe a novel approach to delineating non-administrative anthropographic urban boundaries from a mobility network of </w:t>
      </w:r>
      <w:del w:id="8" w:author="Yin, Junjun" w:date="2016-11-01T16:53:00Z">
        <w:r w:rsidRPr="00712DDC" w:rsidDel="002518E1">
          <w:delText xml:space="preserve">physical human </w:delText>
        </w:r>
      </w:del>
      <w:r w:rsidRPr="00712DDC">
        <w:t>spatial interactions. Specifically, the spatial interactions refer to the actual movements of Twitter users (i.e., the reallocation across the geographical space), which were extracted from more than 69 million Twitter messages from June 1</w:t>
      </w:r>
      <w:r w:rsidRPr="00712DDC">
        <w:rPr>
          <w:vertAlign w:val="superscript"/>
        </w:rPr>
        <w:t>st</w:t>
      </w:r>
      <w:r w:rsidRPr="00712DDC">
        <w:t xml:space="preserve"> to December 31</w:t>
      </w:r>
      <w:r w:rsidRPr="00712DDC">
        <w:rPr>
          <w:vertAlign w:val="superscript"/>
        </w:rPr>
        <w:t>st</w:t>
      </w:r>
      <w:r w:rsidRPr="00712DDC">
        <w:t>, 2014. Geo-located Twitter data is proven to be a useful source for studying human mobility patterns at large spatial scales (e.g. the national level)</w:t>
      </w:r>
      <w:r w:rsidR="00AE03DC">
        <w:t xml:space="preserve"> </w:t>
      </w:r>
      <w:r w:rsidR="00AE03DC">
        <w:fldChar w:fldCharType="begin"/>
      </w:r>
      <w:r w:rsidR="00AE03DC">
        <w:instrText xml:space="preserve"> ADDIN ZOTERO_ITEM CSL_CITATION {"citationID":"eXeX0W5X","properties":{"formattedCitation":"(Hawelka et al. 2014; Jurdak et al. 2015)","plainCitation":"(Hawelka et al. 2014; Jurdak et al. 2015)"},"citationItems":[{"id":160,"uris":["http://zotero.org/users/1928267/items/798IINJP"],"uri":["http://zotero.org/users/1928267/items/798IINJP"],"itemData":{"id":160,"type":"article-journal","title":"Geo-located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AE03DC">
        <w:fldChar w:fldCharType="separate"/>
      </w:r>
      <w:r w:rsidR="00C7217C">
        <w:rPr>
          <w:noProof/>
        </w:rPr>
        <w:t>(Hawelka et al. 2014; Jurdak et al. 2015)</w:t>
      </w:r>
      <w:r w:rsidR="00AE03DC">
        <w:fldChar w:fldCharType="end"/>
      </w:r>
      <w:r w:rsidRPr="00712DDC">
        <w:t xml:space="preserve">. In addition, Twitter data are not as sensitive to user privacy issues and do not exhibit spatial granularity that is limited to the postal code level </w:t>
      </w:r>
      <w:r w:rsidR="00F0033A">
        <w:fldChar w:fldCharType="begin"/>
      </w:r>
      <w:r w:rsidR="00F0033A">
        <w:instrText xml:space="preserve"> ADDIN ZOTERO_ITEM CSL_CITATION {"citationID":"dvgETllz","properties":{"formattedCitation":"(Thiemann et al. 2010)","plainCitation":"(Thiemann et al. 2010)"},"citationItems":[{"id":194,"uris":["http://zotero.org/users/1928267/items/HQVTFEMH"],"uri":["http://zotero.org/users/1928267/items/HQVTFEMH"],"itemData":{"id":194,"type":"article-journal","title":"The Structure of Borders in a Small World","container-title":"PLoS ONE","page":"e15422","volume":"5","issue":"11","source":"PLoS Journals","abstract":"Territorial subdivisions and geographic borders are essential for understanding phenomena in sociology, political science, history, and economics. They influence the interregional flow of information and cross-border trade and affect the diffusion of innovation and technology. However, it is unclear if existing administrative subdivisions that typically evolved decades ago still reflect the most plausible organizational structure of today. The complexity of modern human communication, the ease of long-distance movement, and increased interaction across political borders complicate the operational definition and assessment of geographic borders that optimally reflect the multi-scale nature of today's human connectivity patterns. What border structures emerge directly from the interplay of scales in human interactions is an open question. Based on a massive proxy dataset, we analyze a multi-scale human mobility network and compute effective geographic borders inherent to human mobility patterns in the United States. We propose two computational techniques for extracting these borders and for quantifying their strength. We find that effective borders only partially overlap with existing administrative borders, and show that some of the strongest mobility borders exist in unexpected regions. We show that the observed structures cannot be generated by gravity models for human traffic. Finally, we introduce the concept of link significance that clarifies the observed structure of effective borders. Our approach represents a novel type of quantitative, comparative analysis framework for spatially embedded multi-scale interaction networks in general and may yield important insight into a multitude of spatiotemporal phenomena generated by human activity.","DOI":"10.1371/journal.pone.0015422","journalAbbreviation":"PLoS ONE","author":[{"family":"Thiemann","given":"Christian"},{"family":"Theis","given":"Fabian"},{"family":"Grady","given":"Daniel"},{"family":"Brune","given":"Rafael"},{"family":"Brockmann","given":"Dirk"}],"issued":{"date-parts":[["2010",11,18]]}}}],"schema":"https://github.com/citation-style-language/schema/raw/master/csl-citation.json"} </w:instrText>
      </w:r>
      <w:r w:rsidR="00F0033A">
        <w:fldChar w:fldCharType="separate"/>
      </w:r>
      <w:r w:rsidR="00C7217C">
        <w:rPr>
          <w:noProof/>
        </w:rPr>
        <w:t>(Thiemann et al. 2010)</w:t>
      </w:r>
      <w:r w:rsidR="00F0033A">
        <w:fldChar w:fldCharType="end"/>
      </w:r>
      <w:r w:rsidRPr="00712DDC">
        <w:t xml:space="preserve">. We argue here </w:t>
      </w:r>
      <w:r w:rsidRPr="00712DDC">
        <w:lastRenderedPageBreak/>
        <w:t>that by investigating Twitter user mobility patterns, we can provide a different view of non-administrative units based on physical commutes rather than social ties or phone call initiation. A unique advantage is that non-administrative anthropographic urban boundaries can be delineated in a hierarchical fashion based upon different ranges of physical movement, which are inferred from the collective mobility patterns of Twitter users in Great Britain.</w:t>
      </w:r>
    </w:p>
    <w:p w14:paraId="0F3912AD" w14:textId="0D5A04A9" w:rsidR="001F0759" w:rsidRPr="00712DDC" w:rsidRDefault="001F0759" w:rsidP="000276D5">
      <w:pPr>
        <w:pStyle w:val="Newparagraph"/>
      </w:pPr>
      <w:r w:rsidRPr="00712DDC">
        <w:t>We delineated the geography of urban boundaries in Great Britain by imposing a virtual fishnet over the islands of Great Britain. Twitter user movements were used to establish the connections between the fishnet</w:t>
      </w:r>
      <w:del w:id="9" w:author="Junjun Yin" w:date="2016-10-31T14:01:00Z">
        <w:r w:rsidRPr="00712DDC" w:rsidDel="006F3A4A">
          <w:delText>'s</w:delText>
        </w:r>
      </w:del>
      <w:r w:rsidRPr="00712DDC">
        <w:t xml:space="preserve"> cells to form a connectivity network, where each cell acts as a node within the network. We applied the map equation algorithm</w:t>
      </w:r>
      <w:r w:rsidR="00812868">
        <w:t xml:space="preserve"> </w:t>
      </w:r>
      <w:r w:rsidR="00812868">
        <w:fldChar w:fldCharType="begin"/>
      </w:r>
      <w:r w:rsidR="00812868">
        <w:instrText xml:space="preserve"> ADDIN ZOTERO_ITEM CSL_CITATION {"citationID":"EzBq4Eke","properties":{"formattedCitation":"(De Domenico et al. 2015)","plainCitation":"(De Domenico et al. 2015)"},"citationItems":[{"id":234,"uris":["http://zotero.org/users/1928267/items/UPACFFSK"],"uri":["http://zotero.org/users/1928267/items/UPACFFSK"],"itemData":{"id":234,"type":"article-journal","title":"Identifying Modular Flows on Multilayer Networks Reveals Highly Overlapping Organization in Interconnected Systems","container-title":"Physical Review X","volume":"5","issue":"1","source":"CrossRef","URL":"http://link.aps.org/doi/10.1103/PhysRevX.5.011027","DOI":"10.1103/PhysRevX.5.011027","ISSN":"2160-3308","language":"en","author":[{"family":"De Domenico","given":"Manlio"},{"family":"Lancichinetti","given":"Andrea"},{"family":"Arenas","given":"Alex"},{"family":"Rosvall","given":"Martin"}],"issued":{"date-parts":[["2015",3,6]]},"accessed":{"date-parts":[["2015",10,5]]}}}],"schema":"https://github.com/citation-style-language/schema/raw/master/csl-citation.json"} </w:instrText>
      </w:r>
      <w:r w:rsidR="00812868">
        <w:fldChar w:fldCharType="separate"/>
      </w:r>
      <w:r w:rsidR="00C7217C">
        <w:rPr>
          <w:noProof/>
        </w:rPr>
        <w:t>(De Domenico et al. 2015)</w:t>
      </w:r>
      <w:r w:rsidR="00812868">
        <w:fldChar w:fldCharType="end"/>
      </w:r>
      <w:r w:rsidRPr="00712DDC">
        <w:t xml:space="preserve"> to partition the network and associate geographic regions. </w:t>
      </w:r>
      <w:del w:id="10" w:author="Junjun Yin" w:date="2016-10-31T14:02:00Z">
        <w:r w:rsidRPr="00712DDC" w:rsidDel="005C10C9">
          <w:delText xml:space="preserve">The map equation algorithm was selected to avoid the inherent resolution problem </w:delText>
        </w:r>
        <w:r w:rsidR="00906BF9" w:rsidDel="005C10C9">
          <w:fldChar w:fldCharType="begin"/>
        </w:r>
        <w:r w:rsidR="00906BF9" w:rsidDel="005C10C9">
          <w:delInstrText xml:space="preserve"> ADDIN ZOTERO_ITEM CSL_CITATION {"citationID":"RGZ5FeIO","properties":{"formattedCitation":"{\\rtf (Fortunato and Barth\\uc0\\u233{}lemy 2007)}","plainCitation":"(Fortunato and Barthélemy 2007)"},"citationItems":[{"id":245,"uris":["http://zotero.org/users/1928267/items/WQGPGJMS"],"uri":["http://zotero.org/users/1928267/items/WQGPGJMS"],"itemData":{"id":245,"type":"article-journal","title":"Resolution limit in community detection","container-title":"Proceedings of the National Academy of Sciences","page":"36-41","volume":"104","issue":"1","source":"www.pnas.org","abstract":"Detecting community structure is fundamental for uncovering the links between structure and function in complex networks and for practical applications in many disciplines such as biology and sociology. A popular method now widely used relies on the optimization of a quantity called modularity, which is a quality index for a partition of a network into communities. We find that modularity optimization may fail to identify modules smaller than a scale which depends on the total size of the network and on the degree of interconnectedness of the modules, even in cases where modules are unambiguously defined. This finding is confirmed through several examples, both in artificial and in real social, biological, and technological networks, where we show that modularity optimization indeed does not resolve a large number of modules. A check of the modules obtained through modularity optimization is thus necessary, and we provide here key elements for the assessment of the reliability of this community detection method.","DOI":"10.1073/pnas.0605965104","ISSN":"0027-8424, 1091-6490","note":"PMID: 17190818","journalAbbreviation":"PNAS","language":"en","author":[{"family":"Fortunato","given":"Santo"},{"family":"Barthélemy","given":"Marc"}],"issued":{"date-parts":[["2007",1,2]]},"PMID":"17190818"}}],"schema":"https://github.com/citation-style-language/schema/raw/master/csl-citation.json"} </w:delInstrText>
        </w:r>
        <w:r w:rsidR="00906BF9" w:rsidDel="005C10C9">
          <w:fldChar w:fldCharType="separate"/>
        </w:r>
        <w:r w:rsidR="00C7217C" w:rsidRPr="00C7217C" w:rsidDel="005C10C9">
          <w:delText>(Fortunato and Barthélemy 2007)</w:delText>
        </w:r>
        <w:r w:rsidR="00906BF9" w:rsidDel="005C10C9">
          <w:fldChar w:fldCharType="end"/>
        </w:r>
        <w:r w:rsidRPr="00712DDC" w:rsidDel="005C10C9">
          <w:delText xml:space="preserve"> of the common modularity maximization method </w:delText>
        </w:r>
        <w:r w:rsidR="001521C4" w:rsidDel="005C10C9">
          <w:fldChar w:fldCharType="begin"/>
        </w:r>
        <w:r w:rsidR="001521C4" w:rsidDel="005C10C9">
          <w:delInstrText xml:space="preserve"> ADDIN ZOTERO_ITEM CSL_CITATION {"citationID":"HQyXu1YM","properties":{"formattedCitation":"(Newman 2006)","plainCitation":"(Newman 2006)"},"citationItems":[{"id":199,"uris":["http://zotero.org/users/1928267/items/ITW2CGPJ"],"uri":["http://zotero.org/users/1928267/items/ITW2CGPJ"],"itemData":{"id":199,"type":"article-journal","title":"Modularity and community structure in networks.","container-title":"Proceedings of the National Academy of Sciences of the United States of America","page":"8577–82","volume":"103","issue":"23","abstract":"Many networks of interest in the sciences, including social networks, computer networks, and metabolic and regulatory networks, are found to divide naturally into communities or modules. The problem of detecting and characterizing this community structure is one of the outstanding issues in the study of networked systems. One highly effective approach is the optimization of the quality function known as \"modularity\" over the possible divisions of a network. Here I show that the modularity can be expressed in terms of the eigenvectors of a characteristic matrix for the network, which I call the modularity matrix, and that this expression leads to a spectral algorithm for community detection that returns results of demonstrably higher quality than competing methods in shorter running times. I illustrate the method with applications to several published network data sets.","DOI":"10.1073/pnas.0601602103","ISSN":"0027-8424","note":"PMID: 16723398","author":[{"family":"Newman","given":"M E J"}],"issued":{"date-parts":[["2006",6]]},"PMID":"16723398"}}],"schema":"https://github.com/citation-style-language/schema/raw/master/csl-citation.json"} </w:delInstrText>
        </w:r>
        <w:r w:rsidR="001521C4" w:rsidDel="005C10C9">
          <w:fldChar w:fldCharType="separate"/>
        </w:r>
        <w:r w:rsidR="00C7217C" w:rsidDel="005C10C9">
          <w:rPr>
            <w:noProof/>
          </w:rPr>
          <w:delText>(Newman 2006)</w:delText>
        </w:r>
        <w:r w:rsidR="001521C4" w:rsidDel="005C10C9">
          <w:fldChar w:fldCharType="end"/>
        </w:r>
        <w:r w:rsidRPr="00712DDC" w:rsidDel="005C10C9">
          <w:delText xml:space="preserve">. </w:delText>
        </w:r>
      </w:del>
      <w:r w:rsidRPr="00712DDC">
        <w:t>We found that the collective mobility patterns of Twitter users in Great Britain are divided into several distance ranges ranging from short, intra- to inter-city movements with clear distinction points. The identification of connected regions at each of these distance ranges yielded hierarchical boundaries of urban spaces in Great Britain. As the depicted urban boundaries exhibited a strong instance of spatial proximity, we further employed a gravity model to connect human mobility research to understand and justify the distance decay effects in shaping the delineated urban boundaries. The well-fitted gravity model explains how geographical distances found in the mobility patterns affect the interaction strength among different non-administrative anthropographic urban areas. Our study provides a first-step in connecting human mobility research with the delineation of non-administrative anthropographic urban boundaries based on Twitter user spatial interaction. This provides a new understanding of the interactions between human activities and urban space.</w:t>
      </w:r>
    </w:p>
    <w:p w14:paraId="5C14BC61" w14:textId="387A5FEC" w:rsidR="00AA32AD" w:rsidRPr="00712DDC" w:rsidRDefault="00AA32AD" w:rsidP="007B362D">
      <w:pPr>
        <w:pStyle w:val="Heading1"/>
      </w:pPr>
      <w:r w:rsidRPr="00712DDC">
        <w:lastRenderedPageBreak/>
        <w:t xml:space="preserve">2. Background and Related Work </w:t>
      </w:r>
    </w:p>
    <w:p w14:paraId="1B8E3DA8" w14:textId="73F616D6" w:rsidR="003410AA" w:rsidRPr="00712DDC" w:rsidRDefault="00FF5ABF" w:rsidP="00CA083E">
      <w:pPr>
        <w:pStyle w:val="Paragraph"/>
      </w:pPr>
      <w:del w:id="11" w:author="Junjun Yin" w:date="2016-10-31T13:31:00Z">
        <w:r w:rsidRPr="00712DDC" w:rsidDel="002C4602">
          <w:delText xml:space="preserve">In real-world geography, </w:delText>
        </w:r>
      </w:del>
      <w:ins w:id="12" w:author="Junjun Yin" w:date="2016-10-31T13:31:00Z">
        <w:r w:rsidR="002C4602">
          <w:t>U</w:t>
        </w:r>
      </w:ins>
      <w:del w:id="13" w:author="Junjun Yin" w:date="2016-10-31T13:31:00Z">
        <w:r w:rsidRPr="00712DDC" w:rsidDel="002C4602">
          <w:delText>u</w:delText>
        </w:r>
      </w:del>
      <w:r w:rsidRPr="00712DDC">
        <w:t xml:space="preserve">rban regions are discrete components in a greater set of regions, with or without physical boundaries separating them </w:t>
      </w:r>
      <w:r w:rsidR="00F0167B">
        <w:fldChar w:fldCharType="begin"/>
      </w:r>
      <w:r w:rsidR="00F0167B">
        <w:instrText xml:space="preserve"> ADDIN ZOTERO_ITEM CSL_CITATION {"citationID":"lK0sB209","properties":{"formattedCitation":"(Jiang and Miao 2015)","plainCitation":"(Jiang and Miao 2015)"},"citationItems":[{"id":248,"uris":["http://zotero.org/users/1928267/items/ZJTMKSZU"],"uri":["http://zotero.org/users/1928267/items/ZJTMKSZU"],"itemData":{"id":248,"type":"article-journal","title":"The Evolution of Natural Cities from the Perspective of Location-Based Social Media","container-title":"The Professional Geographer","page":"295-306","volume":"67","issue":"2","source":"Taylor and Francis+NEJM","abstract":"This article examines the former location-based social medium Brightkite, over its three-year life span, based on the concept of natural cities. The term natural cities refers to spatially clustered geographic events, such as the agglomerated patches aggregated from individual social media users’ locations. We applied the head/tail division rule to derive natural cities, based on the fact that there are far more low-density areas than high-density areas on the Earth's surface. More specifically, we generated a triangulated irregular network, made up of individual unique user locations, and then categorized small triangles (smaller than an average) as natural cities for the United States (mainland) on a monthly basis. The concept of natural cities provides a powerful means to develop new insights into the evolution of real cities, because there are virtually no data available to track the history of cities across their entire life spans and at very fine spatial and temporal scales. Therefore, natural cities can act as a good proxy of real cities, in the sense of understanding underlying interactions, at a global level, rather than of predicting cities, at an individual level. Apart from the data produced and the contributed methods, we established new insights into the structure and dynamics of natural cities; for example, the idea that natural cities evolve in nonlinear manners at both spatial and temporal dimensions.","DOI":"10.1080/00330124.2014.968886","ISSN":"0033-0124","author":[{"family":"Jiang","given":"Bin"},{"family":"Miao","given":"Yufan"}],"issued":{"date-parts":[["2015",4,3]]}}}],"schema":"https://github.com/citation-style-language/schema/raw/master/csl-citation.json"} </w:instrText>
      </w:r>
      <w:r w:rsidR="00F0167B">
        <w:fldChar w:fldCharType="separate"/>
      </w:r>
      <w:r w:rsidR="00C7217C">
        <w:rPr>
          <w:noProof/>
        </w:rPr>
        <w:t>(Jiang and Miao 2015)</w:t>
      </w:r>
      <w:r w:rsidR="00F0167B">
        <w:fldChar w:fldCharType="end"/>
      </w:r>
      <w:r w:rsidRPr="00712DDC">
        <w:t>. For political and administrative purposes, government agencies de</w:t>
      </w:r>
      <w:r w:rsidR="003410AA" w:rsidRPr="00712DDC">
        <w:t>fine various sets of bound</w:t>
      </w:r>
      <w:r w:rsidRPr="00712DDC">
        <w:t>aries to partition the geographical space into spatial units at di</w:t>
      </w:r>
      <w:r w:rsidR="003410AA" w:rsidRPr="00712DDC">
        <w:t>ff</w:t>
      </w:r>
      <w:r w:rsidRPr="00712DDC">
        <w:t>erent scales, for instance:</w:t>
      </w:r>
      <w:r w:rsidR="003410AA" w:rsidRPr="00712DDC">
        <w:t xml:space="preserve"> </w:t>
      </w:r>
      <w:r w:rsidRPr="00712DDC">
        <w:t>states, counties, census tracts, and electoral districts. However, the spatial extents of these</w:t>
      </w:r>
      <w:r w:rsidR="003410AA" w:rsidRPr="00712DDC">
        <w:t xml:space="preserve"> </w:t>
      </w:r>
      <w:r w:rsidRPr="00712DDC">
        <w:t>units often overlap and agglomerate depending how citiz</w:t>
      </w:r>
      <w:r w:rsidR="003410AA" w:rsidRPr="00712DDC">
        <w:t>ens perceive, organize their im</w:t>
      </w:r>
      <w:r w:rsidRPr="00712DDC">
        <w:t xml:space="preserve">age of a city, and interact with the </w:t>
      </w:r>
      <w:r w:rsidR="000F4490">
        <w:t xml:space="preserve">urban environments </w:t>
      </w:r>
      <w:r w:rsidR="000F4490">
        <w:fldChar w:fldCharType="begin"/>
      </w:r>
      <w:r w:rsidR="000F4490">
        <w:instrText xml:space="preserve"> ADDIN ZOTERO_ITEM CSL_CITATION {"citationID":"CzOAS9Ie","properties":{"formattedCitation":"(Lynch 1960)","plainCitation":"(Lynch 1960)"},"citationItems":[{"id":172,"uris":["http://zotero.org/users/1928267/items/9XP8HBS3"],"uri":["http://zotero.org/users/1928267/items/9XP8HBS3"],"itemData":{"id":172,"type":"book","title":"The image of the city","publisher":"MIT press","volume":"11","source":"Google Scholar","URL":"https://books.google.com/books?hl=en&amp;lr=&amp;id=_phRPWsSpAgC&amp;oi=fnd&amp;pg=PA1&amp;dq=The+image+of+the+city&amp;ots=jGC38j1zoi&amp;sig=eFfVAOUO7YgDmzMSgrDiTYWyAwE","author":[{"family":"Lynch","given":"Kevin"}],"issued":{"date-parts":[["1960"]]},"accessed":{"date-parts":[["2015",9,18]]}}}],"schema":"https://github.com/citation-style-language/schema/raw/master/csl-citation.json"} </w:instrText>
      </w:r>
      <w:r w:rsidR="000F4490">
        <w:fldChar w:fldCharType="separate"/>
      </w:r>
      <w:r w:rsidR="00C7217C">
        <w:rPr>
          <w:noProof/>
        </w:rPr>
        <w:t>(Lynch 1960)</w:t>
      </w:r>
      <w:r w:rsidR="000F4490">
        <w:fldChar w:fldCharType="end"/>
      </w:r>
      <w:r w:rsidRPr="00712DDC">
        <w:t>. As connections</w:t>
      </w:r>
      <w:r w:rsidR="003410AA" w:rsidRPr="00712DDC">
        <w:t xml:space="preserve"> </w:t>
      </w:r>
      <w:r w:rsidRPr="00712DDC">
        <w:t>are made between these units via va</w:t>
      </w:r>
      <w:r w:rsidR="0018578C">
        <w:t xml:space="preserve">rious human activities crossing </w:t>
      </w:r>
      <w:del w:id="14" w:author="Junjun Yin" w:date="2016-10-31T13:31:00Z">
        <w:r w:rsidRPr="00712DDC" w:rsidDel="005153AF">
          <w:delText>boarders</w:delText>
        </w:r>
      </w:del>
      <w:ins w:id="15" w:author="Junjun Yin" w:date="2016-10-31T13:31:00Z">
        <w:r w:rsidR="005153AF" w:rsidRPr="00712DDC">
          <w:t>borders</w:t>
        </w:r>
      </w:ins>
      <w:r w:rsidRPr="00712DDC">
        <w:t>, such as</w:t>
      </w:r>
      <w:r w:rsidR="003410AA" w:rsidRPr="00712DDC">
        <w:t xml:space="preserve"> </w:t>
      </w:r>
      <w:r w:rsidRPr="00712DDC">
        <w:t>social-economic relations and commute patterns of citize</w:t>
      </w:r>
      <w:r w:rsidR="003410AA" w:rsidRPr="00712DDC">
        <w:t>ns, certain groups of units be</w:t>
      </w:r>
      <w:r w:rsidRPr="00712DDC">
        <w:t>come more strongly connected than others. The boundaries of the agglomeration of these</w:t>
      </w:r>
      <w:r w:rsidR="003410AA" w:rsidRPr="00712DDC">
        <w:t xml:space="preserve"> </w:t>
      </w:r>
      <w:r w:rsidRPr="00712DDC">
        <w:t>units are argued to re</w:t>
      </w:r>
      <w:r w:rsidR="003410AA" w:rsidRPr="00712DDC">
        <w:t>fl</w:t>
      </w:r>
      <w:r w:rsidRPr="00712DDC">
        <w:t xml:space="preserve">ect how people naturally interact </w:t>
      </w:r>
      <w:r w:rsidR="003410AA" w:rsidRPr="00712DDC">
        <w:t xml:space="preserve">with their geographical environment, which is important for city planning </w:t>
      </w:r>
      <w:r w:rsidR="00CA083E">
        <w:fldChar w:fldCharType="begin"/>
      </w:r>
      <w:r w:rsidR="00CA083E">
        <w:instrText xml:space="preserve"> ADDIN ZOTERO_ITEM CSL_CITATION {"citationID":"aj1nJspY","properties":{"formattedCitation":"(Hollenstein and Purves 2010)","plainCitation":"(Hollenstein and Purves 2010)"},"citationItems":[{"id":952,"uris":["http://zotero.org/users/1928267/items/XNBRJ2S4"],"uri":["http://zotero.org/users/1928267/items/XNBRJ2S4"],"itemData":{"id":952,"type":"article-journal","title":"Exploring place through user-generated content: Using Flickr tags to describe city cores","container-title":"Journal of Spatial Information Science","page":"21-48","volume":"2010","issue":"1","author":[{"family":"Hollenstein","given":"L."},{"family":"Purves","given":"R."}],"issued":{"date-parts":[["2010"]]}}}],"schema":"https://github.com/citation-style-language/schema/raw/master/csl-citation.json"} </w:instrText>
      </w:r>
      <w:r w:rsidR="00CA083E">
        <w:fldChar w:fldCharType="separate"/>
      </w:r>
      <w:r w:rsidR="00C7217C">
        <w:rPr>
          <w:noProof/>
        </w:rPr>
        <w:t>(Hollenstein and Purves 2010)</w:t>
      </w:r>
      <w:r w:rsidR="00CA083E">
        <w:fldChar w:fldCharType="end"/>
      </w:r>
      <w:r w:rsidR="003410AA" w:rsidRPr="00712DDC">
        <w:t xml:space="preserve">, urban growth evaluations </w:t>
      </w:r>
      <w:r w:rsidR="00CA083E">
        <w:fldChar w:fldCharType="begin"/>
      </w:r>
      <w:r w:rsidR="00CA083E">
        <w:instrText xml:space="preserve"> ADDIN ZOTERO_ITEM CSL_CITATION {"citationID":"YYWJFE0f","properties":{"formattedCitation":"(Jiang and Miao 2015; Long et al. 2015)","plainCitation":"(Jiang and Miao 2015; Long et al. 2015)"},"citationItems":[{"id":248,"uris":["http://zotero.org/users/1928267/items/ZJTMKSZU"],"uri":["http://zotero.org/users/1928267/items/ZJTMKSZU"],"itemData":{"id":248,"type":"article-journal","title":"The Evolution of Natural Cities from the Perspective of Location-Based Social Media","container-title":"The Professional Geographer","page":"295-306","volume":"67","issue":"2","source":"Taylor and Francis+NEJM","abstract":"This article examines the former location-based social medium Brightkite, over its three-year life span, based on the concept of natural cities. The term natural cities refers to spatially clustered geographic events, such as the agglomerated patches aggregated from individual social media users’ locations. We applied the head/tail division rule to derive natural cities, based on the fact that there are far more low-density areas than high-density areas on the Earth's surface. More specifically, we generated a triangulated irregular network, made up of individual unique user locations, and then categorized small triangles (smaller than an average) as natural cities for the United States (mainland) on a monthly basis. The concept of natural cities provides a powerful means to develop new insights into the evolution of real cities, because there are virtually no data available to track the history of cities across their entire life spans and at very fine spatial and temporal scales. Therefore, natural cities can act as a good proxy of real cities, in the sense of understanding underlying interactions, at a global level, rather than of predicting cities, at an individual level. Apart from the data produced and the contributed methods, we established new insights into the structure and dynamics of natural cities; for example, the idea that natural cities evolve in nonlinear manners at both spatial and temporal dimensions.","DOI":"10.1080/00330124.2014.968886","ISSN":"0033-0124","author":[{"family":"Jiang","given":"Bin"},{"family":"Miao","given":"Yufan"}],"issued":{"date-parts":[["2015",4,3]]}}},{"id":963,"uris":["http://zotero.org/users/1928267/items/9QARP33A"],"uri":["http://zotero.org/users/1928267/items/9QARP33A"],"itemData":{"id":963,"type":"article-journal","title":"Evaluating the effectiveness of urban growth boundaries using human mobility and activity records","container-title":"Cities","page":"76-84","volume":"46","author":[{"family":"Long","given":"Y."},{"family":"Han","given":"H."},{"family":"Tu","given":"Y."},{"family":"Shu","given":"X."}],"issued":{"date-parts":[["2015"]]}}}],"schema":"https://github.com/citation-style-language/schema/raw/master/csl-citation.json"} </w:instrText>
      </w:r>
      <w:r w:rsidR="00CA083E">
        <w:fldChar w:fldCharType="separate"/>
      </w:r>
      <w:r w:rsidR="00C7217C">
        <w:rPr>
          <w:noProof/>
        </w:rPr>
        <w:t>(Jiang and Miao 2015; Long et al. 2015)</w:t>
      </w:r>
      <w:r w:rsidR="00CA083E">
        <w:fldChar w:fldCharType="end"/>
      </w:r>
      <w:r w:rsidR="003410AA" w:rsidRPr="00712DDC">
        <w:t>, and traffic management</w:t>
      </w:r>
      <w:r w:rsidR="00CA083E">
        <w:t xml:space="preserve"> </w:t>
      </w:r>
      <w:r w:rsidR="00CA083E">
        <w:fldChar w:fldCharType="begin"/>
      </w:r>
      <w:r w:rsidR="00CA083E">
        <w:instrText xml:space="preserve"> ADDIN ZOTERO_ITEM CSL_CITATION {"citationID":"ELVFJafQ","properties":{"formattedCitation":"(Gao et al. 2014)","plainCitation":"(Gao et al. 2014)"},"citationItems":[{"id":947,"uris":["http://zotero.org/users/1928267/items/63I692W5"],"uri":["http://zotero.org/users/1928267/items/63I692W5"],"itemData":{"id":947,"type":"paper-conference","title":"Detecting Origin-Destination Mobility Flows From Geotagged Tweets in Greater Los Angeles Area","container-title":"Eighth International Conference on Geographic Information Science (GIScience'14","author":[{"family":"Gao","given":"S."},{"family":"Yang","given":"J. A."},{"family":"Yan","given":"B."},{"family":"Hu","given":"Y."},{"family":"Janowicz","given":"K."},{"family":"McKenzie","given":"G."}],"issued":{"date-parts":[["2014"]]}}}],"schema":"https://github.com/citation-style-language/schema/raw/master/csl-citation.json"} </w:instrText>
      </w:r>
      <w:r w:rsidR="00CA083E">
        <w:fldChar w:fldCharType="separate"/>
      </w:r>
      <w:r w:rsidR="00C7217C">
        <w:rPr>
          <w:noProof/>
        </w:rPr>
        <w:t>(Gao et al. 2014)</w:t>
      </w:r>
      <w:r w:rsidR="00CA083E">
        <w:fldChar w:fldCharType="end"/>
      </w:r>
      <w:r w:rsidR="003410AA" w:rsidRPr="00712DDC">
        <w:t>.</w:t>
      </w:r>
    </w:p>
    <w:p w14:paraId="5456558B" w14:textId="26F25123" w:rsidR="006C67C6" w:rsidRPr="00712DDC" w:rsidRDefault="00C50541" w:rsidP="00342F17">
      <w:pPr>
        <w:pStyle w:val="Newparagraph"/>
      </w:pPr>
      <w:r w:rsidRPr="00712DDC">
        <w:t xml:space="preserve">Empirical studies have attempted to delineate such boundaries with different methods and data sets. In general, the methods </w:t>
      </w:r>
      <w:r w:rsidR="00FE6D59">
        <w:t xml:space="preserve">from existing literature can be </w:t>
      </w:r>
      <w:r w:rsidRPr="00712DDC">
        <w:t>summarized into two classes: spatial clustering and network based approaches. Spatial-clustering based approaches determine the boundaries based the intensity of geographic locations related to human activities, for instance: loca</w:t>
      </w:r>
      <w:r w:rsidR="00FE6D59">
        <w:t xml:space="preserve">tions of social media check-ins </w:t>
      </w:r>
      <w:r w:rsidR="00FE6D59">
        <w:fldChar w:fldCharType="begin"/>
      </w:r>
      <w:r w:rsidR="00853125">
        <w:instrText xml:space="preserve"> ADDIN ZOTERO_ITEM CSL_CITATION {"citationID":"ZYHnmoBG","properties":{"formattedCitation":"(Cranshaw et al. 2012; Jiang and Miao 2015; Sun et al. 2016)","plainCitation":"(Cranshaw et al. 2012; Jiang and Miao 2015; Sun et al. 2016)"},"citationItems":[{"id":943,"uris":["http://zotero.org/users/1928267/items/CQTFUFNK"],"uri":["http://zotero.org/users/1928267/items/CQTFUFNK"],"itemData":{"id":943,"type":"paper-conference","title":"The livehoods project: Utilizing social media to understand the dynamics of a city","container-title":"Conference on Weblogs and Social Media p","publisher":"58","author":[{"family":"Cranshaw","given":"J."},{"family":"Schwartz","given":"R."},{"family":"Hong","given":"J. I."},{"family":"Sadeh","given":"N."}],"editor":[{"family":"Aaai","given":"International"}],"issued":{"date-parts":[["2012"]]}}},{"id":248,"uris":["http://zotero.org/users/1928267/items/ZJTMKSZU"],"uri":["http://zotero.org/users/1928267/items/ZJTMKSZU"],"itemData":{"id":248,"type":"article-journal","title":"The Evolution of Natural Cities from the Perspective of Location-Based Social Media","container-title":"The Professional Geographer","page":"295-306","volume":"67","issue":"2","source":"Taylor and Francis+NEJM","abstract":"This article examines the former location-based social medium Brightkite, over its three-year life span, based on the concept of natural cities. The term natural cities refers to spatially clustered geographic events, such as the agglomerated patches aggregated from individual social media users’ locations. We applied the head/tail division rule to derive natural cities, based on the fact that there are far more low-density areas than high-density areas on the Earth's surface. More specifically, we generated a triangulated irregular network, made up of individual unique user locations, and then categorized small triangles (smaller than an average) as natural cities for the United States (mainland) on a monthly basis. The concept of natural cities provides a powerful means to develop new insights into the evolution of real cities, because there are virtually no data available to track the history of cities across their entire life spans and at very fine spatial and temporal scales. Therefore, natural cities can act as a good proxy of real cities, in the sense of understanding underlying interactions, at a global level, rather than of predicting cities, at an individual level. Apart from the data produced and the contributed methods, we established new insights into the structure and dynamics of natural cities; for example, the idea that natural cities evolve in nonlinear manners at both spatial and temporal dimensions.","DOI":"10.1080/00330124.2014.968886","ISSN":"0033-0124","author":[{"family":"Jiang","given":"Bin"},{"family":"Miao","given":"Yufan"}],"issued":{"date-parts":[["2015",4,3]]}}},{"id":983,"uris":["http://zotero.org/users/1928267/items/64DPDMIJ"],"uri":["http://zotero.org/users/1928267/items/64DPDMIJ"],"itemData":{"id":983,"type":"article-journal","title":"Identifying the city center using human travel flows generated from location-based social networking data","container-title":"Environment and Planning B: Planning and Design","page":"480-498","volume":"43","issue":"3","author":[{"family":"Sun","given":"Y."},{"family":"Fan","given":"H."},{"family":"Li","given":"M."},{"family":"Zipf","given":"A."}],"issued":{"date-parts":[["2016"]]}}}],"schema":"https://github.com/citation-style-language/schema/raw/master/csl-citation.json"} </w:instrText>
      </w:r>
      <w:r w:rsidR="00FE6D59">
        <w:fldChar w:fldCharType="separate"/>
      </w:r>
      <w:r w:rsidR="00C7217C">
        <w:rPr>
          <w:noProof/>
        </w:rPr>
        <w:t>(Cranshaw et al. 2012; Jiang and Miao 2015; Sun et al. 2016)</w:t>
      </w:r>
      <w:r w:rsidR="00FE6D59">
        <w:fldChar w:fldCharType="end"/>
      </w:r>
      <w:r w:rsidRPr="00712DDC">
        <w:t>, place descriptions from crowd-sourced Web content</w:t>
      </w:r>
      <w:r w:rsidR="00214386">
        <w:t xml:space="preserve"> </w:t>
      </w:r>
      <w:r w:rsidR="00214386">
        <w:fldChar w:fldCharType="begin"/>
      </w:r>
      <w:r w:rsidR="00214386">
        <w:instrText xml:space="preserve"> ADDIN ZOTERO_ITEM CSL_CITATION {"citationID":"OXShg2Fx","properties":{"formattedCitation":"(Vasardani, Winter, and Richter 2013)","plainCitation":"(Vasardani, Winter, and Richter 2013)"},"citationItems":[{"id":732,"uris":["http://zotero.org/users/1928267/items/DR6V5S9V"],"uri":["http://zotero.org/users/1928267/items/DR6V5S9V"],"itemData":{"id":732,"type":"article-journal","title":"Locating place names from place descriptions","container-title":"International Journal of Geographical Information Science","page":"2509-2532","volume":"27","issue":"12","source":"CrossRef","DOI":"10.1080/13658816.2013.785550","ISSN":"1365-8816, 1362-3087","language":"en","author":[{"family":"Vasardani","given":"Maria"},{"family":"Winter","given":"Stephan"},{"family":"Richter","given":"Kai-Florian"}],"issued":{"date-parts":[["2013",12]]}}}],"schema":"https://github.com/citation-style-language/schema/raw/master/csl-citation.json"} </w:instrText>
      </w:r>
      <w:r w:rsidR="00214386">
        <w:fldChar w:fldCharType="separate"/>
      </w:r>
      <w:r w:rsidR="00C7217C">
        <w:rPr>
          <w:noProof/>
        </w:rPr>
        <w:t>(Vasardani, Winter, and Richter 2013)</w:t>
      </w:r>
      <w:r w:rsidR="00214386">
        <w:fldChar w:fldCharType="end"/>
      </w:r>
      <w:r w:rsidRPr="00712DDC">
        <w:t xml:space="preserve">, and geo-tagged Flickr data </w:t>
      </w:r>
      <w:r w:rsidR="00214386">
        <w:fldChar w:fldCharType="begin"/>
      </w:r>
      <w:r w:rsidR="00FC04E8">
        <w:instrText xml:space="preserve"> ADDIN ZOTERO_ITEM CSL_CITATION {"citationID":"mnd3vu8v","properties":{"formattedCitation":"(Stefanidis et al. 2013; Hu et al. 2015)","plainCitation":"(Stefanidis et al. 2013; Hu et al. 2015)"},"citationItems":[{"id":734,"uris":["http://zotero.org/users/1928267/items/3FA59CB8"],"uri":["http://zotero.org/users/1928267/items/3FA59CB8"],"itemData":{"id":734,"type":"article-journal","title":"Demarcating new boundaries: mapping virtual polycentric communities through social media content","container-title":"Cartography and Geographic Information Science","page":"116-129","volume":"40","issue":"2","source":"CrossRef","DOI":"10.1080/15230406.2013.776211","ISSN":"1523-0406, 1545-0465","shortTitle":"Demarcating new boundaries","language":"en","author":[{"family":"Stefanidis","given":"Anthony"},{"family":"Cotnoir","given":"Amy"},{"family":"Croitoru","given":"Arie"},{"family":"Crooks","given":"Andrew"},{"family":"Rice","given":"Matthew"},{"family":"Radzikowski","given":"Jacek"}],"issued":{"date-parts":[["2013",3]]}}},{"id":953,"uris":["http://zotero.org/users/1928267/items/7XMCJN8G"],"uri":["http://zotero.org/users/1928267/items/7XMCJN8G"],"itemData":{"id":953,"type":"article-journal","title":"Extracting and understanding urban areas of interest using geotagged photos","container-title":"Computers, Environment and Urban Systems","page":"240-254","volume":"54","author":[{"family":"Hu","given":"Y."},{"family":"Gao","given":"S."},{"family":"Janowicz","given":"K."},{"family":"Yu","given":"B."},{"family":"Li","given":"W."},{"family":"Prasad","given":"S."}],"issued":{"date-parts":[["2015"]]}}}],"schema":"https://github.com/citation-style-language/schema/raw/master/csl-citation.json"} </w:instrText>
      </w:r>
      <w:r w:rsidR="00214386">
        <w:fldChar w:fldCharType="separate"/>
      </w:r>
      <w:r w:rsidR="00C7217C">
        <w:rPr>
          <w:noProof/>
        </w:rPr>
        <w:t>(Stefanidis et al. 2013; Hu et al. 2015)</w:t>
      </w:r>
      <w:r w:rsidR="00214386">
        <w:fldChar w:fldCharType="end"/>
      </w:r>
      <w:r w:rsidRPr="00712DDC">
        <w:t xml:space="preserve">. While notable boundaries of urban areas were identified and delineated, the dynamic connections between different spatial </w:t>
      </w:r>
      <w:r w:rsidRPr="00712DDC">
        <w:lastRenderedPageBreak/>
        <w:t>units were neglected in the spatial clustering based approaches, where the results are discrete and independent areas reflect a high</w:t>
      </w:r>
      <w:r w:rsidR="006016F3" w:rsidRPr="00712DDC">
        <w:t xml:space="preserve"> intensity of human activities.</w:t>
      </w:r>
    </w:p>
    <w:p w14:paraId="5EE5B231" w14:textId="7F48C12B" w:rsidR="006016F3" w:rsidRPr="00712DDC" w:rsidRDefault="006C67C6" w:rsidP="00FB4C42">
      <w:pPr>
        <w:pStyle w:val="Newparagraph"/>
      </w:pPr>
      <w:r w:rsidRPr="00712DDC">
        <w:t xml:space="preserve">On the other hand, network based approaches delineate urban boundaries based on the intensity of human interactions between different spatial units, where each spatial unit is </w:t>
      </w:r>
      <w:del w:id="16" w:author="Yin, Junjun" w:date="2016-11-01T17:16:00Z">
        <w:r w:rsidRPr="00712DDC" w:rsidDel="00264DA4">
          <w:delText xml:space="preserve">treated as </w:delText>
        </w:r>
      </w:del>
      <w:r w:rsidRPr="00712DDC">
        <w:t xml:space="preserve">a node and the edge is modeled by human interactions between two nodes. Such human interactions can take physical or virtual forms, such as trade, commerce, social connections, and political activity across the borders. In terms of networks of virtual human spatial interactions, the connections between nodes are formed by virtual human relations, for example: social ties of Twitter users are used to identify cohesive regions for different countries across the world </w:t>
      </w:r>
      <w:r w:rsidR="00FC04E8">
        <w:fldChar w:fldCharType="begin"/>
      </w:r>
      <w:r w:rsidR="00FC04E8">
        <w:instrText xml:space="preserve"> ADDIN ZOTERO_ITEM CSL_CITATION {"citationID":"rb4SwERZ","properties":{"formattedCitation":"(Kallus et al. 2015)","plainCitation":"(Kallus et al. 2015)"},"citationItems":[{"id":957,"uris":["http://zotero.org/users/1928267/items/IFE379UN"],"uri":["http://zotero.org/users/1928267/items/IFE379UN"],"itemData":{"id":957,"type":"article-journal","title":"Spatial Fingerprints of Community Structure in Human Interaction Network for an Extensive Set of Large-Scale Regions","container-title":"PLoS ONE","page":"5","volume":"10","author":[{"family":"Kallus","given":"Z."},{"family":"Barankai","given":"N."},{"family":"Szüle","given":"J."},{"family":"Vattay","given":"G."}],"issued":{"date-parts":[["2015"]]}}}],"schema":"https://github.com/citation-style-language/schema/raw/master/csl-citation.json"} </w:instrText>
      </w:r>
      <w:r w:rsidR="00FC04E8">
        <w:fldChar w:fldCharType="separate"/>
      </w:r>
      <w:r w:rsidR="00C7217C">
        <w:rPr>
          <w:noProof/>
        </w:rPr>
        <w:t>(Kallus et al. 2015)</w:t>
      </w:r>
      <w:r w:rsidR="00FC04E8">
        <w:fldChar w:fldCharType="end"/>
      </w:r>
      <w:r w:rsidRPr="00712DDC">
        <w:t xml:space="preserve">, and a map of Great Britain is redrawn based the communication network of phone call initiations </w:t>
      </w:r>
      <w:r w:rsidR="00FC04E8">
        <w:fldChar w:fldCharType="begin"/>
      </w:r>
      <w:r w:rsidR="00FC04E8">
        <w:instrText xml:space="preserve"> ADDIN ZOTERO_ITEM CSL_CITATION {"citationID":"JBznfdKH","properties":{"formattedCitation":"(Ratti et al. 2010)","plainCitation":"(Ratti et al. 2010)"},"citationItems":[{"id":152,"uris":["http://zotero.org/users/1928267/items/4ISQDCUG"],"uri":["http://zotero.org/users/1928267/items/4ISQDCUG"],"itemData":{"id":152,"type":"article-journal","title":"Redrawing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instrText>
      </w:r>
      <w:r w:rsidR="00FC04E8">
        <w:fldChar w:fldCharType="separate"/>
      </w:r>
      <w:r w:rsidR="00C7217C">
        <w:rPr>
          <w:noProof/>
        </w:rPr>
        <w:t>(Ratti et al. 2010)</w:t>
      </w:r>
      <w:r w:rsidR="00FC04E8">
        <w:fldChar w:fldCharType="end"/>
      </w:r>
      <w:r w:rsidRPr="00712DDC">
        <w:t xml:space="preserve">. In contrast, physical human spatial interactions form the connections between nodes by the collections of individuals physically allocating from one node to another, which is referred to as a mobility network of spatial interactions in this study. Many existing studies have attempted to extract the mobility network from various data sources, such as census migration data </w:t>
      </w:r>
      <w:r w:rsidR="00CA699E">
        <w:fldChar w:fldCharType="begin"/>
      </w:r>
      <w:r w:rsidR="00CA699E">
        <w:instrText xml:space="preserve"> ADDIN ZOTERO_ITEM CSL_CITATION {"citationID":"zl1tWIAs","properties":{"formattedCitation":"(Rae 2009)","plainCitation":"(Rae 2009)"},"citationItems":[{"id":971,"uris":["http://zotero.org/users/1928267/items/FTXDSQU7"],"uri":["http://zotero.org/users/1928267/items/FTXDSQU7"],"itemData":{"id":971,"type":"article-journal","title":"From spatial interaction data to spatial interaction information?","container-title":"Geovisualisation and spatial structures of migration from the","page":"161-178","volume":"33","issue":"3","author":[{"family":"Rae","given":"A."}],"issued":{"date-parts":[["2009"]]}}}],"schema":"https://github.com/citation-style-language/schema/raw/master/csl-citation.json"} </w:instrText>
      </w:r>
      <w:r w:rsidR="00CA699E">
        <w:fldChar w:fldCharType="separate"/>
      </w:r>
      <w:r w:rsidR="00C7217C">
        <w:rPr>
          <w:noProof/>
        </w:rPr>
        <w:t>(Rae 2009)</w:t>
      </w:r>
      <w:r w:rsidR="00CA699E">
        <w:fldChar w:fldCharType="end"/>
      </w:r>
      <w:r w:rsidRPr="00712DDC">
        <w:t>, GPS recorded vehicle</w:t>
      </w:r>
      <w:r w:rsidR="00CA699E">
        <w:t xml:space="preserve"> </w:t>
      </w:r>
      <w:r w:rsidR="00CA699E">
        <w:fldChar w:fldCharType="begin"/>
      </w:r>
      <w:r w:rsidR="00CA699E">
        <w:instrText xml:space="preserve"> ADDIN ZOTERO_ITEM CSL_CITATION {"citationID":"a7w40vm4","properties":{"formattedCitation":"(Rinzivillo et al. 2012)","plainCitation":"(Rinzivillo et al. 2012)"},"citationItems":[{"id":244,"uris":["http://zotero.org/users/1928267/items/WGWBUUNT"],"uri":["http://zotero.org/users/1928267/items/WGWBUUNT"],"itemData":{"id":244,"type":"article-journal","title":"Discovering the Geographical Borders of Human Mobility","container-title":"KI - Künstliche Intelligenz","page":"253-260","volume":"26","issue":"3","source":"link.springer.com","DOI":"10.1007/s13218-012-0181-8","ISSN":"0933-1875, 1610-1987","journalAbbreviation":"Künstl Intell","language":"en","author":[{"family":"Rinzivillo","given":"Salvatore"},{"family":"Mainardi","given":"Simone"},{"family":"Pezzoni","given":"Fabio"},{"family":"Coscia","given":"Michele"},{"family":"Pedreschi","given":"Dino"},{"family":"Giannotti","given":"Fosca"}],"issued":{"date-parts":[["2012",3,29]]}}}],"schema":"https://github.com/citation-style-language/schema/raw/master/csl-citation.json"} </w:instrText>
      </w:r>
      <w:r w:rsidR="00CA699E">
        <w:fldChar w:fldCharType="separate"/>
      </w:r>
      <w:r w:rsidR="00C7217C">
        <w:rPr>
          <w:noProof/>
        </w:rPr>
        <w:t>(Rinzivillo et al. 2012)</w:t>
      </w:r>
      <w:r w:rsidR="00CA699E">
        <w:fldChar w:fldCharType="end"/>
      </w:r>
      <w:r w:rsidRPr="00712DDC">
        <w:t xml:space="preserve"> and taxi trip records </w:t>
      </w:r>
      <w:r w:rsidR="00CA699E">
        <w:fldChar w:fldCharType="begin"/>
      </w:r>
      <w:r w:rsidR="00CA699E">
        <w:instrText xml:space="preserve"> ADDIN ZOTERO_ITEM CSL_CITATION {"citationID":"8C0Q6Beu","properties":{"formattedCitation":"(X. Liu et al. 2015)","plainCitation":"(X. Liu et al. 2015)"},"citationItems":[{"id":239,"uris":["http://zotero.org/users/1928267/items/VBZZEEIT"],"uri":["http://zotero.org/users/1928267/items/VBZZEEIT"],"itemData":{"id":239,"type":"article-journal","title":"Revealing travel patterns and city structure with taxi trip data","container-title":"Journal of Transport Geography","page":"78-90","volume":"43","source":"CrossRef","DOI":"10.1016/j.jtrangeo.2015.01.016","ISSN":"09666923","language":"en","author":[{"family":"Liu","given":"Xi"},{"family":"Gong","given":"Li"},{"family":"Gong","given":"Yongxi"},{"family":"Liu","given":"Yu"}],"issued":{"date-parts":[["2015",2]]}}}],"schema":"https://github.com/citation-style-language/schema/raw/master/csl-citation.json"} </w:instrText>
      </w:r>
      <w:r w:rsidR="00CA699E">
        <w:fldChar w:fldCharType="separate"/>
      </w:r>
      <w:r w:rsidR="00C7217C">
        <w:rPr>
          <w:noProof/>
        </w:rPr>
        <w:t>(X. Liu et al. 2015)</w:t>
      </w:r>
      <w:r w:rsidR="00CA699E">
        <w:fldChar w:fldCharType="end"/>
      </w:r>
      <w:r w:rsidRPr="00712DDC">
        <w:t xml:space="preserve">, mobile phone call data </w:t>
      </w:r>
      <w:r w:rsidR="00CA699E">
        <w:fldChar w:fldCharType="begin"/>
      </w:r>
      <w:r w:rsidR="00CA699E">
        <w:instrText xml:space="preserve"> ADDIN ZOTERO_ITEM CSL_CITATION {"citationID":"nQBJPcML","properties":{"formattedCitation":"(Sobolevsky et al. 2013; Zhong et al. 2014)","plainCitation":"(Sobolevsky et al. 2013; Zhong et al. 2014)"},"citationItems":[{"id":979,"uris":["http://zotero.org/users/1928267/items/TEVH52SB"],"uri":["http://zotero.org/users/1928267/items/TEVH52SB"],"itemData":{"id":979,"type":"article-journal","title":"Delineating Geographical Regions with Networks of Human Interactions in an Extensive Set of Countries","container-title":"PLoS ONE","page":"12","volume":"8","author":[{"family":"Sobolevsky","given":"S."},{"family":"Szell","given":"M."},{"family":"Campari","given":"R."},{"family":"Couronné","given":"T."},{"family":"Smoreda","given":"Z."},{"family":"Ratti","given":"C."}],"issued":{"date-parts":[["2013"]]}}},{"id":142,"uris":["http://zotero.org/users/1928267/items/2C79MDQZ"],"uri":["http://zotero.org/users/1928267/items/2C79MDQZ"],"itemData":{"id":142,"type":"article-journal","title":"Detecting the dynamics of urban structure through spatial network analysis","container-title":"International Journal of Geographical Information Science","page":"2178-2199","volume":"28","issue":"11","source":"Taylor and Francis+NEJM","abstract":"Urban spatial structure in large cities is becoming ever more complex as populations grow in size, engage in more travel, and have increasing amounts of disposable income that enable them to live more diverse lifestyles. These trends have prominent and visible effects on urban activity, and cities are becoming more polycentric in their structure as new clusters and hotspots emerge and coalesce in a wider sea of urban development. Here, we apply recent methods in network science and their generalization to spatial analysis to identify the spatial structure of city hubs, centers, and borders, which are essential elements in understanding urban interactions. We use a ‘big’ data set for Singapore from the automatic smart card fare collection system, which is available for sample periods in 2010, 2011, and 2012 to show how the changing roles and influences of local areas in the overall spatial structure of urban movement can be efficiently monitored from daily transportation.In essence, we first construct a weighted directed graph from these travel records. Each node in the graph denotes an urban area, edges denote the possibility of travel between any two areas, and the weight of edges denotes the volume of travel, which is the number of trips made. We then make use of (a) the graph properties to obtain an overall view of travel demand, (b) graph centralities for detecting urban centers and hubs, and (c) graph community structures for uncovering socioeconomic clusters defined as neighborhoods and their borders. Finally, results of this network analysis are projected back onto geographical space to reveal the spatial structure of urban movements. The revealed community structure shows a clear subdivision into different areas that separate the population’s activity space into smaller neighborhoods. The generated borders are different from existing administrative ones. By comparing the results from 3 years of data, we find that Singapore, even from such a short time series, is developing rapidly towards a polycentric urban form, where new subcenters and communities are emerging largely in line with the city’s master plan.To summarize, our approach yields important insights into urban phenomena generated by human movements. It represents a quantitative approach to urban analysis, which explicitly identifies ongoing urban transformations.","DOI":"10.1080/13658816.2014.914521","ISSN":"1365-8816","author":[{"family":"Zhong","given":"Chen"},{"family":"Arisona","given":"Stefan Müller"},{"family":"Huang","given":"Xianfeng"},{"family":"Batty","given":"Michael"},{"family":"Schmitt","given":"Gerhard"}],"issued":{"date-parts":[["2014",11,2]]}}}],"schema":"https://github.com/citation-style-language/schema/raw/master/csl-citation.json"} </w:instrText>
      </w:r>
      <w:r w:rsidR="00CA699E">
        <w:fldChar w:fldCharType="separate"/>
      </w:r>
      <w:r w:rsidR="00C7217C">
        <w:rPr>
          <w:noProof/>
        </w:rPr>
        <w:t>(Sobolevsky et al. 2013; Zhong et al. 2014)</w:t>
      </w:r>
      <w:r w:rsidR="00CA699E">
        <w:fldChar w:fldCharType="end"/>
      </w:r>
      <w:r w:rsidRPr="00712DDC">
        <w:t xml:space="preserve">, social media check-ins </w:t>
      </w:r>
      <w:r w:rsidR="00193E5F">
        <w:fldChar w:fldCharType="begin"/>
      </w:r>
      <w:r w:rsidR="00193E5F">
        <w:instrText xml:space="preserve"> ADDIN ZOTERO_ITEM CSL_CITATION {"citationID":"rCwIUgYC","properties":{"formattedCitation":"(Y. Liu et al. 2014)","plainCitation":"(Y. Liu et al. 2014)"},"citationItems":[{"id":237,"uris":["http://zotero.org/users/1928267/items/UXQ5DKJF"],"uri":["http://zotero.org/users/1928267/items/UXQ5DKJF"],"itemData":{"id":237,"type":"article-journal","title":"Uncovering Patterns of Inter-Urban Trip and Spatial Interaction from Social Media Check-In Data","container-title":"PLoS ONE","page":"e86026","volume":"9","issue":"1","source":"CrossRef","DOI":"10.1371/journal.pone.0086026","ISSN":"1932-6203","language":"en","author":[{"family":"Liu","given":"Yu"},{"family":"Sui","given":"Zhengwei"},{"family":"Kang","given":"Chaogui"},{"family":"Gao","given":"Yong"}],"editor":[{"family":"Csermely","given":"Peter"}],"issued":{"date-parts":[["2014",1,17]]}}}],"schema":"https://github.com/citation-style-language/schema/raw/master/csl-citation.json"} </w:instrText>
      </w:r>
      <w:r w:rsidR="00193E5F">
        <w:fldChar w:fldCharType="separate"/>
      </w:r>
      <w:r w:rsidR="00C7217C">
        <w:rPr>
          <w:noProof/>
        </w:rPr>
        <w:t>(Y. Liu et al. 2014)</w:t>
      </w:r>
      <w:r w:rsidR="00193E5F">
        <w:fldChar w:fldCharType="end"/>
      </w:r>
      <w:r w:rsidRPr="00712DDC">
        <w:t xml:space="preserve">, and geo-located Twitter data </w:t>
      </w:r>
      <w:r w:rsidR="00F507AB">
        <w:fldChar w:fldCharType="begin"/>
      </w:r>
      <w:r w:rsidR="00BB7105">
        <w:instrText xml:space="preserve"> ADDIN ZOTERO_ITEM CSL_CITATION {"citationID":"jvQPfo4B","properties":{"formattedCitation":"(Hawelka et al. 2014; Gao et al. 2014)","plainCitation":"(Hawelka et al. 2014; Gao et al. 2014)"},"citationItems":[{"id":160,"uris":["http://zotero.org/users/1928267/items/798IINJP"],"uri":["http://zotero.org/users/1928267/items/798IINJP"],"itemData":{"id":160,"type":"article-journal","title":"Geo-located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id":947,"uris":["http://zotero.org/users/1928267/items/63I692W5"],"uri":["http://zotero.org/users/1928267/items/63I692W5"],"itemData":{"id":947,"type":"paper-conference","title":"Detecting Origin-Destination Mobility Flows From Geotagged Tweets in Greater Los Angeles Area","container-title":"Eighth International Conference on Geographic Information Science (GIScience'14","author":[{"family":"Gao","given":"S."},{"family":"Yang","given":"J. A."},{"family":"Yan","given":"B."},{"family":"Hu","given":"Y."},{"family":"Janowicz","given":"K."},{"family":"McKenzie","given":"G."}],"issued":{"date-parts":[["2014"]]}}}],"schema":"https://github.com/citation-style-language/schema/raw/master/csl-citation.json"} </w:instrText>
      </w:r>
      <w:r w:rsidR="00F507AB">
        <w:fldChar w:fldCharType="separate"/>
      </w:r>
      <w:r w:rsidR="00C7217C">
        <w:rPr>
          <w:noProof/>
        </w:rPr>
        <w:t>(Hawelka et al. 2014; Gao et al. 2014)</w:t>
      </w:r>
      <w:r w:rsidR="00F507AB">
        <w:fldChar w:fldCharType="end"/>
      </w:r>
      <w:r w:rsidRPr="00712DDC">
        <w:t>. These networks of human spatial interactions are then further explored to reveal clusters regarding the intensities of the interaction strength, for example, by applying vis</w:t>
      </w:r>
      <w:r w:rsidR="00BB7105">
        <w:t xml:space="preserve">ual analytics methods </w:t>
      </w:r>
      <w:r w:rsidR="00BB7105">
        <w:fldChar w:fldCharType="begin"/>
      </w:r>
      <w:r w:rsidR="00BB7105">
        <w:instrText xml:space="preserve"> ADDIN ZOTERO_ITEM CSL_CITATION {"citationID":"N7uJWkEF","properties":{"formattedCitation":"(Rae 2009)","plainCitation":"(Rae 2009)"},"citationItems":[{"id":971,"uris":["http://zotero.org/users/1928267/items/FTXDSQU7"],"uri":["http://zotero.org/users/1928267/items/FTXDSQU7"],"itemData":{"id":971,"type":"article-journal","title":"From spatial interaction data to spatial interaction information?","container-title":"Geovisualisation and spatial structures of migration from the","page":"161-178","volume":"33","issue":"3","author":[{"family":"Rae","given":"A."}],"issued":{"date-parts":[["2009"]]}}}],"schema":"https://github.com/citation-style-language/schema/raw/master/csl-citation.json"} </w:instrText>
      </w:r>
      <w:r w:rsidR="00BB7105">
        <w:fldChar w:fldCharType="separate"/>
      </w:r>
      <w:r w:rsidR="00C7217C">
        <w:rPr>
          <w:noProof/>
        </w:rPr>
        <w:t>(Rae 2009)</w:t>
      </w:r>
      <w:r w:rsidR="00BB7105">
        <w:fldChar w:fldCharType="end"/>
      </w:r>
      <w:r w:rsidRPr="00712DDC">
        <w:t xml:space="preserve"> or community detection methods</w:t>
      </w:r>
      <w:r w:rsidR="006C26FD">
        <w:t xml:space="preserve"> </w:t>
      </w:r>
      <w:r w:rsidR="006C26FD">
        <w:fldChar w:fldCharType="begin"/>
      </w:r>
      <w:r w:rsidR="00426996">
        <w:instrText xml:space="preserve"> ADDIN ZOTERO_ITEM CSL_CITATION {"citationID":"bUtlp8b4","properties":{"custom":"(Coscia et al. 2011)","formattedCitation":"(Coscia et al. 2011)","plainCitation":"(Coscia et al. 2011)"},"citationItems":[{"id":942,"uris":["http://zotero.org/users/1928267/items/NHZAQF2R"],"uri":["http://zotero.org/users/1928267/items/NHZAQF2R"],"itemData":{"id":942,"type":"article-journal","title":"A classification for community discovery methods in complex networks","container-title":"Statistical Analysis and Data Mining","page":"512-546","volume":"4","issue":"5","author":[{"family":"Coscia","given":"M."},{"family":"Giannotti","given":"F."},{"family":"Pedreschi","given":"D."}],"issued":{"date-parts":[["2011"]]}}}],"schema":"https://github.com/citation-style-language/schema/raw/master/csl-citation.json"} </w:instrText>
      </w:r>
      <w:r w:rsidR="006C26FD">
        <w:fldChar w:fldCharType="separate"/>
      </w:r>
      <w:r w:rsidR="00426996">
        <w:rPr>
          <w:noProof/>
        </w:rPr>
        <w:t>(Coscia et al. 2011)</w:t>
      </w:r>
      <w:r w:rsidR="006C26FD">
        <w:fldChar w:fldCharType="end"/>
      </w:r>
      <w:r w:rsidRPr="00712DDC">
        <w:t>.</w:t>
      </w:r>
    </w:p>
    <w:p w14:paraId="070569CF" w14:textId="662253F3" w:rsidR="008A766D" w:rsidRPr="00712DDC" w:rsidRDefault="006469ED" w:rsidP="001107C6">
      <w:pPr>
        <w:pStyle w:val="Newparagraph"/>
      </w:pPr>
      <w:del w:id="17" w:author="Yin, Junjun" w:date="2016-11-01T17:00:00Z">
        <w:r w:rsidRPr="00712DDC" w:rsidDel="003D0B98">
          <w:delText>The clusters of urban regions in the form of communities in the network space yield g</w:delText>
        </w:r>
        <w:r w:rsidR="00843D60" w:rsidRPr="00712DDC" w:rsidDel="003D0B98">
          <w:delText>e</w:delText>
        </w:r>
        <w:r w:rsidRPr="00712DDC" w:rsidDel="003D0B98">
          <w:delText xml:space="preserve">ographically cohesive areas, in spite of different community detection methods and forms of human spatial interactions were used. </w:delText>
        </w:r>
      </w:del>
      <w:r w:rsidRPr="00712DDC">
        <w:t xml:space="preserve">Researchers argue that those </w:t>
      </w:r>
      <w:r w:rsidR="00791B97" w:rsidRPr="00712DDC">
        <w:t>geographically co</w:t>
      </w:r>
      <w:r w:rsidRPr="00712DDC">
        <w:t>hesive areas</w:t>
      </w:r>
      <w:ins w:id="18" w:author="Yin, Junjun" w:date="2016-11-01T17:01:00Z">
        <w:r w:rsidR="00B65229">
          <w:t xml:space="preserve"> taking the </w:t>
        </w:r>
      </w:ins>
      <w:ins w:id="19" w:author="Yin, Junjun" w:date="2016-11-01T16:57:00Z">
        <w:r w:rsidR="0012797A" w:rsidRPr="00712DDC">
          <w:t>form</w:t>
        </w:r>
        <w:r w:rsidR="0012797A">
          <w:t xml:space="preserve"> </w:t>
        </w:r>
      </w:ins>
      <w:ins w:id="20" w:author="Yin, Junjun" w:date="2016-11-01T17:00:00Z">
        <w:r w:rsidR="003D0B98">
          <w:t xml:space="preserve">of </w:t>
        </w:r>
      </w:ins>
      <w:ins w:id="21" w:author="Yin, Junjun" w:date="2016-11-01T16:57:00Z">
        <w:r w:rsidR="0012797A" w:rsidRPr="00712DDC">
          <w:t>communities in the network space</w:t>
        </w:r>
      </w:ins>
      <w:ins w:id="22" w:author="Yin, Junjun" w:date="2016-11-01T16:59:00Z">
        <w:r w:rsidR="0012797A">
          <w:t xml:space="preserve">, </w:t>
        </w:r>
      </w:ins>
      <w:del w:id="23" w:author="Yin, Junjun" w:date="2016-11-01T16:59:00Z">
        <w:r w:rsidRPr="00712DDC" w:rsidDel="0012797A">
          <w:delText xml:space="preserve"> </w:delText>
        </w:r>
      </w:del>
      <w:r w:rsidRPr="00712DDC">
        <w:t>are related to the distance decay effect</w:t>
      </w:r>
      <w:del w:id="24" w:author="Yin, Junjun" w:date="2016-11-01T17:02:00Z">
        <w:r w:rsidRPr="00712DDC" w:rsidDel="00BB0798">
          <w:delText>s</w:delText>
        </w:r>
      </w:del>
      <w:r w:rsidRPr="00712DDC">
        <w:t xml:space="preserve">, which implies that the interaction strength between two urban regions decreases as the </w:t>
      </w:r>
      <w:r w:rsidRPr="00712DDC">
        <w:lastRenderedPageBreak/>
        <w:t xml:space="preserve">geographical distance between them increases. However, few research efforts </w:t>
      </w:r>
      <w:del w:id="25" w:author="Yin, Junjun" w:date="2016-11-01T17:22:00Z">
        <w:r w:rsidRPr="00712DDC" w:rsidDel="00264DA4">
          <w:delText xml:space="preserve">are carried out to </w:delText>
        </w:r>
      </w:del>
      <w:r w:rsidRPr="00712DDC">
        <w:t>explore</w:t>
      </w:r>
      <w:ins w:id="26" w:author="Yin, Junjun" w:date="2016-11-01T17:22:00Z">
        <w:r w:rsidR="00264DA4">
          <w:t>d</w:t>
        </w:r>
      </w:ins>
      <w:r w:rsidRPr="00712DDC">
        <w:t xml:space="preserve"> the linkages between the spatial proximity effects and the characteristics of the underlying spatial interactions, which is critical for explaining how the spatial interactions affect the shapes of connected geographical areas (i.e., urban boundaries). While geographical distance is not explicitly expressed constraint in the “virtual” human interactions, we argue that seeking answers from the mobility network of spatial interactions with the characteristics of underlying mobility patterns can help to explain how distance decay effects affect the interaction strength and the shape of depicted urban boundaries.</w:t>
      </w:r>
    </w:p>
    <w:p w14:paraId="5F58EBB9" w14:textId="29669749" w:rsidR="006469ED" w:rsidRPr="00712DDC" w:rsidRDefault="0021138F" w:rsidP="0021138F">
      <w:pPr>
        <w:pStyle w:val="Heading2"/>
      </w:pPr>
      <w:r w:rsidRPr="00712DDC">
        <w:t>2.1. Large-scale mobility network from geo-located Twitter data</w:t>
      </w:r>
    </w:p>
    <w:p w14:paraId="6EF94E28" w14:textId="7738C06B" w:rsidR="00A120FA" w:rsidRPr="00712DDC" w:rsidRDefault="00A120FA" w:rsidP="00737F61">
      <w:r w:rsidRPr="00712DDC">
        <w:t>To construct a large-scale mobility network of human spa</w:t>
      </w:r>
      <w:r w:rsidR="001B10A6" w:rsidRPr="00712DDC">
        <w:t>tial interactions, the capabil</w:t>
      </w:r>
      <w:r w:rsidRPr="00712DDC">
        <w:t>ity of capturing human movements with fine-grained spatial and temporal granularity is critical. The low-resolution mobility data collected from c</w:t>
      </w:r>
      <w:r w:rsidR="005E382D" w:rsidRPr="00712DDC">
        <w:t xml:space="preserve">ensus records </w:t>
      </w:r>
      <w:r w:rsidR="00DA06F3">
        <w:fldChar w:fldCharType="begin"/>
      </w:r>
      <w:r w:rsidR="00DA06F3">
        <w:instrText xml:space="preserve"> ADDIN ZOTERO_ITEM CSL_CITATION {"citationID":"328UONv4","properties":{"formattedCitation":"(Rae 2009)","plainCitation":"(Rae 2009)"},"citationItems":[{"id":971,"uris":["http://zotero.org/users/1928267/items/FTXDSQU7"],"uri":["http://zotero.org/users/1928267/items/FTXDSQU7"],"itemData":{"id":971,"type":"article-journal","title":"From spatial interaction data to spatial interaction information?","container-title":"Geovisualisation and spatial structures of migration from the","page":"161-178","volume":"33","issue":"3","author":[{"family":"Rae","given":"A."}],"issued":{"date-parts":[["2009"]]}}}],"schema":"https://github.com/citation-style-language/schema/raw/master/csl-citation.json"} </w:instrText>
      </w:r>
      <w:r w:rsidR="00DA06F3">
        <w:fldChar w:fldCharType="separate"/>
      </w:r>
      <w:r w:rsidR="00DA06F3">
        <w:rPr>
          <w:noProof/>
        </w:rPr>
        <w:t>(Rae 2009)</w:t>
      </w:r>
      <w:r w:rsidR="00DA06F3">
        <w:fldChar w:fldCharType="end"/>
      </w:r>
      <w:r w:rsidR="005E382D" w:rsidRPr="00712DDC">
        <w:t xml:space="preserve"> is es</w:t>
      </w:r>
      <w:r w:rsidRPr="00712DDC">
        <w:t>timated and aggregated at census tract level and does not necessarily reflect movements of the same individuals. In terms of collecting detailed mobility data of individuals, using GPS trackers tends to produce the most accurat</w:t>
      </w:r>
      <w:r w:rsidR="009A5C8B" w:rsidRPr="00712DDC">
        <w:t>e records of individuals’ move</w:t>
      </w:r>
      <w:r w:rsidRPr="00712DDC">
        <w:t xml:space="preserve">ments, which means a high degree of recording accuracy of user locations and update frequency </w:t>
      </w:r>
      <w:r w:rsidR="0003573F">
        <w:fldChar w:fldCharType="begin"/>
      </w:r>
      <w:r w:rsidR="0003573F">
        <w:instrText xml:space="preserve"> ADDIN ZOTERO_ITEM CSL_CITATION {"citationID":"IDTqFf7Y","properties":{"formattedCitation":"(Zheng et al. 2008)","plainCitation":"(Zheng et al. 2008)"},"citationItems":[{"id":990,"uris":["http://zotero.org/users/1928267/items/DVDUSUWI"],"uri":["http://zotero.org/users/1928267/items/DVDUSUWI"],"itemData":{"id":990,"type":"paper-conference","title":"September","container-title":"Understanding mobility based on GPS data","publisher":"In Proceedings of the 10th international conference on Ubiquitous computing . ACM","page":"312-321","author":[{"family":"Zheng","given":"Y."},{"family":"Li","given":"Q."},{"family":"Chen","given":"Y."},{"family":"Xie","given":"X."},{"family":"Ma","given":"W. Y."}],"issued":{"date-parts":[["2008"]]}}}],"schema":"https://github.com/citation-style-language/schema/raw/master/csl-citation.json"} </w:instrText>
      </w:r>
      <w:r w:rsidR="0003573F">
        <w:fldChar w:fldCharType="separate"/>
      </w:r>
      <w:r w:rsidR="0003573F">
        <w:rPr>
          <w:noProof/>
        </w:rPr>
        <w:t>(Zheng et al. 2008)</w:t>
      </w:r>
      <w:r w:rsidR="0003573F">
        <w:fldChar w:fldCharType="end"/>
      </w:r>
      <w:r w:rsidRPr="00712DDC">
        <w:t xml:space="preserve">. However, the data is often limited in spatial scale (e.g. within a specific city or region) with a small group of people, for example, 182 and 226 volunteers participated in collecting such mobility data in </w:t>
      </w:r>
      <w:r w:rsidR="001F72A6">
        <w:fldChar w:fldCharType="begin"/>
      </w:r>
      <w:r w:rsidR="001F72A6">
        <w:instrText xml:space="preserve"> ADDIN ZOTERO_ITEM CSL_CITATION {"citationID":"0HNSVt9A","properties":{"formattedCitation":"(Zheng et al. 2008)","plainCitation":"(Zheng et al. 2008)"},"citationItems":[{"id":990,"uris":["http://zotero.org/users/1928267/items/DVDUSUWI"],"uri":["http://zotero.org/users/1928267/items/DVDUSUWI"],"itemData":{"id":990,"type":"paper-conference","title":"September","container-title":"Understanding mobility based on GPS data","publisher":"In Proceedings of the 10th international conference on Ubiquitous computing . ACM","page":"312-321","author":[{"family":"Zheng","given":"Y."},{"family":"Li","given":"Q."},{"family":"Chen","given":"Y."},{"family":"Xie","given":"X."},{"family":"Ma","given":"W. Y."}],"issued":{"date-parts":[["2008"]]}}}],"schema":"https://github.com/citation-style-language/schema/raw/master/csl-citation.json"} </w:instrText>
      </w:r>
      <w:r w:rsidR="001F72A6">
        <w:fldChar w:fldCharType="separate"/>
      </w:r>
      <w:r w:rsidR="001F72A6">
        <w:rPr>
          <w:noProof/>
        </w:rPr>
        <w:t>(Zheng et al. 2008)</w:t>
      </w:r>
      <w:r w:rsidR="001F72A6">
        <w:fldChar w:fldCharType="end"/>
      </w:r>
      <w:r w:rsidRPr="00712DDC">
        <w:t xml:space="preserve"> and </w:t>
      </w:r>
      <w:r w:rsidR="001F72A6">
        <w:fldChar w:fldCharType="begin"/>
      </w:r>
      <w:r w:rsidR="001F72A6">
        <w:instrText xml:space="preserve"> ADDIN ZOTERO_ITEM CSL_CITATION {"citationID":"Kc9ZYRmx","properties":{"formattedCitation":"(Rhee et al. 2011)","plainCitation":"(Rhee et al. 2011)"},"citationItems":[{"id":973,"uris":["http://zotero.org/users/1928267/items/E2J6A6NN"],"uri":["http://zotero.org/users/1928267/items/E2J6A6NN"],"itemData":{"id":973,"type":"article-journal","title":"On the levy-walk nature of human mobility","container-title":"IEEE/ACM transactions on networking (TON)","page":"630-643","volume":"19","issue":"3","author":[{"family":"Rhee","given":"I."},{"family":"Shin","given":"M."},{"family":"Hong","given":"S."},{"family":"Lee","given":"K."},{"family":"Kim","given":"S. J."},{"family":"Chong","given":"S."}],"issued":{"date-parts":[["2011"]]}}}],"schema":"https://github.com/citation-style-language/schema/raw/master/csl-citation.json"} </w:instrText>
      </w:r>
      <w:r w:rsidR="001F72A6">
        <w:fldChar w:fldCharType="separate"/>
      </w:r>
      <w:r w:rsidR="001F72A6">
        <w:rPr>
          <w:noProof/>
        </w:rPr>
        <w:t>(Rhee et al. 2011)</w:t>
      </w:r>
      <w:r w:rsidR="001F72A6">
        <w:fldChar w:fldCharType="end"/>
      </w:r>
      <w:r w:rsidRPr="00712DDC">
        <w:t xml:space="preserve"> respectively. Other than tracking people directly, the vehicle-based GPS data is often tied to a specific vehicle (e.g. taxi), which may only be accessible to a limited group of people</w:t>
      </w:r>
      <w:r w:rsidR="003567BB">
        <w:t xml:space="preserve"> </w:t>
      </w:r>
      <w:r w:rsidR="003567BB">
        <w:fldChar w:fldCharType="begin"/>
      </w:r>
      <w:r w:rsidR="003567BB">
        <w:instrText xml:space="preserve"> ADDIN ZOTERO_ITEM CSL_CITATION {"citationID":"hfZUCZK6","properties":{"formattedCitation":"(Kung et al. 2014)","plainCitation":"(Kung et al. 2014)"},"citationItems":[{"id":958,"uris":["http://zotero.org/users/1928267/items/RJ8IPUH4"],"uri":["http://zotero.org/users/1928267/items/RJ8IPUH4"],"itemData":{"id":958,"type":"article-journal","title":"Exploring universal patterns in human home-work commuting from mobile phone data","container-title":"PLoS ONE","page":"6","volume":"9","author":[{"family":"Kung","given":"K. S."},{"family":"Greco","given":"K."},{"family":"Sobolevsky","given":"S."},{"family":"Ratti","given":"C."}],"issued":{"date-parts":[["2014"]]}}}],"schema":"https://github.com/citation-style-language/schema/raw/master/csl-citation.json"} </w:instrText>
      </w:r>
      <w:r w:rsidR="003567BB">
        <w:fldChar w:fldCharType="separate"/>
      </w:r>
      <w:r w:rsidR="003567BB">
        <w:rPr>
          <w:noProof/>
        </w:rPr>
        <w:t>(Kung et al. 2014)</w:t>
      </w:r>
      <w:r w:rsidR="003567BB">
        <w:fldChar w:fldCharType="end"/>
      </w:r>
      <w:r w:rsidRPr="00712DDC">
        <w:t>. Another popular mob</w:t>
      </w:r>
      <w:r w:rsidR="00E53B69" w:rsidRPr="00712DDC">
        <w:t>ility data source found in aca</w:t>
      </w:r>
      <w:r w:rsidRPr="00712DDC">
        <w:t>demic literature is the mobile phone call data in the form of Call Detail Records (CDR), where the locations of mobile users are estimated by cell</w:t>
      </w:r>
      <w:r w:rsidR="00411D75" w:rsidRPr="00712DDC">
        <w:t xml:space="preserve"> </w:t>
      </w:r>
      <w:r w:rsidR="00411D75" w:rsidRPr="00712DDC">
        <w:lastRenderedPageBreak/>
        <w:t>tower triangulation with accu</w:t>
      </w:r>
      <w:r w:rsidRPr="00712DDC">
        <w:t xml:space="preserve">racy in the order of kilometers </w:t>
      </w:r>
      <w:r w:rsidR="002C4046">
        <w:fldChar w:fldCharType="begin"/>
      </w:r>
      <w:r w:rsidR="00737F61">
        <w:instrText xml:space="preserve"> ADDIN ZOTERO_ITEM CSL_CITATION {"citationID":"6RPYK63P","properties":{"custom":"(Gonz\\uc0\\u225{}lez et al. 2008; Kung et al. 2014; Zhong et al. 2014)","formattedCitation":"{\\rtf (Gonz\\uc0\\u225{}lez et al. 2008; Kung et al. 2014; Zhong et al. 2014)}","plainCitation":"(González et al. 2008; Kung et al. 2014; Zhong et al. 2014)"},"citationItems":[{"id":225,"uris":["http://zotero.org/users/1928267/items/SD6RZ9ND"],"uri":["http://zotero.org/users/1928267/items/SD6RZ9ND"],"itemData":{"id":225,"type":"article-journal","title":"Understanding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label":"page"},{"id":958,"uris":["http://zotero.org/users/1928267/items/RJ8IPUH4"],"uri":["http://zotero.org/users/1928267/items/RJ8IPUH4"],"itemData":{"id":958,"type":"article-journal","title":"Exploring universal patterns in human home-work commuting from mobile phone data","container-title":"PLoS ONE","page":"6","volume":"9","author":[{"family":"Kung","given":"K. S."},{"family":"Greco","given":"K."},{"family":"Sobolevsky","given":"S."},{"family":"Ratti","given":"C."}],"issued":{"date-parts":[["2014"]]}},"label":"page"},{"id":142,"uris":["http://zotero.org/users/1928267/items/2C79MDQZ"],"uri":["http://zotero.org/users/1928267/items/2C79MDQZ"],"itemData":{"id":142,"type":"article-journal","title":"Detecting the dynamics of urban structure through spatial network analysis","container-title":"International Journal of Geographical Information Science","page":"2178-2199","volume":"28","issue":"11","source":"Taylor and Francis+NEJM","abstract":"Urban spatial structure in large cities is becoming ever more complex as populations grow in size, engage in more travel, and have increasing amounts of disposable income that enable them to live more diverse lifestyles. These trends have prominent and visible effects on urban activity, and cities are becoming more polycentric in their structure as new clusters and hotspots emerge and coalesce in a wider sea of urban development. Here, we apply recent methods in network science and their generalization to spatial analysis to identify the spatial structure of city hubs, centers, and borders, which are essential elements in understanding urban interactions. We use a ‘big’ data set for Singapore from the automatic smart card fare collection system, which is available for sample periods in 2010, 2011, and 2012 to show how the changing roles and influences of local areas in the overall spatial structure of urban movement can be efficiently monitored from daily transportation.In essence, we first construct a weighted directed graph from these travel records. Each node in the graph denotes an urban area, edges denote the possibility of travel between any two areas, and the weight of edges denotes the volume of travel, which is the number of trips made. We then make use of (a) the graph properties to obtain an overall view of travel demand, (b) graph centralities for detecting urban centers and hubs, and (c) graph community structures for uncovering socioeconomic clusters defined as neighborhoods and their borders. Finally, results of this network analysis are projected back onto geographical space to reveal the spatial structure of urban movements. The revealed community structure shows a clear subdivision into different areas that separate the population’s activity space into smaller neighborhoods. The generated borders are different from existing administrative ones. By comparing the results from 3 years of data, we find that Singapore, even from such a short time series, is developing rapidly towards a polycentric urban form, where new subcenters and communities are emerging largely in line with the city’s master plan.To summarize, our approach yields important insights into urban phenomena generated by human movements. It represents a quantitative approach to urban analysis, which explicitly identifies ongoing urban transformations.","DOI":"10.1080/13658816.2014.914521","ISSN":"1365-8816","author":[{"family":"Zhong","given":"Chen"},{"family":"Arisona","given":"Stefan Müller"},{"family":"Huang","given":"Xianfeng"},{"family":"Batty","given":"Michael"},{"family":"Schmitt","given":"Gerhard"}],"issued":{"date-parts":[["2014",11,2]]}},"label":"page"}],"schema":"https://github.com/citation-style-language/schema/raw/master/csl-citation.json"} </w:instrText>
      </w:r>
      <w:r w:rsidR="002C4046">
        <w:fldChar w:fldCharType="separate"/>
      </w:r>
      <w:r w:rsidR="00737F61" w:rsidRPr="00737F61">
        <w:t>(González et al. 2008; Kung et al. 2014; Zhong et al. 2014)</w:t>
      </w:r>
      <w:r w:rsidR="002C4046">
        <w:fldChar w:fldCharType="end"/>
      </w:r>
      <w:r w:rsidRPr="00712DDC">
        <w:t xml:space="preserve">. Such a dataset can cover relatively large spatial scale (e.g., national level) </w:t>
      </w:r>
      <w:r w:rsidR="003C2C96">
        <w:fldChar w:fldCharType="begin"/>
      </w:r>
      <w:r w:rsidR="003C2C96">
        <w:instrText xml:space="preserve"> ADDIN ZOTERO_ITEM CSL_CITATION {"citationID":"i9jBDZWf","properties":{"formattedCitation":"(Sobolevsky et al. 2013)","plainCitation":"(Sobolevsky et al. 2013)"},"citationItems":[{"id":979,"uris":["http://zotero.org/users/1928267/items/TEVH52SB"],"uri":["http://zotero.org/users/1928267/items/TEVH52SB"],"itemData":{"id":979,"type":"article-journal","title":"Delineating Geographical Regions with Networks of Human Interactions in an Extensive Set of Countries","container-title":"PLoS ONE","page":"12","volume":"8","author":[{"family":"Sobolevsky","given":"S."},{"family":"Szell","given":"M."},{"family":"Campari","given":"R."},{"family":"Couronné","given":"T."},{"family":"Smoreda","given":"Z."},{"family":"Ratti","given":"C."}],"issued":{"date-parts":[["2013"]]}}}],"schema":"https://github.com/citation-style-language/schema/raw/master/csl-citation.json"} </w:instrText>
      </w:r>
      <w:r w:rsidR="003C2C96">
        <w:fldChar w:fldCharType="separate"/>
      </w:r>
      <w:r w:rsidR="003C2C96">
        <w:rPr>
          <w:noProof/>
        </w:rPr>
        <w:t>(Sobolevsky et al. 2013)</w:t>
      </w:r>
      <w:r w:rsidR="003C2C96">
        <w:fldChar w:fldCharType="end"/>
      </w:r>
      <w:r w:rsidRPr="00712DDC">
        <w:t xml:space="preserve"> and a large portion of the population in t</w:t>
      </w:r>
      <w:r w:rsidR="003C2C96">
        <w:t xml:space="preserve">he study region </w:t>
      </w:r>
      <w:r w:rsidR="003C2C96">
        <w:fldChar w:fldCharType="begin"/>
      </w:r>
      <w:r w:rsidR="003C2C96">
        <w:instrText xml:space="preserve"> ADDIN ZOTERO_ITEM CSL_CITATION {"citationID":"55IKhABW","properties":{"formattedCitation":"(Kung et al. 2014)","plainCitation":"(Kung et al. 2014)"},"citationItems":[{"id":958,"uris":["http://zotero.org/users/1928267/items/RJ8IPUH4"],"uri":["http://zotero.org/users/1928267/items/RJ8IPUH4"],"itemData":{"id":958,"type":"article-journal","title":"Exploring universal patterns in human home-work commuting from mobile phone data","container-title":"PLoS ONE","page":"6","volume":"9","author":[{"family":"Kung","given":"K. S."},{"family":"Greco","given":"K."},{"family":"Sobolevsky","given":"S."},{"family":"Ratti","given":"C."}],"issued":{"date-parts":[["2014"]]}}}],"schema":"https://github.com/citation-style-language/schema/raw/master/csl-citation.json"} </w:instrText>
      </w:r>
      <w:r w:rsidR="003C2C96">
        <w:fldChar w:fldCharType="separate"/>
      </w:r>
      <w:r w:rsidR="003C2C96">
        <w:rPr>
          <w:noProof/>
        </w:rPr>
        <w:t>(Kung et al. 2014)</w:t>
      </w:r>
      <w:r w:rsidR="003C2C96">
        <w:fldChar w:fldCharType="end"/>
      </w:r>
      <w:r w:rsidRPr="00712DDC">
        <w:t>. However, due to the concerns of infringement on individual privacy, the mobile phone call data is not publicly accessible, which is not ideal for the replicability in scientific findings or comparisons across different regions.</w:t>
      </w:r>
    </w:p>
    <w:p w14:paraId="211B3462" w14:textId="1F0F61EA" w:rsidR="00655591" w:rsidRPr="00712DDC" w:rsidRDefault="002372A1" w:rsidP="00FB4C42">
      <w:pPr>
        <w:pStyle w:val="Newparagraph"/>
      </w:pPr>
      <w:r w:rsidRPr="00712DDC">
        <w:t>On the other hand, it becomes increasingly popular for researchers to exploit the publicly accessible mobility data captured from the Location Based Social Media (LBSM) platforms (e.g., Foursquare and Twitter). This is also evident from the related studies mentioned above. However, there are some limitations a</w:t>
      </w:r>
      <w:r w:rsidR="006D3DC6" w:rsidRPr="00712DDC">
        <w:t>nd complexities in directly ex</w:t>
      </w:r>
      <w:r w:rsidRPr="00712DDC">
        <w:t xml:space="preserve">tracting and using the mobility data from the LBSM data sets. For example, comparing to GPS traces, the update frequency of an individual’s location varies depending on when a user is posting a new geo-located tweet or check-in at a new place. LBSM data have also been criticized for lacking of representativeness of the population, as not all people use social media or send geo-located messages </w:t>
      </w:r>
      <w:r w:rsidR="00B50D09">
        <w:fldChar w:fldCharType="begin"/>
      </w:r>
      <w:r w:rsidR="00B50D09">
        <w:instrText xml:space="preserve"> ADDIN ZOTERO_ITEM CSL_CITATION {"citationID":"zs8EWdfC","properties":{"formattedCitation":"(Kung et al. 2014)","plainCitation":"(Kung et al. 2014)"},"citationItems":[{"id":958,"uris":["http://zotero.org/users/1928267/items/RJ8IPUH4"],"uri":["http://zotero.org/users/1928267/items/RJ8IPUH4"],"itemData":{"id":958,"type":"article-journal","title":"Exploring universal patterns in human home-work commuting from mobile phone data","container-title":"PLoS ONE","page":"6","volume":"9","author":[{"family":"Kung","given":"K. S."},{"family":"Greco","given":"K."},{"family":"Sobolevsky","given":"S."},{"family":"Ratti","given":"C."}],"issued":{"date-parts":[["2014"]]}}}],"schema":"https://github.com/citation-style-language/schema/raw/master/csl-citation.json"} </w:instrText>
      </w:r>
      <w:r w:rsidR="00B50D09">
        <w:fldChar w:fldCharType="separate"/>
      </w:r>
      <w:r w:rsidR="00B50D09">
        <w:rPr>
          <w:noProof/>
        </w:rPr>
        <w:t>(Kung et al. 2014)</w:t>
      </w:r>
      <w:r w:rsidR="00B50D09">
        <w:fldChar w:fldCharType="end"/>
      </w:r>
      <w:r w:rsidR="00E33D3B" w:rsidRPr="00712DDC">
        <w:t>. Another research chal</w:t>
      </w:r>
      <w:r w:rsidRPr="00712DDC">
        <w:t>lenge is to identify the users, as a social media account is not equivalent to a real person in the physical world. Many studies have started to look into the demographic aspect of LBSM data, in particular Twitter data</w:t>
      </w:r>
      <w:r w:rsidR="00E4345A">
        <w:t xml:space="preserve"> </w:t>
      </w:r>
      <w:r w:rsidR="00E4345A">
        <w:fldChar w:fldCharType="begin"/>
      </w:r>
      <w:r w:rsidR="00E4345A">
        <w:instrText xml:space="preserve"> ADDIN ZOTERO_ITEM CSL_CITATION {"citationID":"nsMpErOE","properties":{"formattedCitation":"(Steiger et al. 2015; Luo et al. 2016)","plainCitation":"(Steiger et al. 2015; Luo et al. 2016)"},"citationItems":[{"id":982,"uris":["http://zotero.org/users/1928267/items/4XF9PZFU"],"uri":["http://zotero.org/users/1928267/items/4XF9PZFU"],"itemData":{"id":982,"type":"article-journal","title":"Twitter as an indicator for whereabouts of people?","container-title":"Correlating twitter with uk census data","page":"255-265","volume":"54","author":[{"family":"Steiger","given":"E."},{"family":"Westerholt","given":"R."},{"family":"Resch","given":"B."},{"family":"Zipf","given":"A."}],"issued":{"date-parts":[["2015"]]}}},{"id":964,"uris":["http://zotero.org/users/1928267/items/THZ2IXGV"],"uri":["http://zotero.org/users/1928267/items/THZ2IXGV"],"itemData":{"id":964,"type":"article-journal","title":"Explore spatiotemporal and demographic characteristics of human mobility via Twitter: A case study of Chicago","container-title":"Applied Geography","page":"11-25","volume":"70","author":[{"family":"Luo","given":"F."},{"family":"Cao","given":"G."},{"family":"Mulligan","given":"K."},{"family":"Li","given":"X."}],"issued":{"date-parts":[["2016"]]}}}],"schema":"https://github.com/citation-style-language/schema/raw/master/csl-citation.json"} </w:instrText>
      </w:r>
      <w:r w:rsidR="00E4345A">
        <w:fldChar w:fldCharType="separate"/>
      </w:r>
      <w:r w:rsidR="00E4345A">
        <w:rPr>
          <w:noProof/>
        </w:rPr>
        <w:t>(Steiger et al. 2015; Luo et al. 2016)</w:t>
      </w:r>
      <w:r w:rsidR="00E4345A">
        <w:fldChar w:fldCharType="end"/>
      </w:r>
      <w:r w:rsidRPr="00712DDC">
        <w:t>. While the used methods vary, these studies suggest that the mentioned issues require us to pose stricter criteria in filtering and extracting individual movements.</w:t>
      </w:r>
    </w:p>
    <w:p w14:paraId="1F0B5EBB" w14:textId="32CEF026" w:rsidR="00382BBD" w:rsidRPr="00712DDC" w:rsidRDefault="00E25461" w:rsidP="004709B5">
      <w:pPr>
        <w:pStyle w:val="Newparagraph"/>
      </w:pPr>
      <w:r w:rsidRPr="00712DDC">
        <w:t>In this study, geo-located Twitter data are chosen as the source for constructing large-scale mobility networks of human spatial interac</w:t>
      </w:r>
      <w:r w:rsidR="004709B5">
        <w:t>tions and studying detailed mo</w:t>
      </w:r>
      <w:r w:rsidRPr="00712DDC">
        <w:t xml:space="preserve">bility patterns. A geo-located tweet is a Twitter message with an additional geo- tag expressed as a pair of geographical coordinates that represent the location from which </w:t>
      </w:r>
      <w:r w:rsidRPr="00712DDC">
        <w:lastRenderedPageBreak/>
        <w:t>the tweet was sent. Twitter is one of the most popular platforms and is been actively used in many countries. It provides a publicly accessible streaming API (http://dev.twitter.com/streaming) for easy data access. The geo-located Twitter data present some unique advantages regarding the purpose of this study, for example, the high-resolution location information enables to identify multiple travel m</w:t>
      </w:r>
      <w:r w:rsidR="00482689">
        <w:t xml:space="preserve">odes in user mobility patterns </w:t>
      </w:r>
      <w:r w:rsidR="00482689">
        <w:fldChar w:fldCharType="begin"/>
      </w:r>
      <w:r w:rsidR="00482689">
        <w:instrText xml:space="preserve"> ADDIN ZOTERO_ITEM CSL_CITATION {"citationID":"sCQOZxZQ","properties":{"formattedCitation":"(Jurdak et al. 2015)","plainCitation":"(Jurdak et al. 2015)"},"citationItems":[{"id":246,"uris":["http://zotero.org/users/1928267/items/XMKF57DK"],"uri":["http://zotero.org/users/1928267/items/XMKF57DK"],"itemData":{"id":246,"type":"article-journal","title":"Understanding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482689">
        <w:fldChar w:fldCharType="separate"/>
      </w:r>
      <w:r w:rsidR="00482689">
        <w:rPr>
          <w:noProof/>
        </w:rPr>
        <w:t>(Jurdak et al. 2015)</w:t>
      </w:r>
      <w:r w:rsidR="00482689">
        <w:fldChar w:fldCharType="end"/>
      </w:r>
      <w:r w:rsidRPr="00712DDC">
        <w:t>; the large spatial coverage enables to study global mobilit</w:t>
      </w:r>
      <w:r w:rsidR="00B74858">
        <w:t xml:space="preserve">y patterns </w:t>
      </w:r>
      <w:r w:rsidR="00B74858">
        <w:fldChar w:fldCharType="begin"/>
      </w:r>
      <w:r w:rsidR="00B74858">
        <w:instrText xml:space="preserve"> ADDIN ZOTERO_ITEM CSL_CITATION {"citationID":"z8ZCcNX4","properties":{"formattedCitation":"(Hawelka et al. 2014)","plainCitation":"(Hawelka et al. 2014)"},"citationItems":[{"id":160,"uris":["http://zotero.org/users/1928267/items/798IINJP"],"uri":["http://zotero.org/users/1928267/items/798IINJP"],"itemData":{"id":160,"type":"article-journal","title":"Geo-located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schema":"https://github.com/citation-style-language/schema/raw/master/csl-citation.json"} </w:instrText>
      </w:r>
      <w:r w:rsidR="00B74858">
        <w:fldChar w:fldCharType="separate"/>
      </w:r>
      <w:r w:rsidR="00B74858">
        <w:rPr>
          <w:noProof/>
        </w:rPr>
        <w:t>(Hawelka et al. 2014)</w:t>
      </w:r>
      <w:r w:rsidR="00B74858">
        <w:fldChar w:fldCharType="end"/>
      </w:r>
      <w:r w:rsidRPr="00712DDC">
        <w:t>, which is almost impossible for other mobility datasets. Also, it provides the opportunities for reproducing this study in other countries.</w:t>
      </w:r>
    </w:p>
    <w:p w14:paraId="3F0770A0" w14:textId="22FF78AF" w:rsidR="00DD3961" w:rsidRPr="00712DDC" w:rsidRDefault="00DD3961" w:rsidP="00567EE9">
      <w:pPr>
        <w:pStyle w:val="Heading1"/>
      </w:pPr>
      <w:r w:rsidRPr="00712DDC">
        <w:t>3. Materials and Methods</w:t>
      </w:r>
    </w:p>
    <w:p w14:paraId="1B787368" w14:textId="56802345" w:rsidR="00DD3961" w:rsidRPr="00712DDC" w:rsidRDefault="00DD3961" w:rsidP="002C05FE">
      <w:pPr>
        <w:pStyle w:val="Heading2"/>
      </w:pPr>
      <w:r w:rsidRPr="00712DDC">
        <w:t>3.1. Geo-located Twitter Data and Data Processing</w:t>
      </w:r>
    </w:p>
    <w:p w14:paraId="3893AB28" w14:textId="4D57081A" w:rsidR="00B36BBC" w:rsidRPr="00712DDC" w:rsidRDefault="00DD3961" w:rsidP="00D5567E">
      <w:pPr>
        <w:pStyle w:val="Paragraph"/>
      </w:pPr>
      <w:r w:rsidRPr="00712DDC">
        <w:t xml:space="preserve">For this study, the geo-located tweets were collected using the Twitter Streaming API by supplying a geographical bounding box to retrieve all the geo-located tweets within an area of interest. To ensure complete coverage of Great Britain, we set the bounding box to the British Isles using the lower left and upper right coordinates (49.49, -14.85), (61.18, 2.63) respectively. </w:t>
      </w:r>
      <w:del w:id="27" w:author="Yin, Junjun" w:date="2016-11-01T17:04:00Z">
        <w:r w:rsidRPr="00712DDC" w:rsidDel="00401FF4">
          <w:delText xml:space="preserve">This does include the whole of Ireland part of France. </w:delText>
        </w:r>
      </w:del>
      <w:r w:rsidRPr="00712DDC">
        <w:t>We implemented a data crawler to continuously collect 7-</w:t>
      </w:r>
      <w:r w:rsidR="00893DF8" w:rsidRPr="00712DDC">
        <w:t>months of data (June 1</w:t>
      </w:r>
      <w:r w:rsidR="00893DF8" w:rsidRPr="00712DDC">
        <w:rPr>
          <w:vertAlign w:val="superscript"/>
        </w:rPr>
        <w:t>st</w:t>
      </w:r>
      <w:r w:rsidR="00893DF8" w:rsidRPr="00712DDC">
        <w:t xml:space="preserve"> – December 31</w:t>
      </w:r>
      <w:r w:rsidR="00893DF8" w:rsidRPr="00712DDC">
        <w:rPr>
          <w:vertAlign w:val="superscript"/>
        </w:rPr>
        <w:t>st</w:t>
      </w:r>
      <w:r w:rsidRPr="00712DDC">
        <w:t xml:space="preserve">, 2014) resulting in over 101.8 million tweets with a total data volume of 60 GB. During the data collection phase, the data crawler did not encounter any issue regarding whether it exceeds the data quota by the 1% </w:t>
      </w:r>
      <w:r w:rsidR="00D5567E">
        <w:t xml:space="preserve">policy mentioned in </w:t>
      </w:r>
      <w:r w:rsidR="00E87724">
        <w:fldChar w:fldCharType="begin"/>
      </w:r>
      <w:r w:rsidR="00E87724">
        <w:instrText xml:space="preserve"> ADDIN ZOTERO_ITEM CSL_CITATION {"citationID":"vLKQ3kiK","properties":{"formattedCitation":"(Hawelka et al. 2014)","plainCitation":"(Hawelka et al. 2014)"},"citationItems":[{"id":160,"uris":["http://zotero.org/users/1928267/items/798IINJP"],"uri":["http://zotero.org/users/1928267/items/798IINJP"],"itemData":{"id":160,"type":"article-journal","title":"Geo-located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schema":"https://github.com/citation-style-language/schema/raw/master/csl-citation.json"} </w:instrText>
      </w:r>
      <w:r w:rsidR="00E87724">
        <w:fldChar w:fldCharType="separate"/>
      </w:r>
      <w:r w:rsidR="00E87724">
        <w:rPr>
          <w:noProof/>
        </w:rPr>
        <w:t>(Hawelka et al. 2014)</w:t>
      </w:r>
      <w:r w:rsidR="00E87724">
        <w:fldChar w:fldCharType="end"/>
      </w:r>
      <w:r w:rsidRPr="00712DDC">
        <w:t xml:space="preserve">. It means we have managed to download all the geo-located tweets for the given bounding box. To showcase the overall spatial coverage of the collected geo-located tweets, the geo-locations of all the collected </w:t>
      </w:r>
      <w:ins w:id="28" w:author="Yin, Junjun" w:date="2016-11-01T17:05:00Z">
        <w:r w:rsidR="00FE02DF">
          <w:t>t</w:t>
        </w:r>
      </w:ins>
      <w:del w:id="29" w:author="Yin, Junjun" w:date="2016-11-01T17:05:00Z">
        <w:r w:rsidRPr="00712DDC" w:rsidDel="00FE02DF">
          <w:delText>T</w:delText>
        </w:r>
      </w:del>
      <w:r w:rsidRPr="00712DDC">
        <w:t>weets are shown in Fig. 1. The collected point visualization reveals the geography of cities. Notice the clusters with higher densities of tweets correspond to the locations of major cities.</w:t>
      </w:r>
    </w:p>
    <w:p w14:paraId="4740BB18" w14:textId="134CBE6B" w:rsidR="00B36BBC" w:rsidRPr="00712DDC" w:rsidRDefault="00B36BBC" w:rsidP="00B36BBC">
      <w:pPr>
        <w:spacing w:line="240" w:lineRule="auto"/>
        <w:rPr>
          <w:sz w:val="20"/>
          <w:szCs w:val="20"/>
        </w:rPr>
      </w:pPr>
      <w:r w:rsidRPr="00712DDC">
        <w:rPr>
          <w:b/>
          <w:sz w:val="20"/>
          <w:szCs w:val="20"/>
        </w:rPr>
        <w:lastRenderedPageBreak/>
        <w:t>Figure 1. The spatial coverage of collected geo-located Tweets in Great Britain (left) and London (right).</w:t>
      </w:r>
      <w:r w:rsidRPr="00712DDC">
        <w:rPr>
          <w:sz w:val="20"/>
          <w:szCs w:val="20"/>
        </w:rPr>
        <w:t xml:space="preserve"> Each point corresponds to an individual geo-located tweet collected for this study. Note that Twitter activities are most apparent in urban areas. </w:t>
      </w:r>
    </w:p>
    <w:p w14:paraId="6557237A" w14:textId="218F0359" w:rsidR="00B36BBC" w:rsidRPr="00712DDC" w:rsidRDefault="00CE497A" w:rsidP="00DD3961">
      <w:r w:rsidRPr="00712DDC">
        <w:tab/>
      </w:r>
    </w:p>
    <w:p w14:paraId="22838F6E" w14:textId="71069CF0" w:rsidR="00627BA4" w:rsidRPr="00712DDC" w:rsidRDefault="00627BA4" w:rsidP="006D3992">
      <w:pPr>
        <w:pStyle w:val="Newparagraph"/>
      </w:pPr>
      <w:r w:rsidRPr="00712DDC">
        <w:t>The original location information embedded in the geo-tag is given in units of latitude and longitude. We examined the “geo” attribute in each raw tweet and kept the one with location information derived from GPS receiver (with high resolution) rather t</w:t>
      </w:r>
      <w:r w:rsidR="00962657">
        <w:t>han from geocoding process</w:t>
      </w:r>
      <w:del w:id="30" w:author="Yin, Junjun" w:date="2016-11-01T17:27:00Z">
        <w:r w:rsidR="00962657" w:rsidDel="00791D8B">
          <w:delText xml:space="preserve"> </w:delText>
        </w:r>
        <w:r w:rsidR="00962657" w:rsidDel="00791D8B">
          <w:fldChar w:fldCharType="begin"/>
        </w:r>
        <w:r w:rsidR="00962657" w:rsidDel="00791D8B">
          <w:delInstrText xml:space="preserve"> ADDIN ZOTERO_ITEM CSL_CITATION {"citationID":"J5jkHGTD","properties":{"formattedCitation":"(Jurdak et al. 2015)","plainCitation":"(Jurdak et al. 2015)"},"citationItems":[{"id":246,"uris":["http://zotero.org/users/1928267/items/XMKF57DK"],"uri":["http://zotero.org/users/1928267/items/XMKF57DK"],"itemData":{"id":246,"type":"article-journal","title":"Understanding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delInstrText>
        </w:r>
        <w:r w:rsidR="00962657" w:rsidDel="00791D8B">
          <w:fldChar w:fldCharType="separate"/>
        </w:r>
        <w:r w:rsidR="00962657" w:rsidDel="00791D8B">
          <w:rPr>
            <w:noProof/>
          </w:rPr>
          <w:delText>(Jurdak et al. 2015)</w:delText>
        </w:r>
        <w:r w:rsidR="00962657" w:rsidDel="00791D8B">
          <w:fldChar w:fldCharType="end"/>
        </w:r>
      </w:del>
      <w:r w:rsidRPr="00712DDC">
        <w:t xml:space="preserve">. We projected the points into the British National Grid (EPSG: 27700) coordinate system to reduce the complexity of the required distance calculations. </w:t>
      </w:r>
      <w:ins w:id="31" w:author="Yin, Junjun" w:date="2016-11-01T17:28:00Z">
        <w:r w:rsidR="00791D8B">
          <w:t>T</w:t>
        </w:r>
      </w:ins>
      <w:del w:id="32" w:author="Yin, Junjun" w:date="2016-11-01T17:28:00Z">
        <w:r w:rsidRPr="00712DDC" w:rsidDel="00791D8B">
          <w:delText>We used t</w:delText>
        </w:r>
      </w:del>
      <w:r w:rsidRPr="00712DDC">
        <w:t>he geographical boundary of Great Britain</w:t>
      </w:r>
      <w:ins w:id="33" w:author="Yin, Junjun" w:date="2016-11-01T17:28:00Z">
        <w:r w:rsidR="00791D8B">
          <w:t xml:space="preserve"> </w:t>
        </w:r>
      </w:ins>
      <w:del w:id="34" w:author="Yin, Junjun" w:date="2016-11-01T17:28:00Z">
        <w:r w:rsidRPr="00712DDC" w:rsidDel="00791D8B">
          <w:delText xml:space="preserve">, which </w:delText>
        </w:r>
      </w:del>
      <w:r w:rsidRPr="00712DDC">
        <w:t xml:space="preserve">is derived from Office for </w:t>
      </w:r>
      <w:r w:rsidR="006D3992">
        <w:t xml:space="preserve">National Statistics (ONS) of UK </w:t>
      </w:r>
      <w:r w:rsidRPr="00712DDC">
        <w:t>(http://www.ons.gov.</w:t>
      </w:r>
      <w:r w:rsidR="008857C5">
        <w:t>-</w:t>
      </w:r>
      <w:r w:rsidRPr="00712DDC">
        <w:t>uk/ons)</w:t>
      </w:r>
      <w:del w:id="35" w:author="Yin, Junjun" w:date="2016-11-01T17:28:00Z">
        <w:r w:rsidRPr="00712DDC" w:rsidDel="00791D8B">
          <w:delText>,</w:delText>
        </w:r>
      </w:del>
      <w:r w:rsidRPr="00712DDC">
        <w:t xml:space="preserve"> to further restrict the remaining tweets to be “domestic”. Based on these restrictions, the filtered dataset contains 69,847,497 tweets made by 1,153,891 Twitter users. To </w:t>
      </w:r>
      <w:del w:id="36" w:author="Yin, Junjun" w:date="2016-11-01T17:29:00Z">
        <w:r w:rsidRPr="00712DDC" w:rsidDel="00BC0961">
          <w:delText>reduce the effects of</w:delText>
        </w:r>
      </w:del>
      <w:ins w:id="37" w:author="Yin, Junjun" w:date="2016-11-01T17:29:00Z">
        <w:r w:rsidR="00BC0961">
          <w:t>remove</w:t>
        </w:r>
      </w:ins>
      <w:r w:rsidRPr="00712DDC">
        <w:t xml:space="preserve"> tweets from non-human users, the raw tweets were further filtered using the following steps. First we removed the duplicated messages</w:t>
      </w:r>
      <w:del w:id="38" w:author="Yin, Junjun" w:date="2016-11-01T17:29:00Z">
        <w:r w:rsidRPr="00712DDC" w:rsidDel="0032180A">
          <w:delText xml:space="preserve"> from the dataset</w:delText>
        </w:r>
      </w:del>
      <w:r w:rsidRPr="00712DDC">
        <w:t>. We then removed non-human users based on unusual relocation</w:t>
      </w:r>
      <w:ins w:id="39" w:author="Yin, Junjun" w:date="2016-11-01T17:30:00Z">
        <w:r w:rsidR="0032180A">
          <w:t xml:space="preserve"> by</w:t>
        </w:r>
      </w:ins>
      <w:del w:id="40" w:author="Yin, Junjun" w:date="2016-11-01T17:30:00Z">
        <w:r w:rsidRPr="00712DDC" w:rsidDel="0032180A">
          <w:delText xml:space="preserve"> speed </w:delText>
        </w:r>
        <w:r w:rsidR="00684868" w:rsidDel="0032180A">
          <w:fldChar w:fldCharType="begin"/>
        </w:r>
        <w:r w:rsidR="00684868" w:rsidDel="0032180A">
          <w:delInstrText xml:space="preserve"> ADDIN ZOTERO_ITEM CSL_CITATION {"citationID":"OKu5xB0v","properties":{"formattedCitation":"(Hawelka et al. 2014; Jurdak et al. 2015)","plainCitation":"(Hawelka et al. 2014; Jurdak et al. 2015)"},"citationItems":[{"id":160,"uris":["http://zotero.org/users/1928267/items/798IINJP"],"uri":["http://zotero.org/users/1928267/items/798IINJP"],"itemData":{"id":160,"type":"article-journal","title":"Geo-located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delInstrText>
        </w:r>
        <w:r w:rsidR="00684868" w:rsidDel="0032180A">
          <w:fldChar w:fldCharType="separate"/>
        </w:r>
        <w:r w:rsidR="00684868" w:rsidDel="0032180A">
          <w:rPr>
            <w:noProof/>
          </w:rPr>
          <w:delText>(Hawelka et al. 2014; Jurdak et al. 2015)</w:delText>
        </w:r>
        <w:r w:rsidR="00684868" w:rsidDel="0032180A">
          <w:fldChar w:fldCharType="end"/>
        </w:r>
        <w:r w:rsidRPr="00712DDC" w:rsidDel="0032180A">
          <w:delText>. We then</w:delText>
        </w:r>
      </w:del>
      <w:r w:rsidRPr="00712DDC">
        <w:t xml:space="preserve"> examin</w:t>
      </w:r>
      <w:ins w:id="41" w:author="Yin, Junjun" w:date="2016-11-01T17:30:00Z">
        <w:r w:rsidR="0032180A">
          <w:t>ing</w:t>
        </w:r>
      </w:ins>
      <w:del w:id="42" w:author="Yin, Junjun" w:date="2016-11-01T17:30:00Z">
        <w:r w:rsidRPr="00712DDC" w:rsidDel="0032180A">
          <w:delText>ed</w:delText>
        </w:r>
      </w:del>
      <w:r w:rsidRPr="00712DDC">
        <w:t xml:space="preserve"> all of the consecutive locations of each user and excluded those with relocating speeds in excess of the threshold of 240 m/s as used by </w:t>
      </w:r>
      <w:r w:rsidR="00962657">
        <w:fldChar w:fldCharType="begin"/>
      </w:r>
      <w:r w:rsidR="00E87724">
        <w:instrText xml:space="preserve"> ADDIN ZOTERO_ITEM CSL_CITATION {"citationID":"CforIJ00","properties":{"formattedCitation":"(Jurdak et al. 2015)","plainCitation":"(Jurdak et al. 2015)"},"citationItems":[{"id":246,"uris":["http://zotero.org/users/1928267/items/XMKF57DK"],"uri":["http://zotero.org/users/1928267/items/XMKF57DK"],"itemData":{"id":246,"type":"article-journal","title":"Understanding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962657">
        <w:fldChar w:fldCharType="separate"/>
      </w:r>
      <w:r w:rsidR="00962657">
        <w:rPr>
          <w:noProof/>
        </w:rPr>
        <w:t>(Jurdak et al. 2015)</w:t>
      </w:r>
      <w:r w:rsidR="00962657">
        <w:fldChar w:fldCharType="end"/>
      </w:r>
      <w:r w:rsidRPr="00712DDC">
        <w:t xml:space="preserve">. Finally, to reflect the spatial interactions of residents rather than tourists, we </w:t>
      </w:r>
      <w:del w:id="43" w:author="Yin, Junjun" w:date="2016-11-01T17:31:00Z">
        <w:r w:rsidRPr="00712DDC" w:rsidDel="005D3999">
          <w:delText xml:space="preserve">further </w:delText>
        </w:r>
      </w:del>
      <w:r w:rsidRPr="00712DDC">
        <w:t>impose a condition that the time interval between a user’s first and last recorded tweets should be more than 30 days. In other words, a user that is identified to have stayed in the study region more than 30 days is considered as a resident. The filtered dataset for the following study contains 60,209,778 tweets made by 824,712 Twitter users.</w:t>
      </w:r>
    </w:p>
    <w:p w14:paraId="2C2231E0" w14:textId="32118ABF" w:rsidR="00627BA4" w:rsidRPr="00712DDC" w:rsidRDefault="00627BA4" w:rsidP="000A1A32">
      <w:pPr>
        <w:pStyle w:val="Newparagraph"/>
      </w:pPr>
      <w:r w:rsidRPr="00712DDC">
        <w:t>At this stage, each geo-located tweet is represented as a tuple</w:t>
      </w:r>
      <w:r w:rsidR="009A1A68">
        <w:t xml:space="preserve"> </w:t>
      </w:r>
      <m:oMath>
        <m:d>
          <m:dPr>
            <m:begChr m:val="〈"/>
            <m:endChr m:val="〉"/>
            <m:ctrlPr>
              <w:rPr>
                <w:rFonts w:ascii="Cambria Math" w:hAnsi="Cambria Math"/>
                <w:i/>
              </w:rPr>
            </m:ctrlPr>
          </m:dPr>
          <m:e>
            <m:r>
              <w:rPr>
                <w:rFonts w:ascii="Cambria Math" w:hAnsi="Cambria Math"/>
              </w:rPr>
              <m:t>user</m:t>
            </m:r>
            <m:r>
              <m:rPr>
                <m:lit/>
              </m:rPr>
              <w:rPr>
                <w:rFonts w:ascii="Cambria Math" w:hAnsi="Cambria Math"/>
              </w:rPr>
              <m:t>_</m:t>
            </m:r>
            <m:r>
              <w:rPr>
                <w:rFonts w:ascii="Cambria Math" w:hAnsi="Cambria Math"/>
              </w:rPr>
              <m:t xml:space="preserve">id, loc, t, m </m:t>
            </m:r>
          </m:e>
        </m:d>
      </m:oMath>
      <w:r w:rsidRPr="00712DDC">
        <w:t xml:space="preserve">, where </w:t>
      </w:r>
      <m:oMath>
        <m:r>
          <w:rPr>
            <w:rFonts w:ascii="Cambria Math" w:hAnsi="Cambria Math"/>
          </w:rPr>
          <m:t>user</m:t>
        </m:r>
        <m:r>
          <m:rPr>
            <m:lit/>
          </m:rPr>
          <w:rPr>
            <w:rFonts w:ascii="Cambria Math" w:hAnsi="Cambria Math"/>
          </w:rPr>
          <m:t>_</m:t>
        </m:r>
        <m:r>
          <w:rPr>
            <w:rFonts w:ascii="Cambria Math" w:hAnsi="Cambria Math"/>
          </w:rPr>
          <m:t>id</m:t>
        </m:r>
      </m:oMath>
      <w:r w:rsidR="00970FDF">
        <w:t xml:space="preserve"> is an anonymous Twitter user ID</w:t>
      </w:r>
      <w:r w:rsidR="001E33DF">
        <w:t xml:space="preserve">; </w:t>
      </w:r>
      <m:oMath>
        <m:r>
          <w:rPr>
            <w:rFonts w:ascii="Cambria Math" w:hAnsi="Cambria Math"/>
          </w:rPr>
          <m:t>loc</m:t>
        </m:r>
      </m:oMath>
      <w:r w:rsidRPr="00712DDC">
        <w:t xml:space="preserve"> is the recorded location of the tweet as a coordinate pair; </w:t>
      </w:r>
      <m:oMath>
        <m:r>
          <w:rPr>
            <w:rFonts w:ascii="Cambria Math" w:hAnsi="Cambria Math"/>
          </w:rPr>
          <m:t>t</m:t>
        </m:r>
      </m:oMath>
      <w:r w:rsidR="001E33DF">
        <w:t xml:space="preserve"> </w:t>
      </w:r>
      <w:r w:rsidRPr="00712DDC">
        <w:t xml:space="preserve">is the timestamp of the tweet’s post; and </w:t>
      </w:r>
      <m:oMath>
        <m:r>
          <w:rPr>
            <w:rFonts w:ascii="Cambria Math" w:hAnsi="Cambria Math"/>
          </w:rPr>
          <m:t>m</m:t>
        </m:r>
      </m:oMath>
      <w:r w:rsidR="001E33DF" w:rsidRPr="00712DDC">
        <w:t xml:space="preserve"> </w:t>
      </w:r>
      <w:r w:rsidRPr="00712DDC">
        <w:t xml:space="preserve">is the actual content of the tweet. We </w:t>
      </w:r>
      <w:del w:id="44" w:author="Yin, Junjun" w:date="2016-11-01T17:32:00Z">
        <w:r w:rsidRPr="00712DDC" w:rsidDel="005D3999">
          <w:delText xml:space="preserve">then </w:delText>
        </w:r>
      </w:del>
      <w:r w:rsidRPr="00712DDC">
        <w:t xml:space="preserve">constructed a trajectory for each </w:t>
      </w:r>
      <w:r w:rsidRPr="00712DDC">
        <w:lastRenderedPageBreak/>
        <w:t xml:space="preserve">Twitter user by appending all the recorded </w:t>
      </w:r>
      <w:r w:rsidR="00FC09B1">
        <w:t xml:space="preserve">locations (with the same </w:t>
      </w:r>
      <m:oMath>
        <m:r>
          <w:rPr>
            <w:rFonts w:ascii="Cambria Math" w:hAnsi="Cambria Math"/>
          </w:rPr>
          <m:t>user</m:t>
        </m:r>
        <m:r>
          <m:rPr>
            <m:lit/>
          </m:rPr>
          <w:rPr>
            <w:rFonts w:ascii="Cambria Math" w:hAnsi="Cambria Math"/>
          </w:rPr>
          <m:t>_</m:t>
        </m:r>
        <m:r>
          <w:rPr>
            <w:rFonts w:ascii="Cambria Math" w:hAnsi="Cambria Math"/>
          </w:rPr>
          <m:t>id</m:t>
        </m:r>
      </m:oMath>
      <w:r w:rsidRPr="00712DDC">
        <w:t xml:space="preserve">) in the chronological order (based on the timestamps). To protect Twitter </w:t>
      </w:r>
      <w:r w:rsidR="00FC4F3A" w:rsidRPr="00712DDC">
        <w:t>user’s</w:t>
      </w:r>
      <w:r w:rsidR="00FC09B1">
        <w:t xml:space="preserve"> privacy, the ID</w:t>
      </w:r>
      <w:r w:rsidRPr="00712DDC">
        <w:t xml:space="preserve"> field was replaced with a randomly generated unique number and the content of the message was removed. </w:t>
      </w:r>
      <w:del w:id="45" w:author="Yin, Junjun" w:date="2016-11-01T17:33:00Z">
        <w:r w:rsidRPr="00712DDC" w:rsidDel="00F42369">
          <w:delText xml:space="preserve">In addition, </w:delText>
        </w:r>
      </w:del>
      <w:ins w:id="46" w:author="Yin, Junjun" w:date="2016-11-01T17:33:00Z">
        <w:r w:rsidR="00F42369">
          <w:t>T</w:t>
        </w:r>
      </w:ins>
      <w:del w:id="47" w:author="Yin, Junjun" w:date="2016-11-01T17:33:00Z">
        <w:r w:rsidRPr="00712DDC" w:rsidDel="00F42369">
          <w:delText>t</w:delText>
        </w:r>
      </w:del>
      <w:r w:rsidRPr="00712DDC">
        <w:t xml:space="preserve">he actual location of each geo-located </w:t>
      </w:r>
      <w:ins w:id="48" w:author="Yin, Junjun" w:date="2016-11-01T17:33:00Z">
        <w:r w:rsidR="005D3999">
          <w:t>t</w:t>
        </w:r>
      </w:ins>
      <w:del w:id="49" w:author="Yin, Junjun" w:date="2016-11-01T17:33:00Z">
        <w:r w:rsidRPr="00712DDC" w:rsidDel="005D3999">
          <w:delText>T</w:delText>
        </w:r>
      </w:del>
      <w:r w:rsidRPr="00712DDC">
        <w:t xml:space="preserve">weet is only used for distance calculation and determining the </w:t>
      </w:r>
      <w:del w:id="50" w:author="Yin, Junjun" w:date="2016-11-01T17:33:00Z">
        <w:r w:rsidRPr="00712DDC" w:rsidDel="005D3999">
          <w:delText xml:space="preserve">corresponding </w:delText>
        </w:r>
      </w:del>
      <w:r w:rsidRPr="00712DDC">
        <w:t>geographic unit it falls in. Our simplified geo-located tweet dataset can be shared with other researchers upon request.</w:t>
      </w:r>
    </w:p>
    <w:p w14:paraId="36E019B8" w14:textId="77777777" w:rsidR="00627BA4" w:rsidRPr="00712DDC" w:rsidRDefault="00627BA4" w:rsidP="000A1A32">
      <w:pPr>
        <w:pStyle w:val="Heading2"/>
      </w:pPr>
      <w:r w:rsidRPr="00712DDC">
        <w:t>3.2. Mobility network of Twitter user spatial interactions</w:t>
      </w:r>
    </w:p>
    <w:p w14:paraId="4E477C4A" w14:textId="3B5ADD27" w:rsidR="00627BA4" w:rsidRPr="00712DDC" w:rsidRDefault="00627BA4" w:rsidP="000A1A32">
      <w:pPr>
        <w:pStyle w:val="Paragraph"/>
      </w:pPr>
      <w:r w:rsidRPr="00712DDC">
        <w:t xml:space="preserve">A Twitter user’s movement is defined </w:t>
      </w:r>
      <w:del w:id="51" w:author="Yin, Junjun" w:date="2016-11-01T17:38:00Z">
        <w:r w:rsidRPr="00712DDC" w:rsidDel="002227E4">
          <w:delText xml:space="preserve">here </w:delText>
        </w:r>
      </w:del>
      <w:r w:rsidRPr="00712DDC">
        <w:t xml:space="preserve">as the individual’s geographic relocation or displacement </w:t>
      </w:r>
      <w:r w:rsidR="00962657">
        <w:fldChar w:fldCharType="begin"/>
      </w:r>
      <w:r w:rsidR="00962657">
        <w:instrText xml:space="preserve"> ADDIN ZOTERO_ITEM CSL_CITATION {"citationID":"0GyukzQu","properties":{"custom":"(Gonz\\uc0\\u225{}lez et al. 2008)","formattedCitation":"{\\rtf (Gonz\\uc0\\u225{}lez et al. 2008)}","plainCitation":"(González et al. 2008)"},"citationItems":[{"id":225,"uris":["http://zotero.org/users/1928267/items/SD6RZ9ND"],"uri":["http://zotero.org/users/1928267/items/SD6RZ9ND"],"itemData":{"id":225,"type":"article-journal","title":"Understanding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A"},{"family":"Barabási","given":"Albert-László"}],"issued":{"date-parts":[["2008",6]]},"PMID":"18528393"}}],"schema":"https://github.com/citation-style-language/schema/raw/master/csl-citation.json"} </w:instrText>
      </w:r>
      <w:r w:rsidR="00962657">
        <w:fldChar w:fldCharType="separate"/>
      </w:r>
      <w:r w:rsidR="00962657" w:rsidRPr="00962657">
        <w:t>(González et al. 2008)</w:t>
      </w:r>
      <w:r w:rsidR="00962657">
        <w:fldChar w:fldCharType="end"/>
      </w:r>
      <w:r w:rsidRPr="00712DDC">
        <w:t xml:space="preserve">. This is not equivalent to a “trip” taken by an individual, because, displacement includes situations </w:t>
      </w:r>
      <w:ins w:id="52" w:author="Yin, Junjun" w:date="2016-11-01T17:34:00Z">
        <w:r w:rsidR="00E5029A">
          <w:t>where</w:t>
        </w:r>
      </w:ins>
      <w:del w:id="53" w:author="Yin, Junjun" w:date="2016-11-01T17:34:00Z">
        <w:r w:rsidRPr="00712DDC" w:rsidDel="00E5029A">
          <w:delText>when</w:delText>
        </w:r>
      </w:del>
      <w:r w:rsidRPr="00712DDC">
        <w:t xml:space="preserve"> the time interval between two consecutive recorded locations is one month. To identify the clusters of urban regional connectedness, Twitter user movements are used to establish a connectivity network, where two urban regions connect when a Twitter user’s movement begins in one and ends in another. These connections can be represented by an origin-destination (OD) matrix based on the collective Twitter user displacements within the dataset. This OD matrix is essentially a mathematical representation of a weighted directed graph </w:t>
      </w:r>
      <m:oMath>
        <m:r>
          <w:rPr>
            <w:rFonts w:ascii="Cambria Math" w:hAnsi="Cambria Math"/>
          </w:rPr>
          <m:t>G≡</m:t>
        </m:r>
        <m:r>
          <w:rPr>
            <w:rFonts w:ascii="Cambria Math" w:eastAsia="Cambria Math" w:hAnsi="Cambria Math" w:cs="Cambria Math"/>
          </w:rPr>
          <m:t>⟨</m:t>
        </m:r>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w</m:t>
            </m:r>
          </m:sub>
        </m:sSub>
        <m:r>
          <w:rPr>
            <w:rFonts w:ascii="Cambria Math" w:eastAsia="Cambria Math" w:hAnsi="Cambria Math" w:cs="Cambria Math"/>
          </w:rPr>
          <m:t>⟩</m:t>
        </m:r>
      </m:oMath>
      <w:r w:rsidRPr="00712DDC">
        <w:t xml:space="preserve">, where </w:t>
      </w:r>
      <m:oMath>
        <m:r>
          <w:rPr>
            <w:rFonts w:ascii="Cambria Math" w:hAnsi="Cambria Math"/>
          </w:rPr>
          <m:t xml:space="preserve">V </m:t>
        </m:r>
      </m:oMath>
      <w:r w:rsidRPr="00712DDC">
        <w:t>is a set of spatial nodes corresponding to the underlying urban regions</w:t>
      </w:r>
      <w:ins w:id="54" w:author="Yin, Junjun" w:date="2016-11-01T17:40:00Z">
        <w:r w:rsidR="00D826F8">
          <w:t xml:space="preserve">, </w:t>
        </w:r>
      </w:ins>
      <w:del w:id="55" w:author="Yin, Junjun" w:date="2016-11-01T17:40:00Z">
        <w:r w:rsidRPr="00712DDC" w:rsidDel="00D826F8">
          <w:delText xml:space="preserve"> and </w:delText>
        </w:r>
      </w:del>
      <m:oMath>
        <m:sSub>
          <m:sSubPr>
            <m:ctrlPr>
              <w:rPr>
                <w:rFonts w:ascii="Cambria Math" w:hAnsi="Cambria Math"/>
                <w:i/>
              </w:rPr>
            </m:ctrlPr>
          </m:sSubPr>
          <m:e>
            <m:r>
              <w:rPr>
                <w:rFonts w:ascii="Cambria Math" w:hAnsi="Cambria Math"/>
              </w:rPr>
              <m:t>E</m:t>
            </m:r>
          </m:e>
          <m:sub>
            <m:r>
              <w:rPr>
                <w:rFonts w:ascii="Cambria Math" w:hAnsi="Cambria Math"/>
              </w:rPr>
              <m:t>w</m:t>
            </m:r>
          </m:sub>
        </m:sSub>
        <m:r>
          <w:rPr>
            <w:rFonts w:ascii="Cambria Math" w:hAnsi="Cambria Math"/>
          </w:rPr>
          <m:t xml:space="preserve"> </m:t>
        </m:r>
      </m:oMath>
      <w:r w:rsidRPr="00712DDC">
        <w:t>is a set of edges representing the connections between a pair of nodes</w:t>
      </w:r>
      <w:ins w:id="56" w:author="Yin, Junjun" w:date="2016-11-01T17:40:00Z">
        <w:r w:rsidR="00D826F8">
          <w:t>,</w:t>
        </w:r>
      </w:ins>
      <w:r w:rsidRPr="00712DDC">
        <w:t xml:space="preserve"> and the </w:t>
      </w:r>
      <w:del w:id="57" w:author="Yin, Junjun" w:date="2016-11-01T17:40:00Z">
        <w:r w:rsidRPr="00712DDC" w:rsidDel="00D826F8">
          <w:delText xml:space="preserve">corresponding </w:delText>
        </w:r>
      </w:del>
      <w:r w:rsidRPr="00712DDC">
        <w:t>weights are assigned by the accumulated volume of Twitter user movements.</w:t>
      </w:r>
    </w:p>
    <w:p w14:paraId="6832024B" w14:textId="5DAA253A" w:rsidR="005552B3" w:rsidRPr="00712DDC" w:rsidRDefault="00627BA4" w:rsidP="0092226F">
      <w:pPr>
        <w:pStyle w:val="Newparagraph"/>
      </w:pPr>
      <w:r w:rsidRPr="00712DDC">
        <w:t>To build the spatial network at a national level, we had to determine the basic units to serve as spatial nodes of the connectivity network</w:t>
      </w:r>
      <w:del w:id="58" w:author="Yin, Junjun" w:date="2016-11-01T17:41:00Z">
        <w:r w:rsidRPr="00712DDC" w:rsidDel="0010647A">
          <w:delText xml:space="preserve"> of urban regions</w:delText>
        </w:r>
      </w:del>
      <w:r w:rsidRPr="00712DDC">
        <w:t>. Previous studies have suggested equi</w:t>
      </w:r>
      <w:del w:id="59" w:author="Junjun Yin" w:date="2016-10-31T13:41:00Z">
        <w:r w:rsidRPr="00712DDC" w:rsidDel="00BD5998">
          <w:delText>-</w:delText>
        </w:r>
      </w:del>
      <w:r w:rsidRPr="00712DDC">
        <w:t xml:space="preserve">distant spatial tessellation to generate nodes, which uses </w:t>
      </w:r>
      <w:ins w:id="60" w:author="Yin, Junjun" w:date="2016-11-01T17:37:00Z">
        <w:r w:rsidR="00650FC4" w:rsidRPr="00650FC4">
          <w:t xml:space="preserve">Voronoi </w:t>
        </w:r>
      </w:ins>
      <w:del w:id="61" w:author="Yin, Junjun" w:date="2016-11-01T17:36:00Z">
        <w:r w:rsidRPr="00712DDC" w:rsidDel="00BE0FBD">
          <w:delText>v</w:delText>
        </w:r>
      </w:del>
      <w:del w:id="62" w:author="Yin, Junjun" w:date="2016-11-01T17:37:00Z">
        <w:r w:rsidRPr="00712DDC" w:rsidDel="00650FC4">
          <w:delText xml:space="preserve">oronoi </w:delText>
        </w:r>
      </w:del>
      <w:r w:rsidRPr="00712DDC">
        <w:t xml:space="preserve">polygons to partition the space based on the collected points </w:t>
      </w:r>
      <w:r w:rsidR="00C7217C">
        <w:fldChar w:fldCharType="begin"/>
      </w:r>
      <w:r w:rsidR="00C7217C">
        <w:instrText xml:space="preserve"> ADDIN ZOTERO_ITEM CSL_CITATION {"citationID":"cMpUpEI1","properties":{"formattedCitation":"(Rinzivillo et al. 2012; Zhong et al. 2014)","plainCitation":"(Rinzivillo et al. 2012; Zhong et al. 2014)"},"citationItems":[{"id":244,"uris":["http://zotero.org/users/1928267/items/WGWBUUNT"],"uri":["http://zotero.org/users/1928267/items/WGWBUUNT"],"itemData":{"id":244,"type":"article-journal","title":"Discovering the Geographical Borders of Human Mobility","container-title":"KI - Künstliche Intelligenz","page":"253-260","volume":"26","issue":"3","source":"link.springer.com","DOI":"10.1007/s13218-012-0181-8","ISSN":"0933-1875, 1610-1987","journalAbbreviation":"Künstl Intell","language":"en","author":[{"family":"Rinzivillo","given":"Salvatore"},{"family":"Mainardi","given":"Simone"},{"family":"Pezzoni","given":"Fabio"},{"family":"Coscia","given":"Michele"},{"family":"Pedreschi","given":"Dino"},{"family":"Giannotti","given":"Fosca"}],"issued":{"date-parts":[["2012",3,29]]}}},{"id":142,"uris":["http://zotero.org/users/1928267/items/2C79MDQZ"],"uri":["http://zotero.org/users/1928267/items/2C79MDQZ"],"itemData":{"id":142,"type":"article-journal","title":"Detecting the dynamics of urban structure through spatial network analysis","container-title":"International Journal of Geographical Information Science","page":"2178-2199","volume":"28","issue":"11","source":"Taylor and Francis+NEJM","abstract":"Urban spatial structure in large cities is becoming ever more complex as populations grow in size, engage in more travel, and have increasing amounts of disposable income that enable them to live more diverse lifestyles. These trends have prominent and visible effects on urban activity, and cities are becoming more polycentric in their structure as new clusters and hotspots emerge and coalesce in a wider sea of urban development. Here, we apply recent methods in network science and their generalization to spatial analysis to identify the spatial structure of city hubs, centers, and borders, which are essential elements in understanding urban interactions. We use a ‘big’ data set for Singapore from the automatic smart card fare collection system, which is available for sample periods in 2010, 2011, and 2012 to show how the changing roles and influences of local areas in the overall spatial structure of urban movement can be efficiently monitored from daily transportation.In essence, we first construct a weighted directed graph from these travel records. Each node in the graph denotes an urban area, edges denote the possibility of travel between any two areas, and the weight of edges denotes the volume of travel, which is the number of trips made. We then make use of (a) the graph properties to obtain an overall view of travel demand, (b) graph centralities for detecting urban centers and hubs, and (c) graph community structures for uncovering socioeconomic clusters defined as neighborhoods and their borders. Finally, results of this network analysis are projected back onto geographical space to reveal the spatial structure of urban movements. The revealed community structure shows a clear subdivision into different areas that separate the population’s activity space into smaller neighborhoods. The generated borders are different from existing administrative ones. By comparing the results from 3 years of data, we find that Singapore, even from such a short time series, is developing rapidly towards a polycentric urban form, where new subcenters and communities are emerging largely in line with the city’s master plan.To summarize, our approach yields important insights into urban phenomena generated by human movements. It represents a quantitative approach to urban analysis, which explicitly identifies ongoing urban transformations.","DOI":"10.1080/13658816.2014.914521","ISSN":"1365-8816","author":[{"family":"Zhong","given":"Chen"},{"family":"Arisona","given":"Stefan Müller"},{"family":"Huang","given":"Xianfeng"},{"family":"Batty","given":"Michael"},{"family":"Schmitt","given":"Gerhard"}],"issued":{"date-parts":[["2014",11,2]]}}}],"schema":"https://github.com/citation-style-language/schema/raw/master/csl-citation.json"} </w:instrText>
      </w:r>
      <w:r w:rsidR="00C7217C">
        <w:fldChar w:fldCharType="separate"/>
      </w:r>
      <w:r w:rsidR="00C7217C">
        <w:rPr>
          <w:noProof/>
        </w:rPr>
        <w:t>(Rinzivillo et al. 2012; Zhong et al. 2014)</w:t>
      </w:r>
      <w:r w:rsidR="00C7217C">
        <w:fldChar w:fldCharType="end"/>
      </w:r>
      <w:r w:rsidRPr="00712DDC">
        <w:t xml:space="preserve">. This approach demonstrates improvements </w:t>
      </w:r>
      <w:del w:id="63" w:author="Yin, Junjun" w:date="2016-11-01T17:42:00Z">
        <w:r w:rsidRPr="00712DDC" w:rsidDel="0010647A">
          <w:delText xml:space="preserve">for </w:delText>
        </w:r>
      </w:del>
      <w:ins w:id="64" w:author="Yin, Junjun" w:date="2016-11-01T17:42:00Z">
        <w:r w:rsidR="0010647A">
          <w:t>in</w:t>
        </w:r>
        <w:r w:rsidR="0010647A" w:rsidRPr="00712DDC">
          <w:t xml:space="preserve"> </w:t>
        </w:r>
      </w:ins>
      <w:r w:rsidRPr="00712DDC">
        <w:t xml:space="preserve">estimating the </w:t>
      </w:r>
      <w:r w:rsidRPr="00712DDC">
        <w:lastRenderedPageBreak/>
        <w:t>locations of mobile</w:t>
      </w:r>
      <w:r w:rsidR="002E1D1C" w:rsidRPr="00712DDC">
        <w:t xml:space="preserve"> </w:t>
      </w:r>
      <w:r w:rsidR="00596F84" w:rsidRPr="00712DDC">
        <w:t xml:space="preserve">phone records </w:t>
      </w:r>
      <w:del w:id="65" w:author="Yin, Junjun" w:date="2016-11-01T17:42:00Z">
        <w:r w:rsidR="00596F84" w:rsidRPr="00712DDC" w:rsidDel="0010647A">
          <w:delText>based on the</w:delText>
        </w:r>
      </w:del>
      <w:ins w:id="66" w:author="Yin, Junjun" w:date="2016-11-01T17:42:00Z">
        <w:r w:rsidR="0010647A">
          <w:t>from</w:t>
        </w:r>
      </w:ins>
      <w:r w:rsidR="00596F84" w:rsidRPr="00712DDC">
        <w:t xml:space="preserve"> cell tower triangulation </w:t>
      </w:r>
      <w:r w:rsidR="0092226F">
        <w:fldChar w:fldCharType="begin"/>
      </w:r>
      <w:r w:rsidR="00494A3B">
        <w:instrText xml:space="preserve"> ADDIN ZOTERO_ITEM CSL_CITATION {"citationID":"LaoLdEqb","properties":{"custom":"(Gonz\\uc0\\u225{}lez et al. 2008; Qian et al. 2013)","formattedCitation":"{\\rtf (Gonz\\uc0\\u225{}lez et al. 2008; Qian et al. 2013)}","plainCitation":"(González et al. 2008; Qian et al. 2013)"},"citationItems":[{"id":225,"uris":["http://zotero.org/users/1928267/items/SD6RZ9ND"],"uri":["http://zotero.org/users/1928267/items/SD6RZ9ND"],"itemData":{"id":225,"type":"article-journal","title":"Understanding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label":"page"},{"id":969,"uris":["http://zotero.org/users/1928267/items/HNUWGXD3"],"uri":["http://zotero.org/users/1928267/items/HNUWGXD3"],"itemData":{"id":969,"type":"chapter","title":"The impact of spatial resolution and representation on human mobility predictability","container-title":"Web and Wireless Geographical Information Systems, , Heidelberg","publisher":"Springer","publisher-place":"Berlin","page":"25-40","event-place":"Berlin","author":[{"family":"Qian","given":"W."},{"family":"Stanley","given":"K. G."},{"family":"Osgood","given":"N. D."}],"issued":{"date-parts":[["2013"]]}},"label":"page"}],"schema":"https://github.com/citation-style-language/schema/raw/master/csl-citation.json"} </w:instrText>
      </w:r>
      <w:r w:rsidR="0092226F">
        <w:fldChar w:fldCharType="separate"/>
      </w:r>
      <w:r w:rsidR="00494A3B" w:rsidRPr="00494A3B">
        <w:t>(González et al. 2008; Qian et al. 2013)</w:t>
      </w:r>
      <w:r w:rsidR="0092226F">
        <w:fldChar w:fldCharType="end"/>
      </w:r>
      <w:r w:rsidR="00596F84" w:rsidRPr="00712DDC">
        <w:t>. However, equi</w:t>
      </w:r>
      <w:del w:id="67" w:author="Junjun Yin" w:date="2016-10-31T13:41:00Z">
        <w:r w:rsidR="00596F84" w:rsidRPr="00712DDC" w:rsidDel="00BD5998">
          <w:delText>-</w:delText>
        </w:r>
      </w:del>
      <w:r w:rsidR="00596F84" w:rsidRPr="00712DDC">
        <w:t>distant tessellation decreases the spatia</w:t>
      </w:r>
      <w:r w:rsidR="0010647A">
        <w:t>l resolution of aggregated geo-</w:t>
      </w:r>
      <w:r w:rsidR="00596F84" w:rsidRPr="00712DDC">
        <w:t xml:space="preserve">located tweets, because the location information is usually derived from the embedded GPS within mobile devices and tends to provide greater accuracy </w:t>
      </w:r>
      <w:r w:rsidR="00C7217C">
        <w:fldChar w:fldCharType="begin"/>
      </w:r>
      <w:r w:rsidR="00C7217C">
        <w:instrText xml:space="preserve"> ADDIN ZOTERO_ITEM CSL_CITATION {"citationID":"uzQy8EEa","properties":{"formattedCitation":"(Zandbergen 2009)","plainCitation":"(Zandbergen 2009)"},"citationItems":[{"id":143,"uris":["http://zotero.org/users/1928267/items/2Q4V33TI"],"uri":["http://zotero.org/users/1928267/items/2Q4V33TI"],"itemData":{"id":143,"type":"article-journal","title":"Accuracy of iPhone Locations: A Comparison of Assisted GPS, WiFi and Cellular Positioning","container-title":"Transactions in GIS","page":"5-25","volume":"13","source":"Wiley Online Library","abstract":"The 3G iPhone was the first consumer device to provide a seamless integration of three positioning technologies: Assisted GPS (A-GPS), WiFi positioning and cellular network positioning. This study presents an evaluation of the accuracy of locations obtained using these three positioning modes on the 3G iPhone. A-GPS locations were validated using surveyed benchmarks and compared to a traditional low-cost GPS receiver running simultaneously. WiFi and cellular positions for indoor locations were validated using high resolution orthophotography. Results indicate that A-GPS locations obtained using the 3G iPhone are much less accurate than those from regular autonomous GPS units (average median error of 8 m for ten 20-minute field tests) but appear sufficient for most Location Based Services (LBS). WiFi locations using the 3G iPhone are much less accurate (median error of 74 m for 58 observations) and fail to meet the published accuracy specifications. Positional errors in WiFi also reveal erratic spatial patterns resulting from the design of the calibration effort underlying the WiFi positioning system. Cellular positioning using the 3G iPhone is the least accurate positioning method (median error of 600 m for 64 observations), consistent with previous studies. Pros and cons of the three positioning technologies are presented in terms of coverage, accuracy and reliability, followed by a discussion of the implications for LBS using the 3G iPhone and similar mobile devices.","DOI":"10.1111/j.1467-9671.2009.01152.x","ISSN":"1467-9671","shortTitle":"Accuracy of iPhone Locations","language":"en","author":[{"family":"Zandbergen","given":"Paul A"}],"issued":{"date-parts":[["2009",6,1]]}}}],"schema":"https://github.com/citation-style-language/schema/raw/master/csl-citation.json"} </w:instrText>
      </w:r>
      <w:r w:rsidR="00C7217C">
        <w:fldChar w:fldCharType="separate"/>
      </w:r>
      <w:r w:rsidR="00C7217C">
        <w:rPr>
          <w:noProof/>
        </w:rPr>
        <w:t>(Zandbergen 2009)</w:t>
      </w:r>
      <w:r w:rsidR="00C7217C">
        <w:fldChar w:fldCharType="end"/>
      </w:r>
      <w:r w:rsidR="00596F84" w:rsidRPr="00712DDC">
        <w:t>. Another approach is to partition the space into a grid of spatial pixels</w:t>
      </w:r>
      <w:r w:rsidR="00047FD9">
        <w:t xml:space="preserve"> </w:t>
      </w:r>
      <w:r w:rsidR="00EA0938">
        <w:fldChar w:fldCharType="begin"/>
      </w:r>
      <w:r w:rsidR="00EA0938">
        <w:instrText xml:space="preserve"> ADDIN ZOTERO_ITEM CSL_CITATION {"citationID":"tpWtMFLm","properties":{"formattedCitation":"(Ratti et al. 2010; X. Liu et al. 2015)","plainCitation":"(Ratti et al. 2010; X. Liu et al. 2015)"},"citationItems":[{"id":152,"uris":["http://zotero.org/users/1928267/items/4ISQDCUG"],"uri":["http://zotero.org/users/1928267/items/4ISQDCUG"],"itemData":{"id":152,"type":"article-journal","title":"Redrawing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id":239,"uris":["http://zotero.org/users/1928267/items/VBZZEEIT"],"uri":["http://zotero.org/users/1928267/items/VBZZEEIT"],"itemData":{"id":239,"type":"article-journal","title":"Revealing travel patterns and city structure with taxi trip data","container-title":"Journal of Transport Geography","page":"78-90","volume":"43","source":"CrossRef","DOI":"10.1016/j.jtrangeo.2015.01.016","ISSN":"09666923","language":"en","author":[{"family":"Liu","given":"Xi"},{"family":"Gong","given":"Li"},{"family":"Gong","given":"Yongxi"},{"family":"Liu","given":"Yu"}],"issued":{"date-parts":[["2015",2]]}}}],"schema":"https://github.com/citation-style-language/schema/raw/master/csl-citation.json"} </w:instrText>
      </w:r>
      <w:r w:rsidR="00EA0938">
        <w:fldChar w:fldCharType="separate"/>
      </w:r>
      <w:r w:rsidR="00EA0938">
        <w:rPr>
          <w:noProof/>
        </w:rPr>
        <w:t>(Ratti et al. 2010; X. Liu et al. 2015)</w:t>
      </w:r>
      <w:r w:rsidR="00EA0938">
        <w:fldChar w:fldCharType="end"/>
      </w:r>
      <w:r w:rsidR="00596F84" w:rsidRPr="00712DDC">
        <w:t xml:space="preserve">. However, the </w:t>
      </w:r>
      <w:del w:id="68" w:author="Yin, Junjun" w:date="2016-11-01T17:44:00Z">
        <w:r w:rsidR="00596F84" w:rsidRPr="00712DDC" w:rsidDel="0010647A">
          <w:delText xml:space="preserve">size of the </w:delText>
        </w:r>
      </w:del>
      <w:r w:rsidR="00596F84" w:rsidRPr="00712DDC">
        <w:t>cell</w:t>
      </w:r>
      <w:ins w:id="69" w:author="Yin, Junjun" w:date="2016-11-01T17:44:00Z">
        <w:r w:rsidR="0010647A">
          <w:t xml:space="preserve"> size</w:t>
        </w:r>
      </w:ins>
      <w:r w:rsidR="00596F84" w:rsidRPr="00712DDC">
        <w:t xml:space="preserve"> can potentially lead to biases due to the Modifiable Area Unit Problem (MAUP) </w:t>
      </w:r>
      <w:r w:rsidR="00386B9B">
        <w:fldChar w:fldCharType="begin"/>
      </w:r>
      <w:r w:rsidR="00386B9B">
        <w:instrText xml:space="preserve"> ADDIN ZOTERO_ITEM CSL_CITATION {"citationID":"wiZh4pbr","properties":{"formattedCitation":"(Openshaw 1984; Wong 2009)","plainCitation":"(Openshaw 1984; Wong 2009)"},"citationItems":[{"id":164,"uris":["http://zotero.org/users/1928267/items/7K5UFFSZ"],"uri":["http://zotero.org/users/1928267/items/7K5UFFSZ"],"itemData":{"id":164,"type":"paper-conference","title":"The modifiable areal unit problem","publisher":"Geo Abstracts University of East Anglia","author":[{"family":"Openshaw","given":"Stan"}],"issued":{"date-parts":[["1984"]]}}},{"id":211,"uris":["http://zotero.org/users/1928267/items/NQ3SHKII"],"uri":["http://zotero.org/users/1928267/items/NQ3SHKII"],"itemData":{"id":211,"type":"book","title":"The modifiable areal unit problem (MAUP)","publisher":"SAGE Publications: London, UK","author":[{"family":"Wong","given":"David"}],"issued":{"date-parts":[["2009"]]}}}],"schema":"https://github.com/citation-style-language/schema/raw/master/csl-citation.json"} </w:instrText>
      </w:r>
      <w:r w:rsidR="00386B9B">
        <w:fldChar w:fldCharType="separate"/>
      </w:r>
      <w:r w:rsidR="00C7217C">
        <w:rPr>
          <w:noProof/>
        </w:rPr>
        <w:t>(Openshaw 1984; Wong 2009)</w:t>
      </w:r>
      <w:r w:rsidR="00386B9B">
        <w:fldChar w:fldCharType="end"/>
      </w:r>
      <w:r w:rsidR="00596F84" w:rsidRPr="00712DDC">
        <w:t xml:space="preserve">, where different choices of unit size can lead to significant variant findings. To compare our investigation with the findings </w:t>
      </w:r>
      <w:del w:id="70" w:author="Yin, Junjun" w:date="2016-11-01T17:44:00Z">
        <w:r w:rsidR="00596F84" w:rsidRPr="00712DDC" w:rsidDel="0010647A">
          <w:delText xml:space="preserve">of </w:delText>
        </w:r>
      </w:del>
      <w:ins w:id="71" w:author="Yin, Junjun" w:date="2016-11-01T17:44:00Z">
        <w:r w:rsidR="0010647A">
          <w:t>from</w:t>
        </w:r>
        <w:r w:rsidR="0010647A" w:rsidRPr="00712DDC">
          <w:t xml:space="preserve"> </w:t>
        </w:r>
      </w:ins>
      <w:r w:rsidR="00596F84" w:rsidRPr="00712DDC">
        <w:t>similar studies, and avoid subjectively deciding the cell size, we performed statistical analysis of Twitter user mobility patterns in Great Britain and measured the distribution of collective Twitter user displacements and the radius of gyrations of individuals</w:t>
      </w:r>
      <w:r w:rsidR="00995A5A">
        <w:t xml:space="preserve"> </w:t>
      </w:r>
      <w:r w:rsidR="00995A5A">
        <w:fldChar w:fldCharType="begin"/>
      </w:r>
      <w:r w:rsidR="00482689">
        <w:instrText xml:space="preserve"> ADDIN ZOTERO_ITEM CSL_CITATION {"citationID":"v70MTV9s","properties":{"custom":"(Gonz\\uc0\\u225{}lez et al. 2008; Jurdak et al. 2015)","formattedCitation":"{\\rtf (Gonz\\uc0\\u225{}lez et al. 2008; Jurdak et al. 2015)}","plainCitation":"(González et al. 2008; Jurdak et al. 2015)"},"citationItems":[{"id":225,"uris":["http://zotero.org/users/1928267/items/SD6RZ9ND"],"uri":["http://zotero.org/users/1928267/items/SD6RZ9ND"],"itemData":{"id":225,"type":"article-journal","title":"Understanding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label":"page"},{"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label":"page"}],"schema":"https://github.com/citation-style-language/schema/raw/master/csl-citation.json"} </w:instrText>
      </w:r>
      <w:r w:rsidR="00995A5A">
        <w:fldChar w:fldCharType="separate"/>
      </w:r>
      <w:r w:rsidR="00482689" w:rsidRPr="00482689">
        <w:t>(González et al. 2008; Jurdak et al. 2015)</w:t>
      </w:r>
      <w:r w:rsidR="00995A5A">
        <w:fldChar w:fldCharType="end"/>
      </w:r>
      <w:r w:rsidR="00596F84" w:rsidRPr="00712DDC">
        <w:t>. The radius of gyration is a metric to distinguish mobility patterns of i</w:t>
      </w:r>
      <w:r w:rsidR="003F7106">
        <w:t xml:space="preserve">ndividuals </w:t>
      </w:r>
      <w:r w:rsidR="003F7106">
        <w:fldChar w:fldCharType="begin"/>
      </w:r>
      <w:r w:rsidR="00083EED">
        <w:instrText xml:space="preserve"> ADDIN ZOTERO_ITEM CSL_CITATION {"citationID":"m1PXcjdc","properties":{"custom":"(Gonz\\uc0\\u225{}lez et al. 2008)","formattedCitation":"{\\rtf (Gonz\\uc0\\u225{}lez et al. 2008)}","plainCitation":"(González et al. 2008)"},"citationItems":[{"id":225,"uris":["http://zotero.org/users/1928267/items/SD6RZ9ND"],"uri":["http://zotero.org/users/1928267/items/SD6RZ9ND"],"itemData":{"id":225,"type":"article-journal","title":"Understanding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A"},{"family":"Barabási","given":"Albert-László"}],"issued":{"date-parts":[["2008",6]]},"PMID":"18528393"}}],"schema":"https://github.com/citation-style-language/schema/raw/master/csl-citation.json"} </w:instrText>
      </w:r>
      <w:r w:rsidR="003F7106">
        <w:fldChar w:fldCharType="separate"/>
      </w:r>
      <w:r w:rsidR="00083EED" w:rsidRPr="00083EED">
        <w:t>(González et al. 2008)</w:t>
      </w:r>
      <w:r w:rsidR="003F7106">
        <w:fldChar w:fldCharType="end"/>
      </w:r>
      <w:r w:rsidR="00596F84" w:rsidRPr="00712DDC">
        <w:t>, which is defined as Eq. (1):</w:t>
      </w:r>
    </w:p>
    <w:p w14:paraId="57756576" w14:textId="054C5422" w:rsidR="002F0A23" w:rsidRPr="00712DDC" w:rsidRDefault="0012797A" w:rsidP="002F0A23">
      <w:pPr>
        <w:pStyle w:val="Displayedequation"/>
      </w:pPr>
      <m:oMath>
        <m:sSub>
          <m:sSubPr>
            <m:ctrlPr>
              <w:rPr>
                <w:rFonts w:ascii="Cambria Math" w:hAnsi="Cambria Math"/>
              </w:rPr>
            </m:ctrlPr>
          </m:sSubPr>
          <m:e>
            <m:r>
              <w:rPr>
                <w:rFonts w:ascii="Cambria Math" w:hAnsi="Cambria Math"/>
              </w:rPr>
              <m:t>r</m:t>
            </m:r>
          </m:e>
          <m:sub>
            <m:r>
              <w:rPr>
                <w:rFonts w:ascii="Cambria Math" w:hAnsi="Cambria Math"/>
              </w:rPr>
              <m:t>g</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centroid</m:t>
                        </m:r>
                      </m:sub>
                    </m:sSub>
                    <m:r>
                      <m:rPr>
                        <m:sty m:val="p"/>
                      </m:rPr>
                      <w:rPr>
                        <w:rFonts w:ascii="Cambria Math" w:hAnsi="Cambria Math"/>
                      </w:rPr>
                      <m:t>)</m:t>
                    </m:r>
                  </m:e>
                  <m:sup>
                    <m:r>
                      <m:rPr>
                        <m:sty m:val="p"/>
                      </m:rPr>
                      <w:rPr>
                        <w:rFonts w:ascii="Cambria Math" w:hAnsi="Cambria Math"/>
                      </w:rPr>
                      <m:t>2</m:t>
                    </m:r>
                  </m:sup>
                </m:sSup>
              </m:e>
            </m:nary>
          </m:e>
        </m:rad>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centroid</m:t>
            </m:r>
            <m:r>
              <m:rPr>
                <m:sty m:val="p"/>
              </m:rPr>
              <w:rPr>
                <w:rFonts w:ascii="Cambria Math" w:hAnsi="Cambria Math"/>
              </w:rPr>
              <m:t>=</m:t>
            </m:r>
          </m:sub>
        </m:sSub>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m:t>
                </m:r>
              </m:sub>
            </m:sSub>
          </m:e>
        </m:nary>
      </m:oMath>
      <w:r w:rsidR="00A773C1">
        <w:t xml:space="preserve"> xx</w:t>
      </w:r>
    </w:p>
    <w:p w14:paraId="4C063E72" w14:textId="32356FE1" w:rsidR="00C139CB" w:rsidRPr="00712DDC" w:rsidRDefault="00C139CB" w:rsidP="00531273">
      <w:pPr>
        <w:pStyle w:val="Newparagraph"/>
      </w:pPr>
      <w:r w:rsidRPr="00712DDC">
        <w:t>This measures the accumulated distances of deviation from the center of mass of an indi</w:t>
      </w:r>
      <w:r w:rsidR="00531273">
        <w:t xml:space="preserve">vidual user’s trajectory, 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531273">
        <w:t xml:space="preserve"> </w:t>
      </w:r>
      <w:r w:rsidRPr="00712DDC">
        <w:t xml:space="preserve">is one of the user’s locations and </w:t>
      </w:r>
      <m:oMath>
        <m:sSub>
          <m:sSubPr>
            <m:ctrlPr>
              <w:rPr>
                <w:rFonts w:ascii="Cambria Math" w:hAnsi="Cambria Math"/>
                <w:i/>
              </w:rPr>
            </m:ctrlPr>
          </m:sSubPr>
          <m:e>
            <m:r>
              <w:rPr>
                <w:rFonts w:ascii="Cambria Math" w:hAnsi="Cambria Math"/>
              </w:rPr>
              <m:t>p</m:t>
            </m:r>
          </m:e>
          <m:sub>
            <m:r>
              <w:rPr>
                <w:rFonts w:ascii="Cambria Math" w:hAnsi="Cambria Math"/>
              </w:rPr>
              <m:t>centroid</m:t>
            </m:r>
          </m:sub>
        </m:sSub>
      </m:oMath>
      <w:r w:rsidR="00531273">
        <w:t xml:space="preserve"> </w:t>
      </w:r>
      <w:r w:rsidRPr="00712DDC">
        <w:t xml:space="preserve">is the center of mass of the user’s trajectory. By examining the probability distributions of the radius of gyration, also known as the spatial dispersal kernel </w:t>
      </w:r>
      <m:oMath>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oMath>
      <w:r w:rsidRPr="00712DDC">
        <w:t xml:space="preserve"> (Brockmann et al. 2006), we chose 10 km as the cell size at the national level of Great Britain (Fig. 3 - c, with details shown in the next section). More importantly, as 10 km is the distinct geographic distance for separating two main groups of Twitter users in terms of the spatial coverage in Great Britain, a 10-km size cell serves as a mask to partitioning the space. In this way, we </w:t>
      </w:r>
      <w:del w:id="72" w:author="Yin, Junjun" w:date="2016-11-01T17:46:00Z">
        <w:r w:rsidRPr="00712DDC" w:rsidDel="001B4397">
          <w:delText xml:space="preserve">can </w:delText>
        </w:r>
      </w:del>
      <w:r w:rsidRPr="00712DDC">
        <w:t xml:space="preserve">focus on the inter-connections among different urban regions </w:t>
      </w:r>
      <w:r w:rsidRPr="00712DDC">
        <w:lastRenderedPageBreak/>
        <w:t>with less attention to movements around a user’s neighborhood (i.e., within 10 km radius), such as home or work places. Thus, we created a fishnet with 2784 10-km size cells. The cells of the fishnet act as proxies to represent individuals’ spatial coverage areas to focus more on the inter-connectivity among cells and identify strongly connected cell clusters.</w:t>
      </w:r>
    </w:p>
    <w:p w14:paraId="3623AECB" w14:textId="77777777" w:rsidR="00EC6D34" w:rsidRPr="00712DDC" w:rsidRDefault="00EC6D34" w:rsidP="006A09D3">
      <w:pPr>
        <w:pStyle w:val="Heading2"/>
      </w:pPr>
      <w:r w:rsidRPr="00712DDC">
        <w:t>3.3. Community structure of the network of spatial interactions</w:t>
      </w:r>
    </w:p>
    <w:p w14:paraId="456B9330" w14:textId="3814AA59" w:rsidR="006F080B" w:rsidRPr="00712DDC" w:rsidRDefault="00EC6D34" w:rsidP="00C92031">
      <w:r w:rsidRPr="00712DDC">
        <w:t>Based on the derived mobility network of spatial interactions, which is a directed weighted graph, we further determined clusters of strongly connect</w:t>
      </w:r>
      <w:r w:rsidR="001B4397">
        <w:t>ed spatial nodes, known as com</w:t>
      </w:r>
      <w:r w:rsidRPr="00712DDC">
        <w:t>munities</w:t>
      </w:r>
      <w:del w:id="73" w:author="Yin, Junjun" w:date="2016-11-01T17:48:00Z">
        <w:r w:rsidRPr="00712DDC" w:rsidDel="001B4397">
          <w:delText>,</w:delText>
        </w:r>
      </w:del>
      <w:r w:rsidRPr="00712DDC">
        <w:t xml:space="preserve"> in the graph space. There are a variety of community detection algorithms that produce different results depending the definition of com</w:t>
      </w:r>
      <w:r w:rsidR="00766F27">
        <w:t xml:space="preserve">munity within the network </w:t>
      </w:r>
      <w:r w:rsidR="00D64DA3">
        <w:fldChar w:fldCharType="begin"/>
      </w:r>
      <w:r w:rsidR="00015A22">
        <w:instrText xml:space="preserve"> ADDIN ZOTERO_ITEM CSL_CITATION {"citationID":"l0ZtiXp7","properties":{"custom":"(Coscia et al. 2011)","formattedCitation":"(Coscia et al. 2011)","plainCitation":"(Coscia et al. 2011)"},"citationItems":[{"id":942,"uris":["http://zotero.org/users/1928267/items/NHZAQF2R"],"uri":["http://zotero.org/users/1928267/items/NHZAQF2R"],"itemData":{"id":942,"type":"article-journal","title":"A classification for community discovery methods in complex networks","container-title":"Statistical Analysis and Data Mining","page":"512-546","volume":"4","issue":"5","author":[{"family":"Coscia","given":"M."},{"family":"Giannotti","given":"F."},{"family":"Pedreschi","given":"D."}],"issued":{"date-parts":[["2011"]]}}}],"schema":"https://github.com/citation-style-language/schema/raw/master/csl-citation.json"} </w:instrText>
      </w:r>
      <w:r w:rsidR="00D64DA3">
        <w:fldChar w:fldCharType="separate"/>
      </w:r>
      <w:r w:rsidR="00015A22">
        <w:rPr>
          <w:noProof/>
        </w:rPr>
        <w:t>(Coscia et al. 2011)</w:t>
      </w:r>
      <w:r w:rsidR="00D64DA3">
        <w:fldChar w:fldCharType="end"/>
      </w:r>
      <w:r w:rsidRPr="00712DDC">
        <w:t>. A common community detection met</w:t>
      </w:r>
      <w:r w:rsidR="00754A99" w:rsidRPr="00712DDC">
        <w:t>hod is based on modularity max</w:t>
      </w:r>
      <w:r w:rsidRPr="00712DDC">
        <w:t xml:space="preserve">imization (Newman 2006), seen in previous studies </w:t>
      </w:r>
      <w:r w:rsidR="00664B3F">
        <w:fldChar w:fldCharType="begin"/>
      </w:r>
      <w:r w:rsidR="00C92031">
        <w:instrText xml:space="preserve"> ADDIN ZOTERO_ITEM CSL_CITATION {"citationID":"QPHJBeEY","properties":{"custom":"(Ratti et al. 2010; Song et al. 2012; Hawelka et al. 2014)","formattedCitation":"(Ratti et al. 2010; Song et al. 2012; Hawelka et al. 2014)","plainCitation":"(Ratti et al. 2010; Song et al. 2012; Hawelka et al. 2014)"},"citationItems":[{"id":152,"uris":["http://zotero.org/users/1928267/items/4ISQDCUG"],"uri":["http://zotero.org/users/1928267/items/4ISQDCUG"],"itemData":{"id":152,"type":"article-journal","title":"Redrawing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label":"page"},{"id":183,"uris":["http://zotero.org/users/1928267/items/EK479K8N"],"uri":["http://zotero.org/users/1928267/items/EK479K8N"],"itemData":{"id":183,"type":"article-journal","title":"Connections between human dynamics and network science","container-title":"arXiv preprint arXiv:1209.1411","source":"Google Scholar","URL":"http://arxiv.org/abs/1209.1411","author":[{"family":"Song","given":"Chaoming"},{"family":"Wang","given":"Dashun"},{"family":"Barabási","given":"Albert-László"}],"issued":{"date-parts":[["2012"]]},"accessed":{"date-parts":[["2015",8,19]]}},"label":"page"},{"id":160,"uris":["http://zotero.org/users/1928267/items/798IINJP"],"uri":["http://zotero.org/users/1928267/items/798IINJP"],"itemData":{"id":160,"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label":"page"}],"schema":"https://github.com/citation-style-language/schema/raw/master/csl-citation.json"} </w:instrText>
      </w:r>
      <w:r w:rsidR="00664B3F">
        <w:fldChar w:fldCharType="separate"/>
      </w:r>
      <w:r w:rsidR="00C92031">
        <w:t>(Ratti et al. 2010; Song et al. 2012; Hawelka et al. 2014)</w:t>
      </w:r>
      <w:r w:rsidR="00664B3F">
        <w:fldChar w:fldCharType="end"/>
      </w:r>
      <w:r w:rsidRPr="00712DDC">
        <w:t>. However, such an approach is often problematic: it is found to have an inherent resolution problem, where small communi</w:t>
      </w:r>
      <w:r w:rsidR="00E21B12" w:rsidRPr="00712DDC">
        <w:t xml:space="preserve">ties are either ignored </w:t>
      </w:r>
      <w:r w:rsidR="00F96118">
        <w:fldChar w:fldCharType="begin"/>
      </w:r>
      <w:r w:rsidR="00F96118">
        <w:instrText xml:space="preserve"> ADDIN ZOTERO_ITEM CSL_CITATION {"citationID":"HcUvUN7G","properties":{"formattedCitation":"{\\rtf (Fortunato and Barth\\uc0\\u233{}lemy 2007)}","plainCitation":"(Fortunato and Barthélemy 2007)"},"citationItems":[{"id":245,"uris":["http://zotero.org/users/1928267/items/WQGPGJMS"],"uri":["http://zotero.org/users/1928267/items/WQGPGJMS"],"itemData":{"id":245,"type":"article-journal","title":"Resolution limit in community detection","container-title":"Proceedings of the National Academy of Sciences","page":"36-41","volume":"104","issue":"1","source":"www.pnas.org","abstract":"Detecting community structure is fundamental for uncovering the links between structure and function in complex networks and for practical applications in many disciplines such as biology and sociology. A popular method now widely used relies on the optimization of a quantity called modularity, which is a quality index for a partition of a network into communities. We find that modularity optimization may fail to identify modules smaller than a scale which depends on the total size of the network and on the degree of interconnectedness of the modules, even in cases where modules are unambiguously defined. This finding is confirmed through several examples, both in artificial and in real social, biological, and technological networks, where we show that modularity optimization indeed does not resolve a large number of modules. A check of the modules obtained through modularity optimization is thus necessary, and we provide here key elements for the assessment of the reliability of this community detection method.","DOI":"10.1073/pnas.0605965104","ISSN":"0027-8424, 1091-6490","note":"PMID: 17190818","journalAbbreviation":"PNAS","language":"en","author":[{"family":"Fortunato","given":"Santo"},{"family":"Barthélemy","given":"Marc"}],"issued":{"date-parts":[["2007",1,2]]},"PMID":"17190818"}}],"schema":"https://github.com/citation-style-language/schema/raw/master/csl-citation.json"} </w:instrText>
      </w:r>
      <w:r w:rsidR="00F96118">
        <w:fldChar w:fldCharType="separate"/>
      </w:r>
      <w:r w:rsidR="00F96118" w:rsidRPr="00F96118">
        <w:t>(Fortunato and Barthélemy 2007)</w:t>
      </w:r>
      <w:r w:rsidR="00F96118">
        <w:fldChar w:fldCharType="end"/>
      </w:r>
      <w:r w:rsidRPr="00712DDC">
        <w:t xml:space="preserve"> or assigned with high modularity scores </w:t>
      </w:r>
      <w:r w:rsidR="00417F91">
        <w:fldChar w:fldCharType="begin"/>
      </w:r>
      <w:r w:rsidR="00417F91">
        <w:instrText xml:space="preserve"> ADDIN ZOTERO_ITEM CSL_CITATION {"citationID":"udiIrm2B","properties":{"custom":"(Guimer\\uc0\\u224{} et al. 2004)","formattedCitation":"{\\rtf (Guimer\\uc0\\u224{} et al. 2004)}","plainCitation":"(Guimerà et al. 2004)"},"citationItems":[{"id":184,"uris":["http://zotero.org/users/1928267/items/EVITQUF9"],"uri":["http://zotero.org/users/1928267/items/EVITQUF9"],"itemData":{"id":184,"type":"article-journal","title":"Modularity from fluctuations in random graphs and complex networks","container-title":"Physical Review E","page":"025101","volume":"70","issue":"2","source":"APS","abstract":"The mechanisms by which modularity emerges in complex networks are not well understood but recent reports have suggested that modularity may arise from evolutionary selection. We show that finding the modularity of a network is analogous to finding the ground-state energy of a spin system. Moreover, we demonstrate that, due to fluctuations, stochastic network models give rise to modular networks. Specifically, we show both numerically and analytically that random graphs and scale-free networks have modularity. We argue that this fact must be taken into consideration to define statistically significant modularity in complex networks.","DOI":"10.1103/PhysRevE.70.025101","journalAbbreviation":"Phys. Rev. E","author":[{"family":"Guimerà","given":"Roger"},{"family":"Sales-Pardo","given":"Marta"},{"family":"Amaral","given":"Luís A. Nunes"}],"issued":{"date-parts":[["2004",8,19]]}}}],"schema":"https://github.com/citation-style-language/schema/raw/master/csl-citation.json"} </w:instrText>
      </w:r>
      <w:r w:rsidR="00417F91">
        <w:fldChar w:fldCharType="separate"/>
      </w:r>
      <w:r w:rsidR="00417F91" w:rsidRPr="00417F91">
        <w:t>(Guimerà et al. 2004)</w:t>
      </w:r>
      <w:r w:rsidR="00417F91">
        <w:fldChar w:fldCharType="end"/>
      </w:r>
      <w:r w:rsidRPr="00712DDC">
        <w:t xml:space="preserve">; and it is found to produce less informative partitions in many empirical networks </w:t>
      </w:r>
      <w:r w:rsidR="00417F91">
        <w:fldChar w:fldCharType="begin"/>
      </w:r>
      <w:r w:rsidR="00417F91">
        <w:instrText xml:space="preserve"> ADDIN ZOTERO_ITEM CSL_CITATION {"citationID":"L5GHsVCd","properties":{"custom":"(Good et al. 2010)","formattedCitation":"(Good et al. 2010)","plainCitation":"(Good et al. 2010)"},"citationItems":[{"id":171,"uris":["http://zotero.org/users/1928267/items/9PU7HVSM"],"uri":["http://zotero.org/users/1928267/items/9PU7HVSM"],"itemData":{"id":171,"type":"article-journal","title":"Performance of modularity maximization in practical contexts","container-title":"Physical Review E","page":"046106","volume":"81","issue":"4","source":"APS","abstract":"Although widely used in practice, the behavior and accuracy of the popular module identification technique called modularity maximization is not well understood in practical contexts. Here, we present a broad characterization of its performance in such situations. First, we revisit and clarify the resolution limit phenomenon for modularity maximization. Second, we show that the modularity function Q exhibits extreme degeneracies: it typically admits an exponential number of distinct high-scoring solutions and typically lacks a clear global maximum. Third, we derive the limiting behavior of the maximum modularity Qmax for one model of infinitely modular networks, showing that it depends strongly both on the size of the network and on the number of modules it contains. Finally, using three real-world metabolic networks as examples, we show that the degenerate solutions can fundamentally disagree on many, but not all, partition properties such as the composition of the largest modules and the distribution of module sizes. These results imply that the output of any modularity maximization procedure should be interpreted cautiously in scientific contexts. They also explain why many heuristics are often successful at finding high-scoring partitions in practice and why different heuristics can disagree on the modular structure of the same network. We conclude by discussing avenues for mitigating some of these behaviors, such as combining information from many degenerate solutions or using generative models.","DOI":"10.1103/PhysRevE.81.046106","journalAbbreviation":"Phys. Rev. E","author":[{"family":"Good","given":"Benjamin H."},{"family":"Montjoye","given":"Yves-Alexandre","non-dropping-particle":"de"},{"family":"Clauset","given":"Aaron"}],"issued":{"date-parts":[["2010",4,15]]}}}],"schema":"https://github.com/citation-style-language/schema/raw/master/csl-citation.json"} </w:instrText>
      </w:r>
      <w:r w:rsidR="00417F91">
        <w:fldChar w:fldCharType="separate"/>
      </w:r>
      <w:r w:rsidR="00417F91">
        <w:rPr>
          <w:noProof/>
        </w:rPr>
        <w:t>(Good et al. 2010)</w:t>
      </w:r>
      <w:r w:rsidR="00417F91">
        <w:fldChar w:fldCharType="end"/>
      </w:r>
      <w:r w:rsidRPr="00712DDC">
        <w:t xml:space="preserve">. Since our graph is a directed weighted graph, </w:t>
      </w:r>
      <w:del w:id="74" w:author="Yin, Junjun" w:date="2016-11-01T17:52:00Z">
        <w:r w:rsidRPr="00712DDC" w:rsidDel="00A42A69">
          <w:delText xml:space="preserve">the </w:delText>
        </w:r>
      </w:del>
      <w:ins w:id="75" w:author="Yin, Junjun" w:date="2016-11-01T17:52:00Z">
        <w:r w:rsidR="00A42A69">
          <w:t>an</w:t>
        </w:r>
        <w:r w:rsidR="00A42A69" w:rsidRPr="00712DDC">
          <w:t xml:space="preserve"> </w:t>
        </w:r>
      </w:ins>
      <w:r w:rsidRPr="00712DDC">
        <w:t xml:space="preserve">alternative community detection </w:t>
      </w:r>
      <w:ins w:id="76" w:author="Yin, Junjun" w:date="2016-11-01T17:54:00Z">
        <w:r w:rsidR="001A5C48">
          <w:t xml:space="preserve">method from </w:t>
        </w:r>
      </w:ins>
      <w:del w:id="77" w:author="Yin, Junjun" w:date="2016-11-01T17:54:00Z">
        <w:r w:rsidRPr="00712DDC" w:rsidDel="001A5C48">
          <w:delText xml:space="preserve">library documented in </w:delText>
        </w:r>
      </w:del>
      <w:r w:rsidRPr="00712DDC">
        <w:t xml:space="preserve">the literature is Infomap </w:t>
      </w:r>
      <w:r w:rsidR="00864040">
        <w:fldChar w:fldCharType="begin"/>
      </w:r>
      <w:r w:rsidR="00417F91">
        <w:instrText xml:space="preserve"> ADDIN ZOTERO_ITEM CSL_CITATION {"citationID":"xoSKCcAe","properties":{"custom":"(Rosvall and Bergstrom 2008; De Domenico et al. 2015)","formattedCitation":"(Rosvall and Bergstrom 2008; De Domenico et al. 2015)","plainCitation":"(Rosvall and Bergstrom 2008; De Domenico et al. 2015)"},"citationItems":[{"id":188,"uris":["http://zotero.org/users/1928267/items/G5BHH6JJ"],"uri":["http://zotero.org/users/1928267/items/G5BHH6JJ"],"itemData":{"id":188,"type":"article-journal","title":"Maps of random walks on complex networks reveal community structure","container-title":"Proceedings of the National Academy of Sciences","page":"1118–1123","volume":"105","issue":"4","source":"Google Scholar","author":[{"family":"Rosvall","given":"Martin"},{"family":"Bergstrom","given":"Carl T."}],"issued":{"date-parts":[["2008"]]}},"label":"page"},{"id":234,"uris":["http://zotero.org/users/1928267/items/UPACFFSK"],"uri":["http://zotero.org/users/1928267/items/UPACFFSK"],"itemData":{"id":234,"type":"article-journal","title":"Identifying Modular Flows on Multilayer Networks Reveals Highly Overlapping Organization in Interconnected Systems","container-title":"Physical Review X","volume":"5","issue":"1","source":"CrossRef","URL":"http://link.aps.org/doi/10.1103/PhysRevX.5.011027","DOI":"10.1103/PhysRevX.5.011027","ISSN":"2160-3308","language":"en","author":[{"family":"De Domenico","given":"Manlio"},{"family":"Lancichinetti","given":"Andrea"},{"family":"Arenas","given":"Alex"},{"family":"Rosvall","given":"Martin"}],"issued":{"date-parts":[["2015",3,6]]},"accessed":{"date-parts":[["2015",10,5]]}},"label":"page"}],"schema":"https://github.com/citation-style-language/schema/raw/master/csl-citation.json"} </w:instrText>
      </w:r>
      <w:r w:rsidR="00864040">
        <w:fldChar w:fldCharType="separate"/>
      </w:r>
      <w:r w:rsidR="00417F91">
        <w:rPr>
          <w:noProof/>
        </w:rPr>
        <w:t>(Rosvall and Bergstrom 2008; De Domenico et al. 2015)</w:t>
      </w:r>
      <w:r w:rsidR="00864040">
        <w:fldChar w:fldCharType="end"/>
      </w:r>
      <w:r w:rsidRPr="00712DDC">
        <w:t>, which is considered to produce better community detection</w:t>
      </w:r>
      <w:r w:rsidR="003B116E" w:rsidRPr="00712DDC">
        <w:t xml:space="preserve"> results </w:t>
      </w:r>
      <w:r w:rsidR="00DD4D53">
        <w:fldChar w:fldCharType="begin"/>
      </w:r>
      <w:r w:rsidR="00DD4D53">
        <w:instrText xml:space="preserve"> ADDIN ZOTERO_ITEM CSL_CITATION {"citationID":"UGIKuBe3","properties":{"formattedCitation":"(Lancichinetti and Fortunato 2009)","plainCitation":"(Lancichinetti and Fortunato 2009)"},"citationItems":[{"id":174,"uris":["http://zotero.org/users/1928267/items/CDV33HDH"],"uri":["http://zotero.org/users/1928267/items/CDV33HDH"],"itemData":{"id":174,"type":"article-journal","title":"Community detection algorithms: A comparative analysis","container-title":"Physical Review E","page":"056117","volume":"80","issue":"5","source":"APS","abstract":"Uncovering the community structure exhibited by real networks is a crucial step toward an understanding of complex systems that goes beyond the local organization of their constituents. Many algorithms have been proposed so far, but none of them has been subjected to strict tests to evaluate their performance. Most of the sporadic tests performed so far involved small networks with known community structure and/or artificial graphs with a simplified structure, which is very uncommon in real systems. Here we test several methods against a recently introduced class of benchmark graphs, with heterogeneous distributions of degree and community size. The methods are also tested against the benchmark by Girvan and Newman [Proc. Natl. Acad. Sci. U.S.A. 99, 7821 (2002)] and on random graphs. As a result of our analysis, three recent algorithms introduced by Rosvall and Bergstrom [Proc. Natl. Acad. Sci. U.S.A. 104, 7327 (2007); Proc. Natl. Acad. Sci. U.S.A. 105, 1118 (2008)], Blondel et al. [J. Stat. Mech.: Theory Exp. (2008), P10008], and Ronhovde and Nussinov [Phys. Rev. E 80, 016109 (2009)] have an excellent performance, with the additional advantage of low computational complexity, which enables one to analyze large systems.","DOI":"10.1103/PhysRevE.80.056117","shortTitle":"Community detection algorithms","journalAbbreviation":"Phys. Rev. E","author":[{"family":"Lancichinetti","given":"Andrea"},{"family":"Fortunato","given":"Santo"}],"issued":{"date-parts":[["2009",11,30]]}}}],"schema":"https://github.com/citation-style-language/schema/raw/master/csl-citation.json"} </w:instrText>
      </w:r>
      <w:r w:rsidR="00DD4D53">
        <w:fldChar w:fldCharType="separate"/>
      </w:r>
      <w:r w:rsidR="00DD4D53">
        <w:rPr>
          <w:noProof/>
        </w:rPr>
        <w:t>(Lancichinetti and Fortunato 2009)</w:t>
      </w:r>
      <w:r w:rsidR="00DD4D53">
        <w:fldChar w:fldCharType="end"/>
      </w:r>
      <w:r w:rsidR="003B116E" w:rsidRPr="00712DDC">
        <w:t>.</w:t>
      </w:r>
    </w:p>
    <w:p w14:paraId="1617D83E" w14:textId="5532DCBF" w:rsidR="00D56B21" w:rsidRDefault="00D56B21" w:rsidP="00D56B21">
      <w:r w:rsidRPr="00712DDC">
        <w:tab/>
        <w:t>Infomap uses the ma</w:t>
      </w:r>
      <w:r w:rsidR="00864040">
        <w:t xml:space="preserve">p equation </w:t>
      </w:r>
      <w:r w:rsidR="00864040">
        <w:fldChar w:fldCharType="begin"/>
      </w:r>
      <w:r w:rsidR="00417F91">
        <w:instrText xml:space="preserve"> ADDIN ZOTERO_ITEM CSL_CITATION {"citationID":"u7w3Or2K","properties":{"custom":"(Rosvall et al. 2010)","formattedCitation":"(Rosvall et al. 2010)","plainCitation":"(Rosvall et al. 2010)"},"citationItems":[{"id":155,"uris":["http://zotero.org/users/1928267/items/594PUDQV"],"uri":["http://zotero.org/users/1928267/items/594PUDQV"],"itemData":{"id":155,"type":"article-journal","title":"The map equation","container-title":"The European Physical Journal Special Topics","page":"13-23","volume":"178","issue":"1","source":"link.springer.com","DOI":"10.1140/epjst/e2010-01179-1","ISSN":"1951-6355, 1951-6401","journalAbbreviation":"Eur. Phys. J. Spec. Top.","language":"en","author":[{"family":"Rosvall","given":"M."},{"family":"Axelsson","given":"D."},{"family":"Bergstrom","given":"C. T."}],"issued":{"date-parts":[["2010",4,17]]}}}],"schema":"https://github.com/citation-style-language/schema/raw/master/csl-citation.json"} </w:instrText>
      </w:r>
      <w:r w:rsidR="00864040">
        <w:fldChar w:fldCharType="separate"/>
      </w:r>
      <w:r w:rsidR="00417F91">
        <w:rPr>
          <w:noProof/>
        </w:rPr>
        <w:t>(Rosvall et al. 2010)</w:t>
      </w:r>
      <w:r w:rsidR="00864040">
        <w:fldChar w:fldCharType="end"/>
      </w:r>
      <w:r w:rsidRPr="00712DDC">
        <w:t xml:space="preserve"> to represent the probability of flow of random walks within information systems </w:t>
      </w:r>
      <w:r w:rsidR="00F43096">
        <w:fldChar w:fldCharType="begin"/>
      </w:r>
      <w:r w:rsidR="00417F91">
        <w:instrText xml:space="preserve"> ADDIN ZOTERO_ITEM CSL_CITATION {"citationID":"rdKuLf7R","properties":{"custom":"(Rosvall and Bergstrom 2008)","formattedCitation":"(Rosvall and Bergstrom 2008)","plainCitation":"(Rosvall and Bergstrom 2008)"},"citationItems":[{"id":188,"uris":["http://zotero.org/users/1928267/items/G5BHH6JJ"],"uri":["http://zotero.org/users/1928267/items/G5BHH6JJ"],"itemData":{"id":188,"type":"article-journal","title":"Maps of random walks on complex networks reveal community structure","container-title":"Proceedings of the National Academy of Sciences","page":"1118–1123","volume":"105","issue":"4","source":"Google Scholar","author":[{"family":"Rosvall","given":"Martin"},{"family":"Bergstrom","given":"Carl T."}],"issued":{"date-parts":[["2008"]]}}}],"schema":"https://github.com/citation-style-language/schema/raw/master/csl-citation.json"} </w:instrText>
      </w:r>
      <w:r w:rsidR="00F43096">
        <w:fldChar w:fldCharType="separate"/>
      </w:r>
      <w:r w:rsidR="00417F91">
        <w:rPr>
          <w:noProof/>
        </w:rPr>
        <w:t>(Rosvall and Bergstrom 2008)</w:t>
      </w:r>
      <w:r w:rsidR="00F43096">
        <w:fldChar w:fldCharType="end"/>
      </w:r>
      <w:r w:rsidRPr="00712DDC">
        <w:t>. It identifies communities by minimizing the expected description length of the trajectory of a random walker, which is shown below:</w:t>
      </w:r>
    </w:p>
    <w:p w14:paraId="5DE4406D" w14:textId="3DF70406" w:rsidR="00C139CB" w:rsidRPr="00712DDC" w:rsidRDefault="0078385F" w:rsidP="00F81B52">
      <w:pPr>
        <w:pStyle w:val="Displayedequation"/>
      </w:pPr>
      <m:oMath>
        <m:r>
          <w:rPr>
            <w:rFonts w:ascii="Cambria Math" w:hAnsi="Cambria Math"/>
          </w:rPr>
          <w:lastRenderedPageBreak/>
          <m:t>L</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qH</m:t>
        </m:r>
        <m:d>
          <m:dPr>
            <m:ctrlPr>
              <w:rPr>
                <w:rFonts w:ascii="Cambria Math" w:hAnsi="Cambria Math"/>
              </w:rPr>
            </m:ctrlPr>
          </m:dPr>
          <m:e>
            <m:r>
              <w:rPr>
                <w:rFonts w:ascii="Cambria Math" w:hAnsi="Cambria Math"/>
              </w:rPr>
              <m:t>Q</m:t>
            </m:r>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e>
        </m:nary>
      </m:oMath>
      <w:r w:rsidR="00F10113">
        <w:t xml:space="preserve">  </w:t>
      </w:r>
      <w:r w:rsidR="00F81B52">
        <w:t>ccc</w:t>
      </w:r>
    </w:p>
    <w:p w14:paraId="4EDA4809" w14:textId="6CBC16BB" w:rsidR="00387A5D" w:rsidRPr="00712DDC" w:rsidRDefault="00387A5D" w:rsidP="00387A5D">
      <w:r w:rsidRPr="00712DDC">
        <w:t>In Eq.</w:t>
      </w:r>
      <w:r w:rsidR="007C6E35">
        <w:t xml:space="preserve"> </w:t>
      </w:r>
      <w:r w:rsidRPr="00712DDC">
        <w:t xml:space="preserve">(2), </w:t>
      </w:r>
      <m:oMath>
        <m:r>
          <w:rPr>
            <w:rFonts w:ascii="Cambria Math" w:hAnsi="Cambria Math"/>
          </w:rPr>
          <m:t>L(M)</m:t>
        </m:r>
      </m:oMath>
      <w:r w:rsidRPr="00712DDC">
        <w:t xml:space="preserve"> consists of two terms: </w:t>
      </w:r>
      <m:oMath>
        <m:r>
          <w:rPr>
            <w:rFonts w:ascii="Cambria Math" w:hAnsi="Cambria Math"/>
          </w:rPr>
          <m:t>qH</m:t>
        </m:r>
        <m:d>
          <m:dPr>
            <m:ctrlPr>
              <w:rPr>
                <w:rFonts w:ascii="Cambria Math" w:hAnsi="Cambria Math"/>
              </w:rPr>
            </m:ctrlPr>
          </m:dPr>
          <m:e>
            <m:r>
              <w:rPr>
                <w:rFonts w:ascii="Cambria Math" w:hAnsi="Cambria Math"/>
              </w:rPr>
              <m:t>Q</m:t>
            </m:r>
          </m:e>
        </m:d>
        <m:r>
          <w:rPr>
            <w:rFonts w:ascii="Cambria Math" w:hAnsi="Cambria Math"/>
          </w:rPr>
          <m:t xml:space="preserve"> </m:t>
        </m:r>
      </m:oMath>
      <w:r w:rsidRPr="00712DDC">
        <w:t>is the entropy of t</w:t>
      </w:r>
      <w:r w:rsidR="00893272">
        <w:t xml:space="preserve">he movement among clusters and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e>
            </m:d>
            <m:r>
              <w:rPr>
                <w:rFonts w:ascii="Cambria Math" w:hAnsi="Cambria Math"/>
              </w:rPr>
              <m:t xml:space="preserve"> </m:t>
            </m:r>
          </m:e>
        </m:nary>
      </m:oMath>
      <w:r w:rsidRPr="00712DDC">
        <w:t xml:space="preserve">is the entropy of movement within clusters. Specifically, </w:t>
      </w:r>
      <m:oMath>
        <m:r>
          <w:rPr>
            <w:rFonts w:ascii="Cambria Math" w:hAnsi="Cambria Math"/>
          </w:rPr>
          <m:t>q</m:t>
        </m:r>
      </m:oMath>
      <w:r w:rsidR="009E4B9F" w:rsidRPr="00712DDC">
        <w:t xml:space="preserve"> </w:t>
      </w:r>
      <w:r w:rsidRPr="00712DDC">
        <w:t xml:space="preserve">is the probability that a random walker jumps from one cluster to another, while pi is the probability of the in-cluster movement of cluster </w:t>
      </w:r>
      <m:oMath>
        <m:r>
          <w:rPr>
            <w:rFonts w:ascii="Cambria Math" w:hAnsi="Cambria Math"/>
          </w:rPr>
          <m:t>i</m:t>
        </m:r>
      </m:oMath>
      <w:r w:rsidRPr="00712DDC">
        <w:t xml:space="preserve">. This algorithm can be intuitively tailored to describe strongly connected clusters of urban regions based on Twitter user movement. The detailed literatures and implementations of Infomap can be found on this website (http://mapequation.org). Note that Infomap </w:t>
      </w:r>
      <w:del w:id="78" w:author="Yin, Junjun" w:date="2016-11-01T17:57:00Z">
        <w:r w:rsidRPr="00712DDC" w:rsidDel="00CA23CC">
          <w:delText>is capable of</w:delText>
        </w:r>
      </w:del>
      <w:ins w:id="79" w:author="Yin, Junjun" w:date="2016-11-01T17:57:00Z">
        <w:r w:rsidR="00CA23CC">
          <w:t>can</w:t>
        </w:r>
      </w:ins>
      <w:r w:rsidRPr="00712DDC">
        <w:t xml:space="preserve"> perform</w:t>
      </w:r>
      <w:del w:id="80" w:author="Yin, Junjun" w:date="2016-11-01T17:57:00Z">
        <w:r w:rsidRPr="00712DDC" w:rsidDel="00CA23CC">
          <w:delText>ing</w:delText>
        </w:r>
      </w:del>
      <w:r w:rsidR="00CA23CC">
        <w:t xml:space="preserve"> multi-</w:t>
      </w:r>
      <w:r w:rsidRPr="00712DDC">
        <w:t xml:space="preserve">level community detection </w:t>
      </w:r>
      <w:r w:rsidR="008505AE">
        <w:fldChar w:fldCharType="begin"/>
      </w:r>
      <w:r w:rsidR="008505AE">
        <w:instrText xml:space="preserve"> ADDIN ZOTERO_ITEM CSL_CITATION {"citationID":"15lFmJcE","properties":{"formattedCitation":"(De Domenico et al. 2015)","plainCitation":"(De Domenico et al. 2015)"},"citationItems":[{"id":234,"uris":["http://zotero.org/users/1928267/items/UPACFFSK"],"uri":["http://zotero.org/users/1928267/items/UPACFFSK"],"itemData":{"id":234,"type":"article-journal","title":"Identifying Modular Flows on Multilayer Networks Reveals Highly Overlapping Organization in Interconnected Systems","container-title":"Physical Review X","volume":"5","issue":"1","source":"CrossRef","URL":"http://link.aps.org/doi/10.1103/PhysRevX.5.011027","DOI":"10.1103/PhysRevX.5.011027","ISSN":"2160-3308","language":"en","author":[{"family":"De Domenico","given":"Manlio"},{"family":"Lancichinetti","given":"Andrea"},{"family":"Arenas","given":"Alex"},{"family":"Rosvall","given":"Martin"}],"issued":{"date-parts":[["2015",3,6]]},"accessed":{"date-parts":[["2015",10,5]]}}}],"schema":"https://github.com/citation-style-language/schema/raw/master/csl-citation.json"} </w:instrText>
      </w:r>
      <w:r w:rsidR="008505AE">
        <w:fldChar w:fldCharType="separate"/>
      </w:r>
      <w:r w:rsidR="008505AE">
        <w:rPr>
          <w:noProof/>
        </w:rPr>
        <w:t>(De Domenico et al. 2015)</w:t>
      </w:r>
      <w:r w:rsidR="008505AE">
        <w:fldChar w:fldCharType="end"/>
      </w:r>
      <w:r w:rsidRPr="00712DDC">
        <w:t xml:space="preserve">, but we only use </w:t>
      </w:r>
      <w:del w:id="81" w:author="Yin, Junjun" w:date="2016-11-01T17:57:00Z">
        <w:r w:rsidRPr="00712DDC" w:rsidDel="00CA23CC">
          <w:delText xml:space="preserve">this algorithm </w:delText>
        </w:r>
      </w:del>
      <w:ins w:id="82" w:author="Yin, Junjun" w:date="2016-11-01T17:57:00Z">
        <w:r w:rsidR="00CA23CC">
          <w:t xml:space="preserve">it </w:t>
        </w:r>
      </w:ins>
      <w:r w:rsidRPr="00712DDC">
        <w:t xml:space="preserve">to produce </w:t>
      </w:r>
      <w:ins w:id="83" w:author="Yin, Junjun" w:date="2016-11-01T17:57:00Z">
        <w:r w:rsidR="00CA23CC">
          <w:t xml:space="preserve">the </w:t>
        </w:r>
      </w:ins>
      <w:del w:id="84" w:author="Yin, Junjun" w:date="2016-11-01T17:56:00Z">
        <w:r w:rsidRPr="00712DDC" w:rsidDel="00CA23CC">
          <w:delText xml:space="preserve">our </w:delText>
        </w:r>
      </w:del>
      <w:r w:rsidRPr="00712DDC">
        <w:t>most detailed community structures</w:t>
      </w:r>
      <w:ins w:id="85" w:author="Yin, Junjun" w:date="2016-11-01T17:57:00Z">
        <w:r w:rsidR="00CA23CC">
          <w:t xml:space="preserve"> </w:t>
        </w:r>
      </w:ins>
      <w:del w:id="86" w:author="Yin, Junjun" w:date="2016-11-01T17:57:00Z">
        <w:r w:rsidRPr="00712DDC" w:rsidDel="00CA23CC">
          <w:delText xml:space="preserve"> in order </w:delText>
        </w:r>
      </w:del>
      <w:r w:rsidRPr="00712DDC">
        <w:t>to examine groups of strongly connected urban regions.</w:t>
      </w:r>
    </w:p>
    <w:p w14:paraId="6713204E" w14:textId="2392AFCB" w:rsidR="00AB55F7" w:rsidRPr="00712DDC" w:rsidRDefault="002967D6" w:rsidP="007376E4">
      <w:pPr>
        <w:pStyle w:val="Heading2"/>
      </w:pPr>
      <w:r w:rsidRPr="00712DDC">
        <w:t>3.4. Distance decay effect and gravity model</w:t>
      </w:r>
    </w:p>
    <w:p w14:paraId="24AEA806" w14:textId="06DA8761" w:rsidR="007826AE" w:rsidRPr="00712DDC" w:rsidRDefault="00AF23D4" w:rsidP="00387A5D">
      <w:r w:rsidRPr="00712DDC">
        <w:t xml:space="preserve">As mentioned above, the clusters of urban regions in the form of communities in the network space often yield geographically cohesive urban </w:t>
      </w:r>
      <w:r w:rsidR="00766F27">
        <w:t>areas. This phenomenon is spec</w:t>
      </w:r>
      <w:r w:rsidRPr="00712DDC">
        <w:t xml:space="preserve">ulated to be related to the distance decay effects, where the interaction strength between two urban regions decreases as the geographical distance </w:t>
      </w:r>
      <w:r w:rsidR="00766F27">
        <w:t>between them increases. A grav</w:t>
      </w:r>
      <w:r w:rsidRPr="00712DDC">
        <w:t xml:space="preserve">ity model is often used to express such relations, as is shown in Eq. (3), 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ij</m:t>
                </m:r>
              </m:sub>
            </m:sSub>
          </m:e>
        </m:d>
      </m:oMath>
      <w:r w:rsidRPr="00712DDC">
        <w:t xml:space="preserve"> and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Pr="00712DDC">
        <w:t xml:space="preserve"> denote the interaction from </w:t>
      </w:r>
      <m:oMath>
        <m:r>
          <w:rPr>
            <w:rFonts w:ascii="Cambria Math" w:hAnsi="Cambria Math"/>
          </w:rPr>
          <m:t>i</m:t>
        </m:r>
      </m:oMath>
      <w:r w:rsidRPr="00712DDC">
        <w:t xml:space="preserve"> to </w:t>
      </w:r>
      <m:oMath>
        <m:r>
          <w:rPr>
            <w:rFonts w:ascii="Cambria Math" w:hAnsi="Cambria Math"/>
          </w:rPr>
          <m:t>j</m:t>
        </m:r>
      </m:oMath>
      <w:r w:rsidRPr="00712DDC">
        <w:t xml:space="preserve"> and distance between two pla</w:t>
      </w:r>
      <w:r w:rsidR="00766F27">
        <w:t xml:space="preserve">ces, </w:t>
      </w:r>
      <m:oMath>
        <m:r>
          <w:rPr>
            <w:rFonts w:ascii="Cambria Math" w:hAnsi="Cambria Math"/>
          </w:rPr>
          <m:t>K</m:t>
        </m:r>
      </m:oMath>
      <w:r w:rsidR="00766F27">
        <w:t xml:space="preserve"> is a con</w:t>
      </w:r>
      <w:r w:rsidRPr="00712DDC">
        <w:t xml:space="preserve">stant, and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712DDC">
        <w:t xml:space="preserve"> and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Pr="00712DDC">
        <w:t xml:space="preserve"> are the population size of place </w:t>
      </w:r>
      <m:oMath>
        <m:r>
          <w:rPr>
            <w:rFonts w:ascii="Cambria Math" w:hAnsi="Cambria Math"/>
          </w:rPr>
          <m:t>i</m:t>
        </m:r>
      </m:oMath>
      <w:r w:rsidR="00133112" w:rsidRPr="00712DDC">
        <w:t xml:space="preserve"> </w:t>
      </w:r>
      <w:r w:rsidRPr="00712DDC">
        <w:t xml:space="preserve">and </w:t>
      </w:r>
      <m:oMath>
        <m:r>
          <w:rPr>
            <w:rFonts w:ascii="Cambria Math" w:hAnsi="Cambria Math"/>
          </w:rPr>
          <m:t>j</m:t>
        </m:r>
      </m:oMath>
      <w:r w:rsidR="00133112">
        <w:t xml:space="preserve"> </w:t>
      </w:r>
      <w:r w:rsidRPr="00712DDC">
        <w:t xml:space="preserve">respectively. The interaction strength decreasing with respect to increasing geographic distance is expressed by the distance decay function, </w:t>
      </w:r>
      <m:oMath>
        <m:r>
          <w:rPr>
            <w:rFonts w:ascii="Cambria Math" w:hAnsi="Cambria Math"/>
          </w:rPr>
          <m:t>f(</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oMath>
      <w:r w:rsidRPr="00712DDC">
        <w:t xml:space="preserve">, where the parameter </w:t>
      </w:r>
      <m:oMath>
        <m:r>
          <w:rPr>
            <w:rFonts w:ascii="Cambria Math" w:hAnsi="Cambria Math"/>
          </w:rPr>
          <m:t>β</m:t>
        </m:r>
      </m:oMath>
      <w:r w:rsidRPr="00712DDC">
        <w:t xml:space="preserve"> reveals the distance impact on interaction strength. A greater </w:t>
      </w:r>
      <m:oMath>
        <m:r>
          <w:rPr>
            <w:rFonts w:ascii="Cambria Math" w:hAnsi="Cambria Math"/>
          </w:rPr>
          <m:t>β</m:t>
        </m:r>
      </m:oMath>
      <w:r w:rsidRPr="00712DDC">
        <w:t xml:space="preserve"> indicates stronger decay and the interaction strength is more influenc</w:t>
      </w:r>
      <w:r w:rsidR="00A6315E">
        <w:t>ed by distance</w:t>
      </w:r>
      <w:del w:id="87" w:author="Yin, Junjun" w:date="2016-11-01T18:02:00Z">
        <w:r w:rsidR="00A6315E" w:rsidDel="00B316DA">
          <w:delText xml:space="preserve"> </w:delText>
        </w:r>
        <w:r w:rsidR="00A6315E" w:rsidDel="00B316DA">
          <w:fldChar w:fldCharType="begin"/>
        </w:r>
        <w:r w:rsidR="00A6315E" w:rsidDel="00B316DA">
          <w:delInstrText xml:space="preserve"> ADDIN ZOTERO_ITEM CSL_CITATION {"citationID":"VQM2ruC6","properties":{"formattedCitation":"(Y. Liu et al. 2014)","plainCitation":"(Y. Liu et al. 2014)"},"citationItems":[{"id":237,"uris":["http://zotero.org/users/1928267/items/UXQ5DKJF"],"uri":["http://zotero.org/users/1928267/items/UXQ5DKJF"],"itemData":{"id":237,"type":"article-journal","title":"Uncovering Patterns of Inter-Urban Trip and Spatial Interaction from Social Media Check-In Data","container-title":"PLoS ONE","page":"e86026","volume":"9","issue":"1","source":"CrossRef","DOI":"10.1371/journal.pone.0086026","ISSN":"1932-6203","language":"en","author":[{"family":"Liu","given":"Yu"},{"family":"Sui","given":"Zhengwei"},{"family":"Kang","given":"Chaogui"},{"family":"Gao","given":"Yong"}],"editor":[{"family":"Csermely","given":"Peter"}],"issued":{"date-parts":[["2014",1,17]]}}}],"schema":"https://github.com/citation-style-language/schema/raw/master/csl-citation.json"} </w:delInstrText>
        </w:r>
        <w:r w:rsidR="00A6315E" w:rsidDel="00B316DA">
          <w:fldChar w:fldCharType="separate"/>
        </w:r>
        <w:r w:rsidR="00A6315E" w:rsidDel="00B316DA">
          <w:rPr>
            <w:noProof/>
          </w:rPr>
          <w:delText>(Y. Liu et al. 2014)</w:delText>
        </w:r>
        <w:r w:rsidR="00A6315E" w:rsidDel="00B316DA">
          <w:fldChar w:fldCharType="end"/>
        </w:r>
      </w:del>
      <w:r w:rsidRPr="00712DDC">
        <w:t xml:space="preserve">. While it is suggested that population size may not be an accurate indicator to describe the repulsion or </w:t>
      </w:r>
      <w:r w:rsidRPr="00712DDC">
        <w:lastRenderedPageBreak/>
        <w:t xml:space="preserve">attractiveness between places, the gravity model is usually fitted by using observed interaction strength and the distance between geographical entities </w:t>
      </w:r>
      <w:r w:rsidR="00925E32">
        <w:fldChar w:fldCharType="begin"/>
      </w:r>
      <w:r w:rsidR="008505AE">
        <w:instrText xml:space="preserve"> ADDIN ZOTERO_ITEM CSL_CITATION {"citationID":"4qEM67Cn","properties":{"formattedCitation":"(Y. Liu et al. 2014)","plainCitation":"(Y. Liu et al. 2014)"},"citationItems":[{"id":237,"uris":["http://zotero.org/users/1928267/items/UXQ5DKJF"],"uri":["http://zotero.org/users/1928267/items/UXQ5DKJF"],"itemData":{"id":237,"type":"article-journal","title":"Uncovering Patterns of Inter-Urban Trip and Spatial Interaction from Social Media Check-In Data","container-title":"PLoS ONE","page":"e86026","volume":"9","issue":"1","source":"CrossRef","DOI":"10.1371/journal.pone.0086026","ISSN":"1932-6203","language":"en","author":[{"family":"Liu","given":"Yu"},{"family":"Sui","given":"Zhengwei"},{"family":"Kang","given":"Chaogui"},{"family":"Gao","given":"Yong"}],"editor":[{"family":"Csermely","given":"Peter"}],"issued":{"date-parts":[["2014",1,17]]}}}],"schema":"https://github.com/citation-style-language/schema/raw/master/csl-citation.json"} </w:instrText>
      </w:r>
      <w:r w:rsidR="00925E32">
        <w:fldChar w:fldCharType="separate"/>
      </w:r>
      <w:r w:rsidR="00B851A0">
        <w:rPr>
          <w:noProof/>
        </w:rPr>
        <w:t>(Y. Liu et al. 2014)</w:t>
      </w:r>
      <w:r w:rsidR="00925E32">
        <w:fldChar w:fldCharType="end"/>
      </w:r>
      <w:r w:rsidRPr="00712DDC">
        <w:t>.</w:t>
      </w:r>
    </w:p>
    <w:p w14:paraId="7B47D698" w14:textId="77777777" w:rsidR="00B55500" w:rsidRDefault="0012797A" w:rsidP="00B55500">
      <w:pPr>
        <w:pStyle w:val="Displayedequation"/>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ij</m:t>
                </m:r>
              </m:sub>
            </m:sSub>
          </m:e>
        </m:d>
        <m:r>
          <m:rPr>
            <m:sty m:val="p"/>
          </m:rPr>
          <w:rPr>
            <w:rFonts w:ascii="Cambria Math" w:hAnsi="Cambria Math"/>
          </w:rPr>
          <m:t>=</m:t>
        </m:r>
        <m:r>
          <w:rPr>
            <w:rFonts w:ascii="Cambria Math" w:hAnsi="Cambria Math"/>
          </w:rPr>
          <m:t>k</m:t>
        </m:r>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j</m:t>
                </m:r>
              </m:sub>
            </m:sSub>
          </m:num>
          <m:den>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ij</m:t>
                    </m:r>
                  </m:sub>
                </m:sSub>
              </m:e>
            </m:d>
          </m:den>
        </m:f>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ij</m:t>
                </m:r>
              </m:sub>
            </m:sSub>
          </m:e>
        </m:d>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β</m:t>
            </m:r>
          </m:sup>
        </m:sSubSup>
      </m:oMath>
      <w:r w:rsidR="00CF20DE">
        <w:t xml:space="preserve"> xx</w:t>
      </w:r>
    </w:p>
    <w:p w14:paraId="1BC71703" w14:textId="5E127AB3" w:rsidR="009121D7" w:rsidRPr="00712DDC" w:rsidRDefault="005934B0" w:rsidP="00B55500">
      <w:pPr>
        <w:pStyle w:val="Newparagraph"/>
      </w:pPr>
      <w:r w:rsidRPr="00712DDC">
        <w:t xml:space="preserve">In this study, the main purpose for adopting the gravity </w:t>
      </w:r>
      <w:r w:rsidR="00B55500">
        <w:t xml:space="preserve">model is not to find the best </w:t>
      </w:r>
      <m:oMath>
        <m:r>
          <w:rPr>
            <w:rFonts w:ascii="Cambria Math" w:hAnsi="Cambria Math"/>
          </w:rPr>
          <m:t>β</m:t>
        </m:r>
        <m:r>
          <w:rPr>
            <w:rFonts w:ascii="Cambria Math" w:hAnsi="Cambria Math"/>
          </w:rPr>
          <m:t xml:space="preserve"> </m:t>
        </m:r>
      </m:oMath>
      <w:r w:rsidRPr="00712DDC">
        <w:t>value to estimate the potential interaction strength among depicted urban areas. Interestingly, the distance decay effects are also found in human mobility patterns</w:t>
      </w:r>
      <w:r w:rsidR="00347925">
        <w:t xml:space="preserve"> </w:t>
      </w:r>
      <w:r w:rsidR="00347925">
        <w:fldChar w:fldCharType="begin"/>
      </w:r>
      <w:r w:rsidR="00347925">
        <w:instrText xml:space="preserve"> ADDIN ZOTERO_ITEM CSL_CITATION {"citationID":"dkf5h0JQ","properties":{"formattedCitation":"(Zhao et al. 2016)","plainCitation":"(Zhao et al. 2016)"},"citationItems":[{"id":730,"uris":["http://zotero.org/users/1928267/items/W5HMI8BN"],"uri":["http://zotero.org/users/1928267/items/W5HMI8BN"],"itemData":{"id":730,"type":"article-journal","title":"Understanding the bias of call detail records in human mobility research","container-title":"International Journal of Geographical Information Science","page":"1738-1762","volume":"30","issue":"9","source":"CrossRef","DOI":"10.1080/13658816.2015.1137298","ISSN":"1365-8816, 1362-3087","language":"en","author":[{"family":"Zhao","given":"Ziliang"},{"family":"Shaw","given":"Shih-Lung"},{"family":"Xu","given":"Yang"},{"family":"Lu","given":"Feng"},{"family":"Chen","given":"Jie"},{"family":"Yin","given":"Ling"}],"issued":{"date-parts":[["2016",9]]}}}],"schema":"https://github.com/citation-style-language/schema/raw/master/csl-citation.json"} </w:instrText>
      </w:r>
      <w:r w:rsidR="00347925">
        <w:fldChar w:fldCharType="separate"/>
      </w:r>
      <w:r w:rsidR="00347925">
        <w:rPr>
          <w:noProof/>
        </w:rPr>
        <w:t>(Zhao et al. 2016)</w:t>
      </w:r>
      <w:r w:rsidR="00347925">
        <w:fldChar w:fldCharType="end"/>
      </w:r>
      <w:r w:rsidRPr="00712DDC">
        <w:t xml:space="preserve">, the authors argue that it is due to the constraints of complex urban structure. </w:t>
      </w:r>
      <w:del w:id="88" w:author="Junjun Yin" w:date="2016-10-31T13:43:00Z">
        <w:r w:rsidRPr="00712DDC" w:rsidDel="002F6B2F">
          <w:delText>In this study, in</w:delText>
        </w:r>
      </w:del>
      <w:ins w:id="89" w:author="Junjun Yin" w:date="2016-10-31T13:43:00Z">
        <w:r w:rsidR="002F6B2F">
          <w:t>In</w:t>
        </w:r>
      </w:ins>
      <w:r w:rsidRPr="00712DDC">
        <w:t xml:space="preserve"> line with the idea that urban environments are conceptualized spaces that are recreated and formed by human activities </w:t>
      </w:r>
      <w:r w:rsidR="00645553">
        <w:fldChar w:fldCharType="begin"/>
      </w:r>
      <w:r w:rsidR="00645553">
        <w:instrText xml:space="preserve"> ADDIN ZOTERO_ITEM CSL_CITATION {"citationID":"dCsIYgS2","properties":{"formattedCitation":"(Schliephake 2014)","plainCitation":"(Schliephake 2014)"},"citationItems":[{"id":148,"uris":["http://zotero.org/users/1928267/items/3QAVVJC3"],"uri":["http://zotero.org/users/1928267/items/3QAVVJC3"],"itemData":{"id":148,"type":"book","title":"Urban Ecologies: City Space, Material Agency, and Environmental Politics in Contemporary Culture","publisher":"Lexington Books","number-of-pages":"269","source":"Google Books","abstract":"The term “urban ecology” has become a buzzword in various disciplines, including the social and natural sciences as well as urban planning and architecture. The environmental humanities have been slow to adapt to current theoretical debates, often excluding human-built environments from their respective frameworks. This book closes this gap both in theory and in practice, bringing together “urban ecology” with ecocritical and cultural ecological approaches by conceptualizing the city as an integral part of the environment and as a space in which ecological problems manifest concretely. Arguing that culture has to be seen as an active component and integral factor within urban ecologies, it makes use of a metaphorical use of the term, perceiving cities as spatial phenomena that do not only have manifold and complex material interrelations with their respective (natural) environments, but that are intrinsically connected to the ideas, imaginations, and interpretations that make up the cultural symbolic and discursive side of our urban lives and that are stored and constantly renegotiated in their cultural and artistic representations. The city is, within this framework, both seen as an ecosystemically organized space as well as a cultural artifact. Thus, the urban ecology outlined in this study takes its main impetus from an analysis of examples taken from contemporary culture that deal with urban life and the complex interrelations between urban communities and their (natural and built) environments.","ISBN":"978-0-7391-9576-5","shortTitle":"Urban Ecologies","language":"en","author":[{"family":"Schliephake","given":"Christopher"}],"issued":{"date-parts":[["2014",12,11]]}}}],"schema":"https://github.com/citation-style-language/schema/raw/master/csl-citation.json"} </w:instrText>
      </w:r>
      <w:r w:rsidR="00645553">
        <w:fldChar w:fldCharType="separate"/>
      </w:r>
      <w:r w:rsidR="00645553">
        <w:rPr>
          <w:noProof/>
        </w:rPr>
        <w:t>(Schliephake 2014)</w:t>
      </w:r>
      <w:r w:rsidR="00645553">
        <w:fldChar w:fldCharType="end"/>
      </w:r>
      <w:r w:rsidRPr="00712DDC">
        <w:t xml:space="preserve">, we speculate that the distance decay effects in affecting the interaction strength of two geographic regions and ultimately depicting the urban structures (e.g., urban boundaries), is contributed by (or related to) the distance decay parameters found in the underlying mobility patterns. </w:t>
      </w:r>
      <w:ins w:id="90" w:author="Yin, Junjun" w:date="2016-11-01T18:07:00Z">
        <w:r w:rsidR="009C3ADF">
          <w:t>Considering</w:t>
        </w:r>
      </w:ins>
      <w:del w:id="91" w:author="Yin, Junjun" w:date="2016-11-01T18:07:00Z">
        <w:r w:rsidRPr="00712DDC" w:rsidDel="009C3ADF">
          <w:delText>In</w:delText>
        </w:r>
        <w:r w:rsidR="009121D7" w:rsidRPr="00712DDC" w:rsidDel="009C3ADF">
          <w:delText xml:space="preserve"> particular, since</w:delText>
        </w:r>
      </w:del>
      <w:r w:rsidR="009121D7" w:rsidRPr="00712DDC">
        <w:t xml:space="preserve"> we have used a mobility network of spatial interactions, if this hypothesis stands, it will provide strong support that the depicted urban boundaries are not random artifacts but indeed reflect how naturally people move across the geographical regions.</w:t>
      </w:r>
    </w:p>
    <w:p w14:paraId="5CF4FE07" w14:textId="77777777" w:rsidR="009163DF" w:rsidRPr="00712DDC" w:rsidRDefault="009163DF" w:rsidP="0008068D">
      <w:pPr>
        <w:pStyle w:val="Heading1"/>
      </w:pPr>
      <w:r w:rsidRPr="00712DDC">
        <w:t>4. Results</w:t>
      </w:r>
    </w:p>
    <w:p w14:paraId="29D371C5" w14:textId="3DC2378C" w:rsidR="00780F43" w:rsidRPr="00712DDC" w:rsidRDefault="009163DF" w:rsidP="0008068D">
      <w:pPr>
        <w:pStyle w:val="Heading2"/>
      </w:pPr>
      <w:r w:rsidRPr="00712DDC">
        <w:t>4.1. Collective Mobility Patterns of Twitter Users in Great Britain</w:t>
      </w:r>
    </w:p>
    <w:p w14:paraId="04FB9AE5" w14:textId="277AFF2E" w:rsidR="00AF23D4" w:rsidRPr="00712DDC" w:rsidRDefault="00CB46BF" w:rsidP="00387A5D">
      <w:r w:rsidRPr="00712DDC">
        <w:t>We modeled different aspects of the collective mobility patterns of Twitter users. These patterns include: the number of visited locations per user</w:t>
      </w:r>
      <w:r w:rsidR="00766F27">
        <w:t>, the collective user displace</w:t>
      </w:r>
      <w:r w:rsidRPr="00712DDC">
        <w:t xml:space="preserve">ments, and the radius of gyration of individuals </w:t>
      </w:r>
      <w:del w:id="92" w:author="Yin, Junjun" w:date="2016-11-01T18:07:00Z">
        <w:r w:rsidRPr="00712DDC" w:rsidDel="00425B18">
          <w:delText xml:space="preserve">in order </w:delText>
        </w:r>
      </w:del>
      <w:r w:rsidRPr="00712DDC">
        <w:t xml:space="preserve">to identify distinct distance ranges in user travel patterns. We </w:t>
      </w:r>
      <w:ins w:id="93" w:author="Yin, Junjun" w:date="2016-11-01T18:08:00Z">
        <w:r w:rsidR="00425B18">
          <w:t>utilized</w:t>
        </w:r>
      </w:ins>
      <w:del w:id="94" w:author="Yin, Junjun" w:date="2016-11-01T18:08:00Z">
        <w:r w:rsidRPr="00712DDC" w:rsidDel="00425B18">
          <w:delText>then used</w:delText>
        </w:r>
      </w:del>
      <w:r w:rsidRPr="00712DDC">
        <w:t xml:space="preserve"> these distance ranges within the mobility patterns to partition the geographic space of Great Britain into fine-grained cells and </w:t>
      </w:r>
      <w:r w:rsidRPr="00712DDC">
        <w:lastRenderedPageBreak/>
        <w:t>established the connectivity among these cells to redr</w:t>
      </w:r>
      <w:r w:rsidR="00766F27">
        <w:t>aw non-administrative anthropo</w:t>
      </w:r>
      <w:r w:rsidRPr="00712DDC">
        <w:t>graphic urban boundaries.</w:t>
      </w:r>
    </w:p>
    <w:p w14:paraId="02FA83AC" w14:textId="3046B336" w:rsidR="00A02B26" w:rsidRPr="00A02B26" w:rsidRDefault="00A02B26" w:rsidP="00741CF6">
      <w:pPr>
        <w:pStyle w:val="Newparagraph"/>
      </w:pPr>
      <w:r w:rsidRPr="00A02B26">
        <w:t>We found that the cumulative distribution function of the number of locations visited by each Twitter user follows a two-tier power</w:t>
      </w:r>
      <w:r w:rsidR="009C02A4">
        <w:t xml:space="preserve"> law distribution (Fig. 2). </w:t>
      </w:r>
      <w:del w:id="95" w:author="Yin, Junjun" w:date="2016-11-01T18:09:00Z">
        <w:r w:rsidR="009C02A4" w:rsidDel="00741CF6">
          <w:delText xml:space="preserve">The </w:delText>
        </w:r>
        <w:r w:rsidRPr="00A02B26" w:rsidDel="00741CF6">
          <w:delText>m</w:delText>
        </w:r>
      </w:del>
      <w:ins w:id="96" w:author="Yin, Junjun" w:date="2016-11-01T18:09:00Z">
        <w:r w:rsidR="00741CF6">
          <w:t>M</w:t>
        </w:r>
      </w:ins>
      <w:r w:rsidRPr="00A02B26">
        <w:t xml:space="preserve">ajority of the data follow a truncated power-law distribution </w:t>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-α</m:t>
            </m:r>
          </m:sup>
        </m:sSup>
        <m:sSup>
          <m:sSupPr>
            <m:ctrlPr>
              <w:rPr>
                <w:rFonts w:ascii="Cambria Math" w:hAnsi="Cambria Math"/>
                <w:i/>
              </w:rPr>
            </m:ctrlPr>
          </m:sSupPr>
          <m:e>
            <m:r>
              <w:rPr>
                <w:rFonts w:ascii="Cambria Math" w:hAnsi="Cambria Math"/>
              </w:rPr>
              <m:t>e</m:t>
            </m:r>
          </m:e>
          <m:sup>
            <m:r>
              <w:rPr>
                <w:rFonts w:ascii="Cambria Math" w:hAnsi="Cambria Math"/>
              </w:rPr>
              <m:t>-λx</m:t>
            </m:r>
          </m:sup>
        </m:sSup>
      </m:oMath>
      <w:r w:rsidRPr="00A02B26">
        <w:t xml:space="preserve">, where </w:t>
      </w:r>
      <m:oMath>
        <m:r>
          <w:rPr>
            <w:rFonts w:ascii="Cambria Math" w:hAnsi="Cambria Math"/>
          </w:rPr>
          <m:t>α=1.24, λ=0.00132</m:t>
        </m:r>
      </m:oMath>
      <w:r w:rsidRPr="00A02B26">
        <w:t xml:space="preserve">; and the tail part (less than 2% of the whole population) follows a power-law distribution </w:t>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-α</m:t>
            </m:r>
          </m:sup>
        </m:sSup>
      </m:oMath>
      <w:r w:rsidRPr="00A02B26">
        <w:t xml:space="preserve"> with α value is 3.2. The distribution was found to be consistent over each month examined (June to December, 2014), which has a slight offset in the truncated power-law distribution (the mean α value is 1.26 ± with a </w:t>
      </w:r>
      <m:oMath>
        <m:r>
          <w:rPr>
            <w:rFonts w:ascii="Cambria Math" w:hAnsi="Cambria Math"/>
          </w:rPr>
          <m:t>0.05 σ</m:t>
        </m:r>
      </m:oMath>
      <w:r w:rsidRPr="00A02B26">
        <w:t xml:space="preserve"> and the mean </w:t>
      </w:r>
      <m:oMath>
        <m:r>
          <w:rPr>
            <w:rFonts w:ascii="Cambria Math" w:hAnsi="Cambria Math"/>
          </w:rPr>
          <m:t>λ</m:t>
        </m:r>
      </m:oMath>
      <w:r w:rsidRPr="00A02B26">
        <w:t xml:space="preserve"> value as 0.00134 ± with a 0.0002 </w:t>
      </w:r>
      <m:oMath>
        <m:r>
          <w:rPr>
            <w:rFonts w:ascii="Cambria Math" w:hAnsi="Cambria Math"/>
          </w:rPr>
          <m:t>σ</m:t>
        </m:r>
      </m:oMath>
      <w:r w:rsidRPr="00A02B26">
        <w:t>).</w:t>
      </w:r>
    </w:p>
    <w:p w14:paraId="2ADF3020" w14:textId="42A32C7C" w:rsidR="00CB46BF" w:rsidRDefault="00A02B26" w:rsidP="00387A5D">
      <w:r>
        <w:tab/>
      </w:r>
      <w:r w:rsidR="00AE492B" w:rsidRPr="00AE492B">
        <w:t>The two-tier power law distribution indicates that the collective behavior of Twitter users visiting different locations can be well appr</w:t>
      </w:r>
      <w:r w:rsidR="00766F27">
        <w:t>oximated with a (truncated) L</w:t>
      </w:r>
      <w:r w:rsidR="00766F27" w:rsidRPr="00766F27">
        <w:t>é</w:t>
      </w:r>
      <w:r w:rsidR="00AE492B" w:rsidRPr="00AE492B">
        <w:t xml:space="preserve">vy Walk (a random walk) model </w:t>
      </w:r>
      <w:r w:rsidR="00A51A96">
        <w:fldChar w:fldCharType="begin"/>
      </w:r>
      <w:r w:rsidR="00A51A96">
        <w:instrText xml:space="preserve"> ADDIN ZOTERO_ITEM CSL_CITATION {"citationID":"WtBd7X0m","properties":{"formattedCitation":"(Rhee et al. 2011; Reynolds 2012)","plainCitation":"(Rhee et al. 2011; Reynolds 2012)"},"citationItems":[{"id":973,"uris":["http://zotero.org/users/1928267/items/E2J6A6NN"],"uri":["http://zotero.org/users/1928267/items/E2J6A6NN"],"itemData":{"id":973,"type":"article-journal","title":"On the levy-walk nature of human mobility","container-title":"IEEE/ACM transactions on networking (TON)","page":"630-643","volume":"19","issue":"3","author":[{"family":"Rhee","given":"I."},{"family":"Shin","given":"M."},{"family":"Hong","given":"S."},{"family":"Lee","given":"K."},{"family":"Kim","given":"S. J."},{"family":"Chong","given":"S."}],"issued":{"date-parts":[["2011"]]}}},{"id":972,"uris":["http://zotero.org/users/1928267/items/PDJFNI46"],"uri":["http://zotero.org/users/1928267/items/PDJFNI46"],"itemData":{"id":972,"type":"article-journal","title":"Truncated levy walks are expected beyond the scale of data collection when correlated random walks embody observed movement patterns","container-title":"Journal of The Royal Society Interface","page":"528-534","volume":"9","issue":"68","author":[{"family":"Reynolds","given":"A."}],"issued":{"date-parts":[["2012"]]}}}],"schema":"https://github.com/citation-style-language/schema/raw/master/csl-citation.json"} </w:instrText>
      </w:r>
      <w:r w:rsidR="00A51A96">
        <w:fldChar w:fldCharType="separate"/>
      </w:r>
      <w:r w:rsidR="00A51A96">
        <w:rPr>
          <w:noProof/>
        </w:rPr>
        <w:t>(Rhee et al. 2011; Reynolds 2012)</w:t>
      </w:r>
      <w:r w:rsidR="00A51A96">
        <w:fldChar w:fldCharType="end"/>
      </w:r>
      <w:r w:rsidR="00766F27">
        <w:t>, which has also been identi</w:t>
      </w:r>
      <w:r w:rsidR="00AE492B" w:rsidRPr="00AE492B">
        <w:t xml:space="preserve">fied in many human mobility studies using different mobility data </w:t>
      </w:r>
      <w:r w:rsidR="00A51A96">
        <w:fldChar w:fldCharType="begin"/>
      </w:r>
      <w:r w:rsidR="00A51A96">
        <w:instrText xml:space="preserve"> ADDIN ZOTERO_ITEM CSL_CITATION {"citationID":"p1Ojl6F0","properties":{"formattedCitation":"(Zhao et al. 2016)","plainCitation":"(Zhao et al. 2016)"},"citationItems":[{"id":730,"uris":["http://zotero.org/users/1928267/items/W5HMI8BN"],"uri":["http://zotero.org/users/1928267/items/W5HMI8BN"],"itemData":{"id":730,"type":"article-journal","title":"Understanding the bias of call detail records in human mobility research","container-title":"International Journal of Geographical Information Science","page":"1738-1762","volume":"30","issue":"9","source":"CrossRef","DOI":"10.1080/13658816.2015.1137298","ISSN":"1365-8816, 1362-3087","language":"en","author":[{"family":"Zhao","given":"Ziliang"},{"family":"Shaw","given":"Shih-Lung"},{"family":"Xu","given":"Yang"},{"family":"Lu","given":"Feng"},{"family":"Chen","given":"Jie"},{"family":"Yin","given":"Ling"}],"issued":{"date-parts":[["2016",9]]}}}],"schema":"https://github.com/citation-style-language/schema/raw/master/csl-citation.json"} </w:instrText>
      </w:r>
      <w:r w:rsidR="00A51A96">
        <w:fldChar w:fldCharType="separate"/>
      </w:r>
      <w:r w:rsidR="00A51A96">
        <w:rPr>
          <w:noProof/>
        </w:rPr>
        <w:t>(Zhao et al. 2016)</w:t>
      </w:r>
      <w:r w:rsidR="00A51A96">
        <w:fldChar w:fldCharType="end"/>
      </w:r>
      <w:r w:rsidR="00AE492B" w:rsidRPr="00AE492B">
        <w:t xml:space="preserve">. The similarity among the distributions suggests that the mobility data collected from geo-located tweets is temporally stable, at least at monthly intervals, which indicates that our approach using Twitter user mobility to delineate urban boundaries </w:t>
      </w:r>
      <w:r w:rsidR="00766F27">
        <w:t>is viable. In addition, the L</w:t>
      </w:r>
      <w:r w:rsidR="00766F27" w:rsidRPr="00766F27">
        <w:t>é</w:t>
      </w:r>
      <w:r w:rsidR="00AE492B" w:rsidRPr="00AE492B">
        <w:t>vy Walk model reveals the diversity regarding the number of visited locations per user, which indicates a level of “randomness” in Twitter user movement across space. It, in turn, justifies our choice of using th</w:t>
      </w:r>
      <w:r w:rsidR="00BC5411">
        <w:t>e map equation community detec</w:t>
      </w:r>
      <w:r w:rsidR="00AE492B" w:rsidRPr="00AE492B">
        <w:t xml:space="preserve">tion algorithm </w:t>
      </w:r>
      <w:r w:rsidR="00A51A96">
        <w:fldChar w:fldCharType="begin"/>
      </w:r>
      <w:r w:rsidR="00A51A96">
        <w:instrText xml:space="preserve"> ADDIN ZOTERO_ITEM CSL_CITATION {"citationID":"K450L87u","properties":{"custom":"(Rosvall and Bergstrom 2008)","formattedCitation":"(Rosvall and Bergstrom 2008)","plainCitation":"(Rosvall and Bergstrom 2008)"},"citationItems":[{"id":188,"uris":["http://zotero.org/users/1928267/items/G5BHH6JJ"],"uri":["http://zotero.org/users/1928267/items/G5BHH6JJ"],"itemData":{"id":188,"type":"article-journal","title":"Maps of random walks on complex networks reveal community structure","container-title":"Proceedings of the National Academy of Sciences","page":"1118–1123","volume":"105","issue":"4","source":"Google Scholar","author":[{"family":"Rosvall","given":"Martin"},{"family":"Bergstrom","given":"Carl T."}],"issued":{"date-parts":[["2008"]]}}}],"schema":"https://github.com/citation-style-language/schema/raw/master/csl-citation.json"} </w:instrText>
      </w:r>
      <w:r w:rsidR="00A51A96">
        <w:fldChar w:fldCharType="separate"/>
      </w:r>
      <w:r w:rsidR="00A51A96">
        <w:rPr>
          <w:noProof/>
        </w:rPr>
        <w:t>(Rosvall and Bergstrom 2008)</w:t>
      </w:r>
      <w:r w:rsidR="00A51A96">
        <w:fldChar w:fldCharType="end"/>
      </w:r>
      <w:r w:rsidR="00AE492B" w:rsidRPr="00AE492B">
        <w:t xml:space="preserve"> to identify the clusters of urban regional connectedness using large-scale Twitter user movement data.</w:t>
      </w:r>
    </w:p>
    <w:p w14:paraId="7265D3E2" w14:textId="2BA7521F" w:rsidR="00AE492B" w:rsidRDefault="00AE492B" w:rsidP="00387A5D">
      <w:r>
        <w:tab/>
      </w:r>
      <w:r w:rsidR="000633B5" w:rsidRPr="000633B5">
        <w:t>We then studied two aspects of the Twitter user mobility patterns: the distribution of Twitter user displacement and the radius of gyration. Twitter user displacement refers to the distance between two consecutive locations in a user’s</w:t>
      </w:r>
      <w:r w:rsidR="005E328B">
        <w:t xml:space="preserve"> </w:t>
      </w:r>
      <w:r w:rsidR="005E328B">
        <w:lastRenderedPageBreak/>
        <w:t>trajectory using a straight</w:t>
      </w:r>
      <w:r w:rsidR="005E328B" w:rsidRPr="000633B5">
        <w:t>-line</w:t>
      </w:r>
      <w:r w:rsidR="000633B5" w:rsidRPr="000633B5">
        <w:t xml:space="preserve"> distance metric. The radius of gyration describes the deviation of distance from the center of mass in a user’s trajectory. The probability distributions of the collective user displacement </w:t>
      </w:r>
      <m:oMath>
        <m:r>
          <w:rPr>
            <w:rFonts w:ascii="Cambria Math" w:hAnsi="Cambria Math"/>
          </w:rPr>
          <m:t>P(d)</m:t>
        </m:r>
      </m:oMath>
      <w:r w:rsidR="000633B5" w:rsidRPr="000633B5">
        <w:t xml:space="preserve"> and radius of gyration </w:t>
      </w:r>
      <m:oMath>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oMath>
      <w:r w:rsidR="000633B5" w:rsidRPr="000633B5">
        <w:t xml:space="preserve"> are presented in Fig. 3, where the fitting method for identifying different distance ranges is</w:t>
      </w:r>
      <w:r w:rsidR="0012396E">
        <w:t xml:space="preserve"> derived from </w:t>
      </w:r>
      <w:r w:rsidR="0012396E">
        <w:fldChar w:fldCharType="begin"/>
      </w:r>
      <w:r w:rsidR="0012396E">
        <w:instrText xml:space="preserve"> ADDIN ZOTERO_ITEM CSL_CITATION {"citationID":"RcnbWmLN","properties":{"formattedCitation":"(Jurdak et al. 2015)","plainCitation":"(Jurdak et al. 2015)"},"citationItems":[{"id":246,"uris":["http://zotero.org/users/1928267/items/XMKF57DK"],"uri":["http://zotero.org/users/1928267/items/XMKF57DK"],"itemData":{"id":246,"type":"article-journal","title":"Understanding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12396E">
        <w:fldChar w:fldCharType="separate"/>
      </w:r>
      <w:r w:rsidR="0012396E">
        <w:rPr>
          <w:noProof/>
        </w:rPr>
        <w:t>(Jurdak et al. 2015)</w:t>
      </w:r>
      <w:r w:rsidR="0012396E">
        <w:fldChar w:fldCharType="end"/>
      </w:r>
      <w:r w:rsidR="000633B5" w:rsidRPr="000633B5">
        <w:t xml:space="preserve">. The probability distribution of the collective displacements can be approximated by </w:t>
      </w:r>
      <m:oMath>
        <m:r>
          <w:rPr>
            <w:rFonts w:ascii="Cambria Math" w:hAnsi="Cambria Math" w:cs="Arial"/>
            <w:color w:val="222222"/>
            <w:sz w:val="22"/>
            <w:szCs w:val="22"/>
          </w:rPr>
          <m:t>P</m:t>
        </m:r>
        <m:d>
          <m:dPr>
            <m:ctrlPr>
              <w:rPr>
                <w:rFonts w:ascii="Cambria Math" w:hAnsi="Cambria Math" w:cs="Arial"/>
                <w:i/>
                <w:color w:val="222222"/>
                <w:sz w:val="22"/>
                <w:szCs w:val="22"/>
              </w:rPr>
            </m:ctrlPr>
          </m:dPr>
          <m:e>
            <m:r>
              <w:rPr>
                <w:rFonts w:ascii="Cambria Math" w:hAnsi="Cambria Math" w:cs="Arial"/>
                <w:color w:val="222222"/>
                <w:sz w:val="22"/>
                <w:szCs w:val="22"/>
              </w:rPr>
              <m:t>d</m:t>
            </m:r>
          </m:e>
        </m:d>
        <m:r>
          <w:rPr>
            <w:rFonts w:ascii="Cambria Math" w:hAnsi="Cambria Math" w:cs="Arial"/>
            <w:color w:val="222222"/>
            <w:sz w:val="22"/>
            <w:szCs w:val="22"/>
          </w:rPr>
          <m:t xml:space="preserve"> ~ </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1</m:t>
            </m:r>
          </m:sub>
        </m:sSub>
        <m:sSup>
          <m:sSupPr>
            <m:ctrlPr>
              <w:rPr>
                <w:rFonts w:ascii="Cambria Math" w:hAnsi="Cambria Math" w:cs="Arial"/>
                <w:i/>
                <w:color w:val="222222"/>
                <w:sz w:val="22"/>
                <w:szCs w:val="22"/>
              </w:rPr>
            </m:ctrlPr>
          </m:sSupPr>
          <m:e>
            <m:r>
              <w:rPr>
                <w:rFonts w:ascii="Cambria Math" w:hAnsi="Cambria Math" w:cs="Arial"/>
                <w:color w:val="222222"/>
                <w:sz w:val="22"/>
                <w:szCs w:val="22"/>
              </w:rPr>
              <m:t>e</m:t>
            </m:r>
          </m:e>
          <m:sup>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1</m:t>
                </m:r>
              </m:sub>
            </m:sSub>
            <m:r>
              <w:rPr>
                <w:rFonts w:ascii="Cambria Math" w:hAnsi="Cambria Math" w:cs="Arial"/>
                <w:color w:val="222222"/>
                <w:sz w:val="22"/>
                <w:szCs w:val="22"/>
              </w:rPr>
              <m:t>(d-</m:t>
            </m:r>
            <m:sSub>
              <m:sSubPr>
                <m:ctrlPr>
                  <w:rPr>
                    <w:rFonts w:ascii="Cambria Math" w:hAnsi="Cambria Math" w:cs="Arial"/>
                    <w:i/>
                    <w:color w:val="222222"/>
                    <w:sz w:val="22"/>
                    <w:szCs w:val="22"/>
                  </w:rPr>
                </m:ctrlPr>
              </m:sSubPr>
              <m:e>
                <m:r>
                  <w:rPr>
                    <w:rFonts w:ascii="Cambria Math" w:hAnsi="Cambria Math" w:cs="Arial"/>
                    <w:color w:val="222222"/>
                    <w:sz w:val="22"/>
                    <w:szCs w:val="22"/>
                  </w:rPr>
                  <m:t>d</m:t>
                </m:r>
              </m:e>
              <m:sub>
                <m:r>
                  <w:rPr>
                    <w:rFonts w:ascii="Cambria Math" w:hAnsi="Cambria Math" w:cs="Arial"/>
                    <w:color w:val="222222"/>
                    <w:sz w:val="22"/>
                    <w:szCs w:val="22"/>
                  </w:rPr>
                  <m:t>min</m:t>
                </m:r>
              </m:sub>
            </m:sSub>
            <m:r>
              <w:rPr>
                <w:rFonts w:ascii="Cambria Math" w:hAnsi="Cambria Math" w:cs="Arial"/>
                <w:color w:val="222222"/>
                <w:sz w:val="22"/>
                <w:szCs w:val="22"/>
              </w:rPr>
              <m:t>)</m:t>
            </m:r>
          </m:sup>
        </m:sSup>
        <m:r>
          <w:rPr>
            <w:rFonts w:ascii="Cambria Math" w:hAnsi="Cambria Math" w:cs="Arial"/>
            <w:color w:val="222222"/>
            <w:sz w:val="22"/>
            <w:szCs w:val="22"/>
          </w:rPr>
          <m:t xml:space="preserve">, </m:t>
        </m:r>
        <m:sSub>
          <m:sSubPr>
            <m:ctrlPr>
              <w:rPr>
                <w:rFonts w:ascii="Cambria Math" w:hAnsi="Cambria Math" w:cs="Arial"/>
                <w:i/>
                <w:color w:val="222222"/>
                <w:sz w:val="22"/>
                <w:szCs w:val="22"/>
              </w:rPr>
            </m:ctrlPr>
          </m:sSubPr>
          <m:e>
            <m:r>
              <w:rPr>
                <w:rFonts w:ascii="Cambria Math" w:hAnsi="Cambria Math" w:cs="Arial"/>
                <w:color w:val="222222"/>
                <w:sz w:val="22"/>
                <w:szCs w:val="22"/>
              </w:rPr>
              <m:t>d</m:t>
            </m:r>
          </m:e>
          <m:sub>
            <m:r>
              <w:rPr>
                <w:rFonts w:ascii="Cambria Math" w:hAnsi="Cambria Math" w:cs="Arial"/>
                <w:color w:val="222222"/>
                <w:sz w:val="22"/>
                <w:szCs w:val="22"/>
              </w:rPr>
              <m:t>min</m:t>
            </m:r>
          </m:sub>
        </m:sSub>
        <m:r>
          <w:rPr>
            <w:rFonts w:ascii="Cambria Math" w:hAnsi="Cambria Math" w:cs="Arial"/>
            <w:color w:val="222222"/>
            <w:sz w:val="22"/>
            <w:szCs w:val="22"/>
          </w:rPr>
          <m:t>=10 m</m:t>
        </m:r>
      </m:oMath>
      <w:r w:rsidR="000633B5" w:rsidRPr="000633B5">
        <w:t xml:space="preserve"> from [10 m, 70 m] (accounting for 3% of the population), </w:t>
      </w:r>
      <m:oMath>
        <m:r>
          <w:rPr>
            <w:rFonts w:ascii="Cambria Math" w:hAnsi="Cambria Math" w:cs="Arial"/>
            <w:color w:val="222222"/>
            <w:sz w:val="22"/>
            <w:szCs w:val="22"/>
          </w:rPr>
          <m:t>P</m:t>
        </m:r>
        <m:d>
          <m:dPr>
            <m:ctrlPr>
              <w:rPr>
                <w:rFonts w:ascii="Cambria Math" w:hAnsi="Cambria Math" w:cs="Arial"/>
                <w:i/>
                <w:color w:val="222222"/>
                <w:sz w:val="22"/>
                <w:szCs w:val="22"/>
              </w:rPr>
            </m:ctrlPr>
          </m:dPr>
          <m:e>
            <m:r>
              <w:rPr>
                <w:rFonts w:ascii="Cambria Math" w:hAnsi="Cambria Math" w:cs="Arial"/>
                <w:color w:val="222222"/>
                <w:sz w:val="22"/>
                <w:szCs w:val="22"/>
              </w:rPr>
              <m:t>d</m:t>
            </m:r>
          </m:e>
        </m:d>
        <m:r>
          <w:rPr>
            <w:rFonts w:ascii="Cambria Math" w:hAnsi="Cambria Math" w:cs="Arial"/>
            <w:color w:val="222222"/>
            <w:sz w:val="22"/>
            <w:szCs w:val="22"/>
          </w:rPr>
          <m:t xml:space="preserve"> ~ </m:t>
        </m:r>
        <m:sSub>
          <m:sSubPr>
            <m:ctrlPr>
              <w:rPr>
                <w:rFonts w:ascii="Cambria Math" w:hAnsi="Cambria Math" w:cs="Arial"/>
                <w:i/>
                <w:color w:val="222222"/>
                <w:sz w:val="22"/>
                <w:szCs w:val="22"/>
              </w:rPr>
            </m:ctrlPr>
          </m:sSubPr>
          <m:e>
            <m:r>
              <w:rPr>
                <w:rFonts w:ascii="Cambria Math" w:hAnsi="Cambria Math" w:cs="Arial"/>
                <w:color w:val="222222"/>
                <w:sz w:val="22"/>
                <w:szCs w:val="22"/>
              </w:rPr>
              <m:t>βλ</m:t>
            </m:r>
          </m:e>
          <m:sub>
            <m:r>
              <w:rPr>
                <w:rFonts w:ascii="Cambria Math" w:hAnsi="Cambria Math" w:cs="Arial"/>
                <w:color w:val="222222"/>
                <w:sz w:val="22"/>
                <w:szCs w:val="22"/>
              </w:rPr>
              <m:t>1</m:t>
            </m:r>
          </m:sub>
        </m:sSub>
        <m:sSup>
          <m:sSupPr>
            <m:ctrlPr>
              <w:rPr>
                <w:rFonts w:ascii="Cambria Math" w:hAnsi="Cambria Math" w:cs="Arial"/>
                <w:i/>
                <w:color w:val="222222"/>
                <w:sz w:val="22"/>
                <w:szCs w:val="22"/>
              </w:rPr>
            </m:ctrlPr>
          </m:sSupPr>
          <m:e>
            <m:r>
              <w:rPr>
                <w:rFonts w:ascii="Cambria Math" w:hAnsi="Cambria Math" w:cs="Arial"/>
                <w:color w:val="222222"/>
                <w:sz w:val="22"/>
                <w:szCs w:val="22"/>
              </w:rPr>
              <m:t>d</m:t>
            </m:r>
          </m:e>
          <m:sup>
            <m:r>
              <w:rPr>
                <w:rFonts w:ascii="Cambria Math" w:hAnsi="Cambria Math" w:cs="Arial"/>
                <w:color w:val="222222"/>
                <w:sz w:val="22"/>
                <w:szCs w:val="22"/>
              </w:rPr>
              <m:t>β-1</m:t>
            </m:r>
          </m:sup>
        </m:sSup>
        <m:sSup>
          <m:sSupPr>
            <m:ctrlPr>
              <w:rPr>
                <w:rFonts w:ascii="Cambria Math" w:hAnsi="Cambria Math" w:cs="Arial"/>
                <w:i/>
                <w:color w:val="222222"/>
                <w:sz w:val="22"/>
                <w:szCs w:val="22"/>
              </w:rPr>
            </m:ctrlPr>
          </m:sSupPr>
          <m:e>
            <m:r>
              <w:rPr>
                <w:rFonts w:ascii="Cambria Math" w:hAnsi="Cambria Math" w:cs="Arial"/>
                <w:color w:val="222222"/>
                <w:sz w:val="22"/>
                <w:szCs w:val="22"/>
              </w:rPr>
              <m:t>e</m:t>
            </m:r>
          </m:e>
          <m:sup>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1</m:t>
                </m:r>
              </m:sub>
            </m:sSub>
            <m:r>
              <w:rPr>
                <w:rFonts w:ascii="Cambria Math" w:hAnsi="Cambria Math" w:cs="Arial"/>
                <w:color w:val="222222"/>
                <w:sz w:val="22"/>
                <w:szCs w:val="22"/>
              </w:rPr>
              <m:t>(</m:t>
            </m:r>
            <m:sSup>
              <m:sSupPr>
                <m:ctrlPr>
                  <w:rPr>
                    <w:rFonts w:ascii="Cambria Math" w:hAnsi="Cambria Math" w:cs="Arial"/>
                    <w:i/>
                    <w:color w:val="222222"/>
                    <w:sz w:val="22"/>
                    <w:szCs w:val="22"/>
                  </w:rPr>
                </m:ctrlPr>
              </m:sSupPr>
              <m:e>
                <m:r>
                  <w:rPr>
                    <w:rFonts w:ascii="Cambria Math" w:hAnsi="Cambria Math" w:cs="Arial"/>
                    <w:color w:val="222222"/>
                    <w:sz w:val="22"/>
                    <w:szCs w:val="22"/>
                  </w:rPr>
                  <m:t>d</m:t>
                </m:r>
              </m:e>
              <m:sup>
                <m:r>
                  <w:rPr>
                    <w:rFonts w:ascii="Cambria Math" w:hAnsi="Cambria Math" w:cs="Arial"/>
                    <w:color w:val="222222"/>
                    <w:sz w:val="22"/>
                    <w:szCs w:val="22"/>
                  </w:rPr>
                  <m:t>β</m:t>
                </m:r>
              </m:sup>
            </m:sSup>
            <m:r>
              <w:rPr>
                <w:rFonts w:ascii="Cambria Math" w:hAnsi="Cambria Math" w:cs="Arial"/>
                <w:color w:val="222222"/>
                <w:sz w:val="22"/>
                <w:szCs w:val="22"/>
              </w:rPr>
              <m:t>-</m:t>
            </m:r>
            <m:sSubSup>
              <m:sSubSupPr>
                <m:ctrlPr>
                  <w:rPr>
                    <w:rFonts w:ascii="Cambria Math" w:hAnsi="Cambria Math" w:cs="Arial"/>
                    <w:i/>
                    <w:color w:val="222222"/>
                    <w:sz w:val="22"/>
                    <w:szCs w:val="22"/>
                  </w:rPr>
                </m:ctrlPr>
              </m:sSubSupPr>
              <m:e>
                <m:r>
                  <w:rPr>
                    <w:rFonts w:ascii="Cambria Math" w:hAnsi="Cambria Math" w:cs="Arial"/>
                    <w:color w:val="222222"/>
                    <w:sz w:val="22"/>
                    <w:szCs w:val="22"/>
                  </w:rPr>
                  <m:t>d</m:t>
                </m:r>
              </m:e>
              <m:sub>
                <m:r>
                  <w:rPr>
                    <w:rFonts w:ascii="Cambria Math" w:hAnsi="Cambria Math" w:cs="Arial"/>
                    <w:color w:val="222222"/>
                    <w:sz w:val="22"/>
                    <w:szCs w:val="22"/>
                  </w:rPr>
                  <m:t>min</m:t>
                </m:r>
              </m:sub>
              <m:sup>
                <m:r>
                  <w:rPr>
                    <w:rFonts w:ascii="Cambria Math" w:hAnsi="Cambria Math" w:cs="Arial"/>
                    <w:color w:val="222222"/>
                    <w:sz w:val="22"/>
                    <w:szCs w:val="22"/>
                  </w:rPr>
                  <m:t>β</m:t>
                </m:r>
              </m:sup>
            </m:sSubSup>
            <m:r>
              <w:rPr>
                <w:rFonts w:ascii="Cambria Math" w:hAnsi="Cambria Math" w:cs="Arial"/>
                <w:color w:val="222222"/>
                <w:sz w:val="22"/>
                <w:szCs w:val="22"/>
              </w:rPr>
              <m:t>)</m:t>
            </m:r>
          </m:sup>
        </m:sSup>
        <m:r>
          <w:rPr>
            <w:rFonts w:ascii="Cambria Math" w:hAnsi="Cambria Math" w:cs="Arial"/>
            <w:color w:val="222222"/>
            <w:sz w:val="22"/>
            <w:szCs w:val="22"/>
          </w:rPr>
          <m:t xml:space="preserve">, </m:t>
        </m:r>
        <m:sSub>
          <m:sSubPr>
            <m:ctrlPr>
              <w:rPr>
                <w:rFonts w:ascii="Cambria Math" w:hAnsi="Cambria Math" w:cs="Arial"/>
                <w:i/>
                <w:color w:val="222222"/>
                <w:sz w:val="22"/>
                <w:szCs w:val="22"/>
              </w:rPr>
            </m:ctrlPr>
          </m:sSubPr>
          <m:e>
            <m:r>
              <w:rPr>
                <w:rFonts w:ascii="Cambria Math" w:hAnsi="Cambria Math" w:cs="Arial"/>
                <w:color w:val="222222"/>
                <w:sz w:val="22"/>
                <w:szCs w:val="22"/>
              </w:rPr>
              <m:t>d</m:t>
            </m:r>
          </m:e>
          <m:sub>
            <m:r>
              <w:rPr>
                <w:rFonts w:ascii="Cambria Math" w:hAnsi="Cambria Math" w:cs="Arial"/>
                <w:color w:val="222222"/>
                <w:sz w:val="22"/>
                <w:szCs w:val="22"/>
              </w:rPr>
              <m:t>min</m:t>
            </m:r>
          </m:sub>
        </m:sSub>
        <m:r>
          <w:rPr>
            <w:rFonts w:ascii="Cambria Math" w:hAnsi="Cambria Math" w:cs="Arial"/>
            <w:color w:val="222222"/>
            <w:sz w:val="22"/>
            <w:szCs w:val="22"/>
          </w:rPr>
          <m:t>= 100 m</m:t>
        </m:r>
      </m:oMath>
      <w:r w:rsidR="000633B5" w:rsidRPr="000633B5">
        <w:t xml:space="preserve"> from [</w:t>
      </w:r>
      <w:r w:rsidR="0059103F">
        <w:t>100</w:t>
      </w:r>
      <w:r w:rsidR="000633B5" w:rsidRPr="000633B5">
        <w:t xml:space="preserve"> m, 70 km] (93% of the population), and </w:t>
      </w:r>
      <m:oMath>
        <m:r>
          <w:rPr>
            <w:rFonts w:ascii="Cambria Math" w:hAnsi="Cambria Math" w:cs="Arial"/>
            <w:color w:val="222222"/>
            <w:sz w:val="22"/>
            <w:szCs w:val="22"/>
          </w:rPr>
          <m:t>P</m:t>
        </m:r>
        <m:d>
          <m:dPr>
            <m:ctrlPr>
              <w:rPr>
                <w:rFonts w:ascii="Cambria Math" w:hAnsi="Cambria Math" w:cs="Arial"/>
                <w:i/>
                <w:color w:val="222222"/>
                <w:sz w:val="22"/>
                <w:szCs w:val="22"/>
              </w:rPr>
            </m:ctrlPr>
          </m:dPr>
          <m:e>
            <m:r>
              <w:rPr>
                <w:rFonts w:ascii="Cambria Math" w:hAnsi="Cambria Math" w:cs="Arial"/>
                <w:color w:val="222222"/>
                <w:sz w:val="22"/>
                <w:szCs w:val="22"/>
              </w:rPr>
              <m:t>d</m:t>
            </m:r>
          </m:e>
        </m:d>
        <m:r>
          <w:rPr>
            <w:rFonts w:ascii="Cambria Math" w:hAnsi="Cambria Math" w:cs="Arial"/>
            <w:color w:val="222222"/>
            <w:sz w:val="22"/>
            <w:szCs w:val="22"/>
          </w:rPr>
          <m:t xml:space="preserve"> ~ </m:t>
        </m:r>
        <m:sSup>
          <m:sSupPr>
            <m:ctrlPr>
              <w:rPr>
                <w:rFonts w:ascii="Cambria Math" w:hAnsi="Cambria Math" w:cs="Arial"/>
                <w:i/>
                <w:color w:val="222222"/>
                <w:sz w:val="22"/>
                <w:szCs w:val="22"/>
              </w:rPr>
            </m:ctrlPr>
          </m:sSupPr>
          <m:e>
            <m:r>
              <w:rPr>
                <w:rFonts w:ascii="Cambria Math" w:hAnsi="Cambria Math" w:cs="Arial"/>
                <w:color w:val="222222"/>
                <w:sz w:val="22"/>
                <w:szCs w:val="22"/>
              </w:rPr>
              <m:t>d</m:t>
            </m:r>
          </m:e>
          <m:sup>
            <m:r>
              <w:rPr>
                <w:rFonts w:ascii="Cambria Math" w:hAnsi="Cambria Math" w:cs="Arial"/>
                <w:color w:val="222222"/>
                <w:sz w:val="22"/>
                <w:szCs w:val="22"/>
              </w:rPr>
              <m:t>-α</m:t>
            </m:r>
          </m:sup>
        </m:sSup>
      </m:oMath>
      <w:r w:rsidR="00463CC9" w:rsidRPr="00B8358F">
        <w:rPr>
          <w:rFonts w:ascii="Arial" w:hAnsi="Arial" w:cs="Arial"/>
          <w:color w:val="222222"/>
          <w:sz w:val="22"/>
          <w:szCs w:val="22"/>
        </w:rPr>
        <w:t xml:space="preserve"> </w:t>
      </w:r>
      <w:r w:rsidR="000633B5" w:rsidRPr="000633B5">
        <w:t>[&gt; 70 km] (4% of the population). The displacement distance between 70 m and 100 km can be further approximated by two power law distributions with a cut-off point at 4 km (55% distances are less than 4 km and 40% distances between 4 km and 100 km), which indicates the urban movement captured</w:t>
      </w:r>
      <w:r w:rsidR="000633B5">
        <w:t xml:space="preserve"> </w:t>
      </w:r>
      <w:r w:rsidR="00AD6189" w:rsidRPr="00AD6189">
        <w:t>by the geo-located Twitter data to reveal two different modes: inter-city and intra-city movement. In short, these fitting functions suggest the existence of multi-scale or multi- modal urban movements captured from Twitter users in Great Britain, which means t</w:t>
      </w:r>
      <w:r w:rsidR="009E4736">
        <w:t>he geographically cohesive, non-</w:t>
      </w:r>
      <w:r w:rsidR="00AD6189" w:rsidRPr="00AD6189">
        <w:t>overlapping urban areas identified in the next section are not just a result of short distance movement but emerge naturally from the broader Twitter user mobility pattern. Note that a similar multiphase pattern was observed in Twitter user displacements in Australia, but with slightly different distance ranges</w:t>
      </w:r>
      <w:r w:rsidR="0074606D">
        <w:t xml:space="preserve"> </w:t>
      </w:r>
      <w:r w:rsidR="0074606D">
        <w:fldChar w:fldCharType="begin"/>
      </w:r>
      <w:r w:rsidR="0074606D">
        <w:instrText xml:space="preserve"> ADDIN ZOTERO_ITEM CSL_CITATION {"citationID":"RcnbWmLN","properties":{"formattedCitation":"(Jurdak et al. 2015)","plainCitation":"(Jurdak et al. 2015)"},"citationItems":[{"id":246,"uris":["http://zotero.org/users/1928267/items/XMKF57DK"],"uri":["http://zotero.org/users/1928267/items/XMKF57DK"],"itemData":{"id":246,"type":"article-journal","title":"Understanding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74606D">
        <w:fldChar w:fldCharType="separate"/>
      </w:r>
      <w:r w:rsidR="0074606D">
        <w:rPr>
          <w:noProof/>
        </w:rPr>
        <w:t>(Jurdak et al. 2015)</w:t>
      </w:r>
      <w:r w:rsidR="0074606D">
        <w:fldChar w:fldCharType="end"/>
      </w:r>
      <w:r w:rsidR="00AD6189" w:rsidRPr="00AD6189">
        <w:t>.</w:t>
      </w:r>
    </w:p>
    <w:p w14:paraId="333B4737" w14:textId="730E5496" w:rsidR="00AD6189" w:rsidRDefault="002E6849" w:rsidP="00067EC5">
      <w:pPr>
        <w:pStyle w:val="Newparagraph"/>
      </w:pPr>
      <w:r w:rsidRPr="002E6849">
        <w:t xml:space="preserve">Further, we analyzed the distribution of radius of gyration to understand the </w:t>
      </w:r>
      <w:ins w:id="97" w:author="Yin, Junjun" w:date="2016-11-01T18:11:00Z">
        <w:r w:rsidR="003643A3">
          <w:t xml:space="preserve">collective </w:t>
        </w:r>
      </w:ins>
      <w:r w:rsidRPr="002E6849">
        <w:t>movement</w:t>
      </w:r>
      <w:ins w:id="98" w:author="Yin, Junjun" w:date="2016-11-01T18:10:00Z">
        <w:r w:rsidR="00A25A55">
          <w:t>s</w:t>
        </w:r>
      </w:ins>
      <w:r w:rsidRPr="002E6849">
        <w:t xml:space="preserve"> </w:t>
      </w:r>
      <w:del w:id="99" w:author="Yin, Junjun" w:date="2016-11-01T18:12:00Z">
        <w:r w:rsidRPr="002E6849" w:rsidDel="003643A3">
          <w:delText xml:space="preserve">from the point of view </w:delText>
        </w:r>
      </w:del>
      <w:r w:rsidRPr="002E6849">
        <w:t xml:space="preserve">of individual Twitter users rather than separate displacements. The </w:t>
      </w:r>
      <m:oMath>
        <m:r>
          <w:ins w:id="100" w:author="Yin, Junjun" w:date="2016-11-01T18:20:00Z">
            <w:rPr>
              <w:rFonts w:ascii="Cambria Math" w:hAnsi="Cambria Math"/>
            </w:rPr>
            <m:t>P(</m:t>
          </w:ins>
        </m:r>
        <m:sSub>
          <m:sSubPr>
            <m:ctrlPr>
              <w:ins w:id="101" w:author="Yin, Junjun" w:date="2016-11-01T18:20:00Z">
                <w:rPr>
                  <w:rFonts w:ascii="Cambria Math" w:hAnsi="Cambria Math"/>
                  <w:i/>
                </w:rPr>
              </w:ins>
            </m:ctrlPr>
          </m:sSubPr>
          <m:e>
            <m:r>
              <w:ins w:id="102" w:author="Yin, Junjun" w:date="2016-11-01T18:20:00Z">
                <w:rPr>
                  <w:rFonts w:ascii="Cambria Math" w:hAnsi="Cambria Math"/>
                </w:rPr>
                <m:t>r</m:t>
              </w:ins>
            </m:r>
          </m:e>
          <m:sub>
            <m:r>
              <w:ins w:id="103" w:author="Yin, Junjun" w:date="2016-11-01T18:20:00Z">
                <w:rPr>
                  <w:rFonts w:ascii="Cambria Math" w:hAnsi="Cambria Math"/>
                </w:rPr>
                <m:t>g</m:t>
              </w:ins>
            </m:r>
          </m:sub>
        </m:sSub>
        <m:r>
          <w:ins w:id="104" w:author="Yin, Junjun" w:date="2016-11-01T18:20:00Z">
            <w:rPr>
              <w:rFonts w:ascii="Cambria Math" w:hAnsi="Cambria Math"/>
            </w:rPr>
            <m:t>)</m:t>
          </w:ins>
        </m:r>
      </m:oMath>
      <w:ins w:id="105" w:author="Yin, Junjun" w:date="2016-11-01T18:20:00Z">
        <w:r w:rsidR="003422B4" w:rsidRPr="000633B5">
          <w:t xml:space="preserve"> </w:t>
        </w:r>
      </w:ins>
      <w:del w:id="106" w:author="Yin, Junjun" w:date="2016-11-01T18:20:00Z">
        <w:r w:rsidRPr="002E6849" w:rsidDel="003422B4">
          <w:delText>distribution of the radius of gyration</w:delText>
        </w:r>
      </w:del>
      <w:del w:id="107" w:author="Yin, Junjun" w:date="2016-11-01T18:21:00Z">
        <w:r w:rsidRPr="002E6849" w:rsidDel="003422B4">
          <w:delText xml:space="preserve"> </w:delText>
        </w:r>
      </w:del>
      <w:r w:rsidRPr="002E6849">
        <w:t xml:space="preserve">of Twitter users </w:t>
      </w:r>
      <w:r w:rsidR="00761B66">
        <w:t>in Great Britain can be approx</w:t>
      </w:r>
      <w:r w:rsidRPr="002E6849">
        <w:t xml:space="preserve">imated through a combination of three functions: </w:t>
      </w:r>
      <m:oMath>
        <m:r>
          <w:rPr>
            <w:rFonts w:ascii="Cambria Math" w:hAnsi="Cambria Math" w:cs="Arial"/>
            <w:color w:val="222222"/>
            <w:sz w:val="22"/>
            <w:szCs w:val="22"/>
          </w:rPr>
          <m:t>P</m:t>
        </m:r>
        <m:d>
          <m:dPr>
            <m:ctrlPr>
              <w:rPr>
                <w:rFonts w:ascii="Cambria Math" w:hAnsi="Cambria Math" w:cs="Arial"/>
                <w:i/>
                <w:color w:val="222222"/>
                <w:sz w:val="22"/>
                <w:szCs w:val="22"/>
              </w:rPr>
            </m:ctrlPr>
          </m:d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d>
        <m:r>
          <w:rPr>
            <w:rFonts w:ascii="Cambria Math" w:hAnsi="Cambria Math" w:cs="Arial"/>
            <w:color w:val="222222"/>
            <w:sz w:val="22"/>
            <w:szCs w:val="22"/>
          </w:rPr>
          <m:t xml:space="preserve"> ~ </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2</m:t>
            </m:r>
          </m:sub>
        </m:sSub>
        <m:sSup>
          <m:sSupPr>
            <m:ctrlPr>
              <w:rPr>
                <w:rFonts w:ascii="Cambria Math" w:hAnsi="Cambria Math" w:cs="Arial"/>
                <w:i/>
                <w:color w:val="222222"/>
                <w:sz w:val="22"/>
                <w:szCs w:val="22"/>
              </w:rPr>
            </m:ctrlPr>
          </m:sSupPr>
          <m:e>
            <m:r>
              <w:rPr>
                <w:rFonts w:ascii="Cambria Math" w:hAnsi="Cambria Math" w:cs="Arial"/>
                <w:color w:val="222222"/>
                <w:sz w:val="22"/>
                <w:szCs w:val="22"/>
              </w:rPr>
              <m:t>e</m:t>
            </m:r>
          </m:e>
          <m:sup>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2</m:t>
                </m:r>
              </m:sub>
            </m:sSub>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r>
              <w:rPr>
                <w:rFonts w:ascii="Cambria Math" w:hAnsi="Cambria Math" w:cs="Arial"/>
                <w:color w:val="222222"/>
                <w:sz w:val="22"/>
                <w:szCs w:val="22"/>
              </w:rPr>
              <m:t>-</m:t>
            </m:r>
            <m:sSub>
              <m:sSubPr>
                <m:ctrlPr>
                  <w:rPr>
                    <w:rFonts w:ascii="Cambria Math" w:hAnsi="Cambria Math" w:cs="Arial"/>
                    <w:i/>
                    <w:color w:val="222222"/>
                    <w:sz w:val="22"/>
                    <w:szCs w:val="22"/>
                  </w:rPr>
                </m:ctrlPr>
              </m:sSub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b>
                <m:r>
                  <w:rPr>
                    <w:rFonts w:ascii="Cambria Math" w:hAnsi="Cambria Math" w:cs="Arial"/>
                    <w:color w:val="222222"/>
                    <w:sz w:val="22"/>
                    <w:szCs w:val="22"/>
                  </w:rPr>
                  <m:t>min</m:t>
                </m:r>
              </m:sub>
            </m:sSub>
            <m:r>
              <w:rPr>
                <w:rFonts w:ascii="Cambria Math" w:hAnsi="Cambria Math" w:cs="Arial"/>
                <w:color w:val="222222"/>
                <w:sz w:val="22"/>
                <w:szCs w:val="22"/>
              </w:rPr>
              <m:t>)</m:t>
            </m:r>
          </m:sup>
        </m:sSup>
        <m:r>
          <w:rPr>
            <w:rFonts w:ascii="Cambria Math" w:hAnsi="Cambria Math" w:cs="Arial"/>
            <w:color w:val="222222"/>
            <w:sz w:val="22"/>
            <w:szCs w:val="22"/>
          </w:rPr>
          <m:t xml:space="preserve">, </m:t>
        </m:r>
        <m:sSub>
          <m:sSubPr>
            <m:ctrlPr>
              <w:rPr>
                <w:rFonts w:ascii="Cambria Math" w:hAnsi="Cambria Math" w:cs="Arial"/>
                <w:i/>
                <w:color w:val="222222"/>
                <w:sz w:val="22"/>
                <w:szCs w:val="22"/>
              </w:rPr>
            </m:ctrlPr>
          </m:sSub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b>
            <m:r>
              <w:rPr>
                <w:rFonts w:ascii="Cambria Math" w:hAnsi="Cambria Math" w:cs="Arial"/>
                <w:color w:val="222222"/>
                <w:sz w:val="22"/>
                <w:szCs w:val="22"/>
              </w:rPr>
              <m:t>min</m:t>
            </m:r>
          </m:sub>
        </m:sSub>
        <m:r>
          <w:rPr>
            <w:rFonts w:ascii="Cambria Math" w:hAnsi="Cambria Math" w:cs="Arial"/>
            <w:color w:val="222222"/>
            <w:sz w:val="22"/>
            <w:szCs w:val="22"/>
          </w:rPr>
          <m:t>=10 m</m:t>
        </m:r>
      </m:oMath>
      <w:r w:rsidR="00190EDD">
        <w:rPr>
          <w:color w:val="222222"/>
          <w:sz w:val="22"/>
          <w:szCs w:val="22"/>
        </w:rPr>
        <w:t xml:space="preserve"> f</w:t>
      </w:r>
      <w:r w:rsidR="0012396E">
        <w:t xml:space="preserve">rom [10 m, 30 m], </w:t>
      </w:r>
      <m:oMath>
        <m:r>
          <w:rPr>
            <w:rFonts w:ascii="Cambria Math" w:hAnsi="Cambria Math" w:cs="Arial"/>
            <w:color w:val="222222"/>
            <w:sz w:val="22"/>
            <w:szCs w:val="22"/>
          </w:rPr>
          <m:t>P</m:t>
        </m:r>
        <m:d>
          <m:dPr>
            <m:ctrlPr>
              <w:rPr>
                <w:rFonts w:ascii="Cambria Math" w:hAnsi="Cambria Math" w:cs="Arial"/>
                <w:i/>
                <w:color w:val="222222"/>
                <w:sz w:val="22"/>
                <w:szCs w:val="22"/>
              </w:rPr>
            </m:ctrlPr>
          </m:d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d>
        <m:r>
          <w:rPr>
            <w:rFonts w:ascii="Cambria Math" w:hAnsi="Cambria Math" w:cs="Arial"/>
            <w:color w:val="222222"/>
            <w:sz w:val="22"/>
            <w:szCs w:val="22"/>
          </w:rPr>
          <m:t xml:space="preserve"> ~ β</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2</m:t>
            </m:r>
          </m:sub>
        </m:sSub>
        <m:sSup>
          <m:sSupPr>
            <m:ctrlPr>
              <w:rPr>
                <w:rFonts w:ascii="Cambria Math" w:hAnsi="Cambria Math" w:cs="Arial"/>
                <w:i/>
                <w:color w:val="222222"/>
                <w:sz w:val="22"/>
                <w:szCs w:val="22"/>
              </w:rPr>
            </m:ctrlPr>
          </m:sSup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p>
            <m:r>
              <w:rPr>
                <w:rFonts w:ascii="Cambria Math" w:hAnsi="Cambria Math" w:cs="Arial"/>
                <w:color w:val="222222"/>
                <w:sz w:val="22"/>
                <w:szCs w:val="22"/>
              </w:rPr>
              <m:t>β-1</m:t>
            </m:r>
          </m:sup>
        </m:sSup>
        <m:sSup>
          <m:sSupPr>
            <m:ctrlPr>
              <w:rPr>
                <w:rFonts w:ascii="Cambria Math" w:hAnsi="Cambria Math" w:cs="Arial"/>
                <w:i/>
                <w:color w:val="222222"/>
                <w:sz w:val="22"/>
                <w:szCs w:val="22"/>
              </w:rPr>
            </m:ctrlPr>
          </m:sSupPr>
          <m:e>
            <m:r>
              <w:rPr>
                <w:rFonts w:ascii="Cambria Math" w:hAnsi="Cambria Math" w:cs="Arial"/>
                <w:color w:val="222222"/>
                <w:sz w:val="22"/>
                <w:szCs w:val="22"/>
              </w:rPr>
              <m:t>e</m:t>
            </m:r>
          </m:e>
          <m:sup>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2</m:t>
                </m:r>
              </m:sub>
            </m:sSub>
            <m:r>
              <w:rPr>
                <w:rFonts w:ascii="Cambria Math" w:hAnsi="Cambria Math" w:cs="Arial"/>
                <w:color w:val="222222"/>
                <w:sz w:val="22"/>
                <w:szCs w:val="22"/>
              </w:rPr>
              <m:t>(</m:t>
            </m:r>
            <m:sSup>
              <m:sSupPr>
                <m:ctrlPr>
                  <w:rPr>
                    <w:rFonts w:ascii="Cambria Math" w:hAnsi="Cambria Math" w:cs="Arial"/>
                    <w:i/>
                    <w:color w:val="222222"/>
                    <w:sz w:val="22"/>
                    <w:szCs w:val="22"/>
                  </w:rPr>
                </m:ctrlPr>
              </m:sSup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p>
                <m:r>
                  <w:rPr>
                    <w:rFonts w:ascii="Cambria Math" w:hAnsi="Cambria Math" w:cs="Arial"/>
                    <w:color w:val="222222"/>
                    <w:sz w:val="22"/>
                    <w:szCs w:val="22"/>
                  </w:rPr>
                  <m:t>β</m:t>
                </m:r>
              </m:sup>
            </m:sSup>
            <m:r>
              <w:rPr>
                <w:rFonts w:ascii="Cambria Math" w:hAnsi="Cambria Math" w:cs="Arial"/>
                <w:color w:val="222222"/>
                <w:sz w:val="22"/>
                <w:szCs w:val="22"/>
              </w:rPr>
              <m:t>-</m:t>
            </m:r>
            <m:sSubSup>
              <m:sSubSupPr>
                <m:ctrlPr>
                  <w:rPr>
                    <w:rFonts w:ascii="Cambria Math" w:hAnsi="Cambria Math" w:cs="Arial"/>
                    <w:i/>
                    <w:color w:val="222222"/>
                    <w:sz w:val="22"/>
                    <w:szCs w:val="22"/>
                  </w:rPr>
                </m:ctrlPr>
              </m:sSubSup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b>
                <m:r>
                  <w:rPr>
                    <w:rFonts w:ascii="Cambria Math" w:hAnsi="Cambria Math" w:cs="Arial"/>
                    <w:color w:val="222222"/>
                    <w:sz w:val="22"/>
                    <w:szCs w:val="22"/>
                  </w:rPr>
                  <m:t>min</m:t>
                </m:r>
              </m:sub>
              <m:sup>
                <m:r>
                  <w:rPr>
                    <w:rFonts w:ascii="Cambria Math" w:hAnsi="Cambria Math" w:cs="Arial"/>
                    <w:color w:val="222222"/>
                    <w:sz w:val="22"/>
                    <w:szCs w:val="22"/>
                  </w:rPr>
                  <m:t>β</m:t>
                </m:r>
              </m:sup>
            </m:sSubSup>
            <m:r>
              <w:rPr>
                <w:rFonts w:ascii="Cambria Math" w:hAnsi="Cambria Math" w:cs="Arial"/>
                <w:color w:val="222222"/>
                <w:sz w:val="22"/>
                <w:szCs w:val="22"/>
              </w:rPr>
              <m:t>)</m:t>
            </m:r>
          </m:sup>
        </m:sSup>
      </m:oMath>
      <w:r w:rsidRPr="002E6849">
        <w:t xml:space="preserve"> from [50 m, 10 km], and </w:t>
      </w:r>
      <m:oMath>
        <m:r>
          <w:rPr>
            <w:rFonts w:ascii="Cambria Math" w:hAnsi="Cambria Math" w:cs="Arial"/>
            <w:color w:val="222222"/>
            <w:sz w:val="22"/>
            <w:szCs w:val="22"/>
          </w:rPr>
          <m:t>P</m:t>
        </m:r>
        <m:d>
          <m:dPr>
            <m:ctrlPr>
              <w:rPr>
                <w:rFonts w:ascii="Cambria Math" w:hAnsi="Cambria Math" w:cs="Arial"/>
                <w:i/>
                <w:color w:val="222222"/>
                <w:sz w:val="22"/>
                <w:szCs w:val="22"/>
              </w:rPr>
            </m:ctrlPr>
          </m:d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d>
        <m:r>
          <w:rPr>
            <w:rFonts w:ascii="Cambria Math" w:hAnsi="Cambria Math" w:cs="Arial"/>
            <w:color w:val="222222"/>
            <w:sz w:val="22"/>
            <w:szCs w:val="22"/>
          </w:rPr>
          <m:t xml:space="preserve"> ~ </m:t>
        </m:r>
        <m:sSup>
          <m:sSupPr>
            <m:ctrlPr>
              <w:rPr>
                <w:rFonts w:ascii="Cambria Math" w:hAnsi="Cambria Math" w:cs="Arial"/>
                <w:i/>
                <w:color w:val="222222"/>
                <w:sz w:val="22"/>
                <w:szCs w:val="22"/>
              </w:rPr>
            </m:ctrlPr>
          </m:sSup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p>
            <m:r>
              <w:rPr>
                <w:rFonts w:ascii="Cambria Math" w:hAnsi="Cambria Math" w:cs="Arial"/>
                <w:color w:val="222222"/>
                <w:sz w:val="22"/>
                <w:szCs w:val="22"/>
              </w:rPr>
              <m:t>-α</m:t>
            </m:r>
          </m:sup>
        </m:sSup>
      </m:oMath>
      <w:r w:rsidR="00190EDD" w:rsidRPr="002E6849">
        <w:t xml:space="preserve"> </w:t>
      </w:r>
      <w:r w:rsidR="00190EDD">
        <w:t xml:space="preserve">from </w:t>
      </w:r>
      <w:r w:rsidRPr="002E6849">
        <w:t xml:space="preserve">[10 km, 100 km], where these three functions account for 92% of all the users. This suggests that </w:t>
      </w:r>
      <w:r w:rsidRPr="002E6849">
        <w:lastRenderedPageBreak/>
        <w:t xml:space="preserve">there are three primary types of users that: (1) tend to stay at one location or at nearby locations when they tweet, or (2) tend to move at the intra-city scale when they tweet, or (3) tend to exhibit a large spatial coverage. (1) and (2) account for approximately 53% of all users. Note that the accuracy of these values for defining the distance bound depends upon the accuracy of the location information of each geo-located tweet. These findings are consistent with the </w:t>
      </w:r>
      <w:del w:id="108" w:author="Yin, Junjun" w:date="2016-11-01T18:14:00Z">
        <w:r w:rsidRPr="002E6849" w:rsidDel="00AA6D2A">
          <w:delText xml:space="preserve">findings </w:delText>
        </w:r>
      </w:del>
      <w:ins w:id="109" w:author="Yin, Junjun" w:date="2016-11-01T18:14:00Z">
        <w:r w:rsidR="00AA6D2A">
          <w:t>ones</w:t>
        </w:r>
        <w:r w:rsidR="00AA6D2A" w:rsidRPr="002E6849">
          <w:t xml:space="preserve"> </w:t>
        </w:r>
      </w:ins>
      <w:r w:rsidRPr="002E6849">
        <w:t xml:space="preserve">in the literature on human mobility, where the radius of gyration of human movement is bounded to different distance ranges </w:t>
      </w:r>
      <w:r w:rsidR="00F67B3A">
        <w:fldChar w:fldCharType="begin"/>
      </w:r>
      <w:r w:rsidR="00AB14B1">
        <w:instrText xml:space="preserve"> ADDIN ZOTERO_ITEM CSL_CITATION {"citationID":"257rgbccta","properties":{"custom":"(Brockmann et al. 2006; Gonz\\uc0\\u225{}lez et al. 2008)","formattedCitation":"{\\rtf (Brockmann et al. 2006; Gonz\\uc0\\u225{}lez et al. 2008)}","plainCitation":"(Brockmann et al. 2006; González et al. 2008)"},"citationItems":[{"id":187,"uris":["http://zotero.org/users/1928267/items/FN56KBB2"],"uri":["http://zotero.org/users/1928267/items/FN56KBB2"],"itemData":{"id":187,"type":"article-journal","title":"The scaling laws of human travel","container-title":"Nature","page":"462-465","volume":"439","issue":"7075","source":"www.nature.com","abstract":"The dynamic spatial redistribution of individuals is a key driving force of various spatiotemporal phenomena on geographical scales. It can synchronize populations of interacting species, stabilize them, and diversify gene pools. Human travel, for example, is responsible for the geographical spread of human infectious disease. In the light of increasing international trade, intensified human mobility and the imminent threat of an influenza A epidemic, the knowledge of dynamical and statistical properties of human travel is of fundamental importance. Despite its crucial role, a quantitative assessment of these properties on geographical scales remains elusive, and the assumption that humans disperse diffusively still prevails in models. Here we report on a solid and quantitative assessment of human travelling statistics by analysing the circulation of bank notes in the United States. Using a comprehensive data set of over a million individual displacements, we find that dispersal is anomalous in two ways. First, the distribution of travelling distances decays as a power law, indicating that trajectories of bank notes are reminiscent of scale-free random walks known as Lévy flights. Second, the probability of remaining in a small, spatially confined region for a time T is dominated by algebraically long tails that attenuate the superdiffusive spread. We show that human travelling behaviour can be described mathematically on many spatiotemporal scales by a two-parameter continuous-time random walk model to a surprising accuracy, and conclude that human travel on geographical scales is an ambivalent and effectively superdiffusive process.","DOI":"10.1038/nature04292","ISSN":"0028-0836","journalAbbreviation":"Nature","language":"en","author":[{"family":"Brockmann","given":"D."},{"family":"Hufnagel","given":"L."},{"family":"Geisel","given":"T."}],"issued":{"date-parts":[["2006",1,26]]}},"label":"page"},{"id":225,"uris":["http://zotero.org/users/1928267/items/SD6RZ9ND"],"uri":["http://zotero.org/users/1928267/items/SD6RZ9ND"],"itemData":{"id":225,"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A"},{"family":"Barabási","given":"Albert-László"}],"issued":{"date-parts":[["2008",6]]},"PMID":"18528393"},"label":"page"}],"schema":"https://github.com/citation-style-language/schema/raw/master/csl-citation.json"} </w:instrText>
      </w:r>
      <w:r w:rsidR="00F67B3A">
        <w:fldChar w:fldCharType="separate"/>
      </w:r>
      <w:r w:rsidR="00AB14B1" w:rsidRPr="00AB14B1">
        <w:t>(Brockmann et al. 2006; González et al. 2008)</w:t>
      </w:r>
      <w:r w:rsidR="00F67B3A">
        <w:fldChar w:fldCharType="end"/>
      </w:r>
      <w:r w:rsidRPr="002E6849">
        <w:t>. In</w:t>
      </w:r>
      <w:ins w:id="110" w:author="Yin, Junjun" w:date="2016-11-01T18:17:00Z">
        <w:r w:rsidR="00AA6D2A">
          <w:t>terestingly</w:t>
        </w:r>
      </w:ins>
      <w:del w:id="111" w:author="Yin, Junjun" w:date="2016-11-01T18:17:00Z">
        <w:r w:rsidRPr="002E6849" w:rsidDel="00AA6D2A">
          <w:delText xml:space="preserve"> particular</w:delText>
        </w:r>
      </w:del>
      <w:r w:rsidRPr="002E6849">
        <w:t xml:space="preserve">, the </w:t>
      </w:r>
      <m:oMath>
        <m:r>
          <w:ins w:id="112" w:author="Yin, Junjun" w:date="2016-11-01T18:17:00Z">
            <w:rPr>
              <w:rFonts w:ascii="Cambria Math" w:hAnsi="Cambria Math"/>
            </w:rPr>
            <m:t>P(</m:t>
          </w:ins>
        </m:r>
        <m:sSub>
          <m:sSubPr>
            <m:ctrlPr>
              <w:ins w:id="113" w:author="Yin, Junjun" w:date="2016-11-01T18:17:00Z">
                <w:rPr>
                  <w:rFonts w:ascii="Cambria Math" w:hAnsi="Cambria Math"/>
                  <w:i/>
                </w:rPr>
              </w:ins>
            </m:ctrlPr>
          </m:sSubPr>
          <m:e>
            <m:r>
              <w:ins w:id="114" w:author="Yin, Junjun" w:date="2016-11-01T18:17:00Z">
                <w:rPr>
                  <w:rFonts w:ascii="Cambria Math" w:hAnsi="Cambria Math"/>
                </w:rPr>
                <m:t>r</m:t>
              </w:ins>
            </m:r>
          </m:e>
          <m:sub>
            <m:r>
              <w:ins w:id="115" w:author="Yin, Junjun" w:date="2016-11-01T18:17:00Z">
                <w:rPr>
                  <w:rFonts w:ascii="Cambria Math" w:hAnsi="Cambria Math"/>
                </w:rPr>
                <m:t>g</m:t>
              </w:ins>
            </m:r>
          </m:sub>
        </m:sSub>
        <m:r>
          <w:ins w:id="116" w:author="Yin, Junjun" w:date="2016-11-01T18:17:00Z">
            <w:rPr>
              <w:rFonts w:ascii="Cambria Math" w:hAnsi="Cambria Math"/>
            </w:rPr>
            <m:t>)</m:t>
          </w:ins>
        </m:r>
      </m:oMath>
      <w:ins w:id="117" w:author="Yin, Junjun" w:date="2016-11-01T18:17:00Z">
        <w:r w:rsidR="00AA6D2A" w:rsidRPr="000633B5">
          <w:t xml:space="preserve"> </w:t>
        </w:r>
      </w:ins>
      <w:del w:id="118" w:author="Yin, Junjun" w:date="2016-11-01T18:17:00Z">
        <w:r w:rsidRPr="002E6849" w:rsidDel="00AA6D2A">
          <w:delText xml:space="preserve">distribution of the radius of gyration of Twitter users </w:delText>
        </w:r>
      </w:del>
      <w:r w:rsidRPr="002E6849">
        <w:t>over the greater London region can be fi</w:t>
      </w:r>
      <w:r w:rsidR="00A45112">
        <w:t>tted by similar functions. How</w:t>
      </w:r>
      <w:r w:rsidRPr="002E6849">
        <w:t>ever, as it reflects intra-city level mobility patterns, there is no distinct distance range to indicate large</w:t>
      </w:r>
      <w:r w:rsidR="00BD7DF5">
        <w:t xml:space="preserve"> spatial coverage. The distance </w:t>
      </w:r>
      <w:r w:rsidRPr="002E6849">
        <w:t>decay effec</w:t>
      </w:r>
      <w:r w:rsidR="002354F2">
        <w:t>ts found in both user displace</w:t>
      </w:r>
      <w:r w:rsidRPr="002E6849">
        <w:t>ments and the radius of gyration shows evidence of spatial proximity in Twitter user movement. It explains that the communities of urban regions within the graph space are geographically close</w:t>
      </w:r>
      <w:del w:id="119" w:author="Yin, Junjun" w:date="2016-11-01T18:13:00Z">
        <w:r w:rsidRPr="002E6849" w:rsidDel="00BD7DF5">
          <w:delText>,</w:delText>
        </w:r>
      </w:del>
      <w:r w:rsidRPr="002E6849">
        <w:t xml:space="preserve"> but </w:t>
      </w:r>
      <w:del w:id="120" w:author="Yin, Junjun" w:date="2016-11-01T18:14:00Z">
        <w:r w:rsidRPr="002E6849" w:rsidDel="001404B8">
          <w:delText>are able to</w:delText>
        </w:r>
      </w:del>
      <w:ins w:id="121" w:author="Yin, Junjun" w:date="2016-11-01T18:14:00Z">
        <w:r w:rsidR="001404B8" w:rsidRPr="002E6849">
          <w:t>can</w:t>
        </w:r>
      </w:ins>
      <w:r w:rsidRPr="002E6849">
        <w:t xml:space="preserve"> be separated from other groups, which results in the delineation of urban boundaries based on the </w:t>
      </w:r>
      <w:ins w:id="122" w:author="Yin, Junjun" w:date="2016-11-01T18:18:00Z">
        <w:r w:rsidR="000710F9">
          <w:t xml:space="preserve">collective </w:t>
        </w:r>
      </w:ins>
      <w:r w:rsidRPr="002E6849">
        <w:t>spatial interactions of Twitter users.</w:t>
      </w:r>
    </w:p>
    <w:p w14:paraId="28B9F0AF" w14:textId="24C91344" w:rsidR="002E6849" w:rsidRDefault="0092591B" w:rsidP="00F275EF">
      <w:pPr>
        <w:pStyle w:val="Heading2"/>
      </w:pPr>
      <w:r w:rsidRPr="0092591B">
        <w:t>4.2. Redrawing Great Britain’s Urban Boundaries</w:t>
      </w:r>
    </w:p>
    <w:p w14:paraId="0F67367E" w14:textId="71FD343B" w:rsidR="00F6233A" w:rsidRDefault="00D16575" w:rsidP="00067EC5">
      <w:pPr>
        <w:pStyle w:val="Paragraph"/>
      </w:pPr>
      <w:r w:rsidRPr="00D16575">
        <w:t xml:space="preserve">The mobility network of Twitter user spatial interaction </w:t>
      </w:r>
      <w:r w:rsidR="00206D19">
        <w:t>was constructed by nodes repre</w:t>
      </w:r>
      <w:r w:rsidRPr="00D16575">
        <w:t>senting 10 km by 10 km fishnet cells, where 10 km is the distinct geographic distance for separating two main groups of Twitter users in terms of the spatial coverage (i.e., radius of gyration) in Great Britain (see Fig. 3 - c). The cells of the</w:t>
      </w:r>
      <w:r w:rsidR="00E72FC4">
        <w:t xml:space="preserve"> fishnet act as proxies to rep</w:t>
      </w:r>
      <w:r w:rsidRPr="00D16575">
        <w:t>resent individuals’ spatial coverage areas to fo</w:t>
      </w:r>
      <w:r w:rsidR="001A1F63">
        <w:t>cus more on the inter-</w:t>
      </w:r>
      <w:r w:rsidRPr="00D16575">
        <w:t>connectivity among cells and identify strongly connected cell clusters. It provides an adequate resolution for a country wide investigation</w:t>
      </w:r>
      <w:r w:rsidR="00F212B3">
        <w:t xml:space="preserve"> </w:t>
      </w:r>
      <w:r w:rsidR="00F212B3">
        <w:fldChar w:fldCharType="begin"/>
      </w:r>
      <w:r w:rsidR="00F212B3">
        <w:instrText xml:space="preserve"> ADDIN ZOTERO_ITEM CSL_CITATION {"citationID":"Nq3DC2HL","properties":{"formattedCitation":"(Ratti et al. 2010)","plainCitation":"(Ratti et al. 2010)"},"citationItems":[{"id":152,"uris":["http://zotero.org/users/1928267/items/4ISQDCUG"],"uri":["http://zotero.org/users/1928267/items/4ISQDCUG"],"itemData":{"id":152,"type":"article-journal","title":"Redrawing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instrText>
      </w:r>
      <w:r w:rsidR="00F212B3">
        <w:fldChar w:fldCharType="separate"/>
      </w:r>
      <w:r w:rsidR="00F212B3">
        <w:rPr>
          <w:noProof/>
        </w:rPr>
        <w:t>(Ratti et al. 2010)</w:t>
      </w:r>
      <w:r w:rsidR="00F212B3">
        <w:fldChar w:fldCharType="end"/>
      </w:r>
      <w:r w:rsidRPr="00D16575">
        <w:t xml:space="preserve">. The edges of this network were de- rived from the number of directed Twitter user displacements </w:t>
      </w:r>
      <w:r w:rsidRPr="00D16575">
        <w:lastRenderedPageBreak/>
        <w:t>between each pair of cells. We used this connectivity network as a proxy to partition the space associated with its nodes. Coherent geographic regions were identified as individual fishnet cells showing</w:t>
      </w:r>
      <w:r>
        <w:t xml:space="preserve"> </w:t>
      </w:r>
      <w:r w:rsidRPr="00D16575">
        <w:t>more internal user movement</w:t>
      </w:r>
      <w:ins w:id="123" w:author="Yin, Junjun" w:date="2016-11-01T18:22:00Z">
        <w:r w:rsidR="00021F0A">
          <w:t>s</w:t>
        </w:r>
      </w:ins>
      <w:r w:rsidRPr="00D16575">
        <w:t xml:space="preserve"> compared to user movements across the cell boundaries to neighboring cells. To help readers who are not familiar with the geographic context in Great Britain better interpret the derived boundaries, two</w:t>
      </w:r>
      <w:r w:rsidR="00232EBD">
        <w:t xml:space="preserve"> additional layers (i.e., loca</w:t>
      </w:r>
      <w:r w:rsidRPr="00D16575">
        <w:t>tions of airport fields and population-</w:t>
      </w:r>
      <w:del w:id="124" w:author="Junjun Yin" w:date="2016-10-31T13:29:00Z">
        <w:r w:rsidRPr="00D16575" w:rsidDel="00102E3D">
          <w:delText>wighted</w:delText>
        </w:r>
      </w:del>
      <w:ins w:id="125" w:author="Junjun Yin" w:date="2016-10-31T13:29:00Z">
        <w:r w:rsidR="00102E3D">
          <w:t>weighted</w:t>
        </w:r>
      </w:ins>
      <w:r w:rsidRPr="00D16575">
        <w:t xml:space="preserve">-centroids of workplace zones in the Great Britain) are added in the background of the figures. Fig. 4 presents the delineated urban boundaries based on Twitter user displacement distance less than 4 km, greater than 4 km, greater than 10 km, and using all available displacements together compared to the administrative boundaries of Great Britain. One clear observation in both the coarse and fine delineations is that most of the geographic divisions are centered around big urban cores with relatively high populations. These results are expected given that most of the tweets originate in urban centers. However, what is remarkable is the performance of this approach in dividing the remaining space between cities. We found that restricting the trip distance results in different delineations of the catchment area around these centers. For example, one could explain these effects as a manifestation of the underlying gravity law </w:t>
      </w:r>
      <w:r w:rsidR="009C125F">
        <w:fldChar w:fldCharType="begin"/>
      </w:r>
      <w:r w:rsidR="009C125F">
        <w:instrText xml:space="preserve"> ADDIN ZOTERO_ITEM CSL_CITATION {"citationID":"JRDAEFkx","properties":{"formattedCitation":"(Simini et al. 2012)","plainCitation":"(Simini et al. 2012)"},"citationItems":[{"id":231,"uris":["http://zotero.org/users/1928267/items/T6NZBFNU"],"uri":["http://zotero.org/users/1928267/items/T6NZBFNU"],"itemData":{"id":231,"type":"article-journal","title":"A universal model for mobility and migration patterns.","container-title":"Nature","page":"96–100","volume":"484","issue":"7392","abstract":"Introduced in its contemporary form in 1946 (ref. 1), but with roots that go back to the eighteenth century, the gravity law is the prevailing framework with which to predict population movement, cargo shipping volume and inter-city phone calls, as well as bilateral trade flows between nations. Despite its widespread use, it relies on adjustable parameters that vary from region to region and suffers from known analytic inconsistencies. Here we introduce a stochastic process capturing local mobility decisions that helps us analytically derive commuting and mobility fluxes that require as input only information on the population distribution. The resulting radiation model predicts mobility patterns in good agreement with mobility and transport patterns observed in a wide range of phenomena, from long-term migration patterns to communication volume between different regions. Given its parameter-free nature, the model can be applied in areas where we lack previous mobility measurements, significantly improving the predictive accuracy of most of the phenomena affected by mobility and transport processes.","DOI":"10.1038/nature10856","ISSN":"1476-4687","note":"PMID: 22367540","author":[{"family":"Simini","given":"Filippo"},{"family":"González","given":"Marta C"},{"family":"Maritan","given":"Amos"},{"family":"Barabási","given":"Albert-László"}],"issued":{"date-parts":[["2012",4]]},"PMID":"22367540"}}],"schema":"https://github.com/citation-style-language/schema/raw/master/csl-citation.json"} </w:instrText>
      </w:r>
      <w:r w:rsidR="009C125F">
        <w:fldChar w:fldCharType="separate"/>
      </w:r>
      <w:r w:rsidR="009C125F">
        <w:rPr>
          <w:noProof/>
        </w:rPr>
        <w:t>(Simini et al. 2012)</w:t>
      </w:r>
      <w:r w:rsidR="009C125F">
        <w:fldChar w:fldCharType="end"/>
      </w:r>
      <w:r w:rsidRPr="00D16575">
        <w:t xml:space="preserve"> and the distance decay effect on attracting movers </w:t>
      </w:r>
      <w:r w:rsidR="00655263">
        <w:fldChar w:fldCharType="begin"/>
      </w:r>
      <w:r w:rsidR="009C125F">
        <w:instrText xml:space="preserve"> ADDIN ZOTERO_ITEM CSL_CITATION {"citationID":"KeFnRxT8","properties":{"custom":"(Gonz\\uc0\\u225{}lez et al. 2008)","formattedCitation":"{\\rtf (Gonz\\uc0\\u225{}lez et al. 2008)}","plainCitation":"(González et al. 2008)"},"citationItems":[{"id":225,"uris":["http://zotero.org/users/1928267/items/SD6RZ9ND"],"uri":["http://zotero.org/users/1928267/items/SD6RZ9ND"],"itemData":{"id":225,"type":"article-journal","title":"Understanding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A"},{"family":"Barabási","given":"Albert-László"}],"issued":{"date-parts":[["2008",6]]},"PMID":"18528393"}}],"schema":"https://github.com/citation-style-language/schema/raw/master/csl-citation.json"} </w:instrText>
      </w:r>
      <w:r w:rsidR="00655263">
        <w:fldChar w:fldCharType="separate"/>
      </w:r>
      <w:r w:rsidR="009C125F" w:rsidRPr="009C125F">
        <w:t>(González et al. 2008)</w:t>
      </w:r>
      <w:r w:rsidR="00655263">
        <w:fldChar w:fldCharType="end"/>
      </w:r>
      <w:r w:rsidRPr="00D16575">
        <w:t>. Remarkably, our approach performed well in terms of dividing the entire space with minimum gaps. Empty cells were found in regions where no, or few, Twitter users had visited (e.g. forests, agriculture) especially when restricting the analysis to short distance Twitter user displacements.</w:t>
      </w:r>
    </w:p>
    <w:p w14:paraId="7772F632" w14:textId="5A4166BE" w:rsidR="00D16575" w:rsidRDefault="00D16575" w:rsidP="00387A5D">
      <w:r>
        <w:tab/>
      </w:r>
      <w:r w:rsidR="00F07767" w:rsidRPr="00F07767">
        <w:t>Regional boundaries inferred from short distance Twitter user displacements (less than 4 km) exhibit very small and fragmented regions, which is</w:t>
      </w:r>
      <w:r w:rsidR="00A90016">
        <w:t xml:space="preserve"> probably related to daily com</w:t>
      </w:r>
      <w:r w:rsidR="00F07767" w:rsidRPr="00F07767">
        <w:t xml:space="preserve">muting around a user’s home location. Redrawing the </w:t>
      </w:r>
      <w:r w:rsidR="00983858">
        <w:t xml:space="preserve">boundaries based on </w:t>
      </w:r>
      <w:r w:rsidR="00983858">
        <w:lastRenderedPageBreak/>
        <w:t>longer dis</w:t>
      </w:r>
      <w:r w:rsidR="00F07767" w:rsidRPr="00F07767">
        <w:t>tance displacements produces more cohesive, large regions. For example, by partitioning the space based on displacements greater than 10 km created regions that are comparable to the NUTS (Nomenclature of Territorial Units for Statistics - 1) regions (Fig. 5 - a). However, the power of this novel mapping technique is not to reproduce the partitions already known, rather it is to point out some of the unexpected boundaries. For example</w:t>
      </w:r>
      <w:r w:rsidR="00017C32">
        <w:t>,</w:t>
      </w:r>
      <w:r w:rsidR="00F07767" w:rsidRPr="00F07767">
        <w:t xml:space="preserve"> the boundaries between England and Wales were found to be more diffuse compared to the abrupt boundary of England and Scotland. Moreover, the city of London has a wider visitor catchment area that extends beyond the authoritative boundaries of the city. Increasing the displacement distance results in revealing the large region connected to London (Fig. 5).</w:t>
      </w:r>
    </w:p>
    <w:p w14:paraId="3B18D255" w14:textId="61441256" w:rsidR="00F07767" w:rsidRDefault="00F07767" w:rsidP="00387A5D">
      <w:r>
        <w:tab/>
      </w:r>
      <w:r w:rsidR="001543BC" w:rsidRPr="001543BC">
        <w:t>Using Twitter user mobility to delineate non-admini</w:t>
      </w:r>
      <w:r w:rsidR="00D57EF5">
        <w:t>strative anthropographic bound</w:t>
      </w:r>
      <w:r w:rsidR="001543BC" w:rsidRPr="001543BC">
        <w:t>aries enables the researcher to redraw the city at differe</w:t>
      </w:r>
      <w:r w:rsidR="00FA7736">
        <w:t>nt mobility ranges inferred ob</w:t>
      </w:r>
      <w:r w:rsidR="001543BC" w:rsidRPr="001543BC">
        <w:t xml:space="preserve">jectively from the user’s collective distribution. In addition, the distance range of the movements is usually explained by local socio-economic factors (e.g., work </w:t>
      </w:r>
      <w:r w:rsidR="00A90016">
        <w:t>commuting</w:t>
      </w:r>
      <w:r w:rsidR="001543BC" w:rsidRPr="001543BC">
        <w:t>) that provide for a specific interpretation of the apparent patterns. The patterns obtained from Twitter user mobility are comparable to the pattern</w:t>
      </w:r>
      <w:r w:rsidR="00D62A73">
        <w:t>s produced by those of the net</w:t>
      </w:r>
      <w:r w:rsidR="001543BC" w:rsidRPr="001543BC">
        <w:t>work of landline</w:t>
      </w:r>
      <w:r w:rsidR="00556EAB">
        <w:t xml:space="preserve"> phone calls </w:t>
      </w:r>
      <w:r w:rsidR="00556EAB">
        <w:fldChar w:fldCharType="begin"/>
      </w:r>
      <w:r w:rsidR="00556EAB">
        <w:instrText xml:space="preserve"> ADDIN ZOTERO_ITEM CSL_CITATION {"citationID":"Nq3DC2HL","properties":{"formattedCitation":"(Ratti et al. 2010)","plainCitation":"(Ratti et al. 2010)"},"citationItems":[{"id":152,"uris":["http://zotero.org/users/1928267/items/4ISQDCUG"],"uri":["http://zotero.org/users/1928267/items/4ISQDCUG"],"itemData":{"id":152,"type":"article-journal","title":"Redrawing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instrText>
      </w:r>
      <w:r w:rsidR="00556EAB">
        <w:fldChar w:fldCharType="separate"/>
      </w:r>
      <w:r w:rsidR="00556EAB">
        <w:rPr>
          <w:noProof/>
        </w:rPr>
        <w:t>(Ratti et al. 2010)</w:t>
      </w:r>
      <w:r w:rsidR="00556EAB">
        <w:fldChar w:fldCharType="end"/>
      </w:r>
      <w:r w:rsidR="001543BC" w:rsidRPr="001543BC">
        <w:t xml:space="preserve">. For example, the region of Wales appears to consist of three communities as found in the connectivity of both phone calls and long distance movements. However, the regions extracted from the mobility network seems to be more spatially consistent with minimal spatial gaps compared to the partitions extracted from land-line call networks in Great Britain </w:t>
      </w:r>
      <w:r w:rsidR="00787F10">
        <w:fldChar w:fldCharType="begin"/>
      </w:r>
      <w:r w:rsidR="00655263">
        <w:instrText xml:space="preserve"> ADDIN ZOTERO_ITEM CSL_CITATION {"citationID":"h18kYIoI","properties":{"formattedCitation":"(Ratti et al. 2010)","plainCitation":"(Ratti et al. 2010)"},"citationItems":[{"id":152,"uris":["http://zotero.org/users/1928267/items/4ISQDCUG"],"uri":["http://zotero.org/users/1928267/items/4ISQDCUG"],"itemData":{"id":152,"type":"article-journal","title":"Redrawing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instrText>
      </w:r>
      <w:r w:rsidR="00787F10">
        <w:fldChar w:fldCharType="separate"/>
      </w:r>
      <w:r w:rsidR="00787F10">
        <w:rPr>
          <w:noProof/>
        </w:rPr>
        <w:t>(Ratti et al. 2010)</w:t>
      </w:r>
      <w:r w:rsidR="00787F10">
        <w:fldChar w:fldCharType="end"/>
      </w:r>
      <w:r w:rsidR="001543BC" w:rsidRPr="001543BC">
        <w:t>.</w:t>
      </w:r>
    </w:p>
    <w:p w14:paraId="129E4157" w14:textId="198E9A73" w:rsidR="001543BC" w:rsidRDefault="00900467" w:rsidP="00A90016">
      <w:pPr>
        <w:pStyle w:val="Newparagraph"/>
      </w:pPr>
      <w:r w:rsidRPr="00900467">
        <w:t xml:space="preserve">A more detailed study was conducted over the greater London region revealing the intra-city spatial interaction patterns. Since the captured Twitter user movements were on intra-city level (in comparison to the national level in Fig. 3-c), there was no </w:t>
      </w:r>
      <w:r w:rsidRPr="00900467">
        <w:lastRenderedPageBreak/>
        <w:t>distinct distance range to separate Twitter user spatial coverage in terms of radius of gyration (see Fig. 3-d). We chose 1-km cell size as referred from the rela</w:t>
      </w:r>
      <w:r w:rsidR="00787F10">
        <w:t xml:space="preserve">ted literature </w:t>
      </w:r>
      <w:r w:rsidR="00787F10">
        <w:fldChar w:fldCharType="begin"/>
      </w:r>
      <w:r w:rsidR="00787F10">
        <w:instrText xml:space="preserve"> ADDIN ZOTERO_ITEM CSL_CITATION {"citationID":"4U4IsRJm","properties":{"formattedCitation":"(X. Liu et al. 2015)","plainCitation":"(X. Liu et al. 2015)"},"citationItems":[{"id":239,"uris":["http://zotero.org/users/1928267/items/VBZZEEIT"],"uri":["http://zotero.org/users/1928267/items/VBZZEEIT"],"itemData":{"id":239,"type":"article-journal","title":"Revealing travel patterns and city structure with taxi trip data","container-title":"Journal of Transport Geography","page":"78-90","volume":"43","source":"CrossRef","DOI":"10.1016/j.jtrangeo.2015.01.016","ISSN":"09666923","language":"en","author":[{"family":"Liu","given":"Xi"},{"family":"Gong","given":"Li"},{"family":"Gong","given":"Yongxi"},{"family":"Liu","given":"Yu"}],"issued":{"date-parts":[["2015",2]]}}}],"schema":"https://github.com/citation-style-language/schema/raw/master/csl-citation.json"} </w:instrText>
      </w:r>
      <w:r w:rsidR="00787F10">
        <w:fldChar w:fldCharType="separate"/>
      </w:r>
      <w:r w:rsidR="00787F10">
        <w:rPr>
          <w:noProof/>
        </w:rPr>
        <w:t>(X. Liu et al. 2015)</w:t>
      </w:r>
      <w:r w:rsidR="00787F10">
        <w:fldChar w:fldCharType="end"/>
      </w:r>
      <w:r w:rsidRPr="00900467">
        <w:t xml:space="preserve">, which suggested 1-km cell size is </w:t>
      </w:r>
      <w:r w:rsidR="007E681F">
        <w:t xml:space="preserve">detailed enough to depict urban </w:t>
      </w:r>
      <w:r w:rsidRPr="00900467">
        <w:t>structures.</w:t>
      </w:r>
    </w:p>
    <w:p w14:paraId="48630EA5" w14:textId="29AE19A4" w:rsidR="00900467" w:rsidRDefault="0046137A" w:rsidP="00A90016">
      <w:pPr>
        <w:pStyle w:val="Newparagraph"/>
      </w:pPr>
      <w:r w:rsidRPr="0046137A">
        <w:t>The spatial partitions derived from a fine grid of 1 km used all available Twitter user trips without any restriction on trip distances yields geographic boundaries comparable to some of London’s boroughs (Fig. 6). However, some areas are shown to be more cohesive and display greater spatial interactions across the administrative boundaries, for instance, central London. Although, these results suggest that travelers seem to be localized over certain areas of the city most of the time, some regions do exhibit long distance interaction patterns. For example, the separate geographic areas in the south of Hillingdon which includes Heathrow Airport exhibits more connectivity to central London than its surrounding areas, which is explained by the usual flight passenger routes. The technique also reveals some of the emerging communities around the borders due to the spatial intermingling of both communities. For example, East Barnet and West Enfield seem to have higher interactions than those resulted from in the emerging cohesive zone between the two boroughs.</w:t>
      </w:r>
    </w:p>
    <w:p w14:paraId="3D95F035" w14:textId="77777777" w:rsidR="0085107B" w:rsidRDefault="0085107B" w:rsidP="0085107B">
      <w:pPr>
        <w:pStyle w:val="Heading2"/>
      </w:pPr>
      <w:r>
        <w:t>4.3. Explaining the distance decay effect with a gravity model</w:t>
      </w:r>
    </w:p>
    <w:p w14:paraId="4AFA7772" w14:textId="1263FD99" w:rsidR="006F080B" w:rsidRDefault="0085107B" w:rsidP="00387A5D">
      <w:r>
        <w:t>The results of strongly connected urban regions in the form of communities, which are derived from the mobility network of Twitter user spatia</w:t>
      </w:r>
      <w:r w:rsidR="00787F10">
        <w:t xml:space="preserve">l interactions, yield </w:t>
      </w:r>
      <w:r w:rsidR="0045346E">
        <w:t>geograph</w:t>
      </w:r>
      <w:r>
        <w:t xml:space="preserve">ically cohesive, non-overlapping urban areas. While it provides a clear delineation of the non-administrative anthropographic urban boundaries of Great Britain, the reasons on why they are geographically cohesive and non-overlapping or why the boundaries stop/emerge at certain spatial extent that leads to different size of the urban areas are not clear. As the depicted urban boundaries exhibit a strong instance </w:t>
      </w:r>
      <w:r>
        <w:lastRenderedPageBreak/>
        <w:t>of spatial proximity, a gravity model is employed (Eq. (3)) to explain how distance decay effects found in the mobility patterns affect the interaction strength between the derived non-administrative anthropographic urban areas.</w:t>
      </w:r>
    </w:p>
    <w:p w14:paraId="7EC54FDA" w14:textId="2EF2DB5C" w:rsidR="009D1B96" w:rsidRDefault="0057636B" w:rsidP="00A90016">
      <w:pPr>
        <w:pStyle w:val="Newparagraph"/>
      </w:pPr>
      <w:r w:rsidRPr="0057636B">
        <w:t xml:space="preserve">In this model, the distance between two derived urban areas is measured by the geodetic distance between the centroid locations of the two. As it is mentioned above,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57636B">
        <w:t xml:space="preserve"> and </w:t>
      </w: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m:t>
        </m:r>
      </m:oMath>
      <w:r w:rsidRPr="0057636B">
        <w:t xml:space="preserve">are the observed interaction between urban area </w:t>
      </w:r>
      <m:oMath>
        <m:r>
          <w:rPr>
            <w:rFonts w:ascii="Cambria Math" w:hAnsi="Cambria Math"/>
          </w:rPr>
          <m:t>i</m:t>
        </m:r>
      </m:oMath>
      <w:r w:rsidRPr="0057636B">
        <w:t xml:space="preserve"> and </w:t>
      </w:r>
      <m:oMath>
        <m:r>
          <w:rPr>
            <w:rFonts w:ascii="Cambria Math" w:hAnsi="Cambria Math"/>
          </w:rPr>
          <m:t>j</m:t>
        </m:r>
      </m:oMath>
      <w:r w:rsidRPr="0057636B">
        <w:t xml:space="preserve">, which are measured by the aggregation of movement flows in each urban area. In particular, we set the distance decay parameter </w:t>
      </w:r>
      <m:oMath>
        <m:r>
          <w:rPr>
            <w:rFonts w:ascii="Cambria Math" w:hAnsi="Cambria Math"/>
            <w:i/>
          </w:rPr>
          <w:sym w:font="Symbol" w:char="F062"/>
        </m:r>
      </m:oMath>
      <w:r w:rsidR="007E03F1">
        <w:t xml:space="preserve"> </w:t>
      </w:r>
      <w:r w:rsidRPr="0057636B">
        <w:t>value as 0.8: (1) As we hypothesize that the distance decay parameters found in the underlying mobility patterns potentially contribute to β in the gravity model (2) and we chose the 10 km cell-size based on the collective Twitter user mobility</w:t>
      </w:r>
      <w:r>
        <w:t xml:space="preserve"> </w:t>
      </w:r>
      <w:r w:rsidRPr="0057636B">
        <w:t>pattern regarding radius of gyration, where the distance decay parameter is 0.8 when radius of gyration</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&gt;10 km</m:t>
        </m:r>
      </m:oMath>
      <w:r w:rsidRPr="0057636B">
        <w:t xml:space="preserve"> (Fig. 3(c)). We found that the gravity model indicates strong linear correlation between the observed versus the estimated interaction strength with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=0.89</m:t>
        </m:r>
      </m:oMath>
      <w:r w:rsidRPr="0057636B">
        <w:t xml:space="preserve"> and </w:t>
      </w:r>
      <m:oMath>
        <m:r>
          <w:rPr>
            <w:rFonts w:ascii="Cambria Math" w:hAnsi="Cambria Math"/>
          </w:rPr>
          <m:t>p-value&lt;0.01</m:t>
        </m:r>
      </m:oMath>
      <w:r w:rsidRPr="0057636B">
        <w:t>. This confirms that the depicted urban areas are instances of spatial proximity effects, where the strength of human (in this case, Twitter user) spatial interaction between two urban regions decreases as the geographic distance between them increases. The well fitted gravity model provides support that the depicted urban areas are not just random artifacts but reflect how naturally move across geographic regions. More importantly, since we have used a mobility network to delineate the boundaries, the distance decay effects are well related and explained by the distance decay parameters found in the underlying mobility patterns. To elaborate, the spatial interaction strength decreases along with the decay for the probability of longer distance Twitter user movements, and eventually stops at certain spatial extent, which leads to more geographically cohesive cluster of urban regions.</w:t>
      </w:r>
    </w:p>
    <w:p w14:paraId="2D733AD4" w14:textId="77777777" w:rsidR="003954B5" w:rsidRDefault="003954B5" w:rsidP="005617DB">
      <w:pPr>
        <w:pStyle w:val="Heading1"/>
      </w:pPr>
      <w:r>
        <w:lastRenderedPageBreak/>
        <w:t>5. Discussion</w:t>
      </w:r>
    </w:p>
    <w:p w14:paraId="530ADC51" w14:textId="230DD22F" w:rsidR="0057636B" w:rsidRDefault="003954B5" w:rsidP="003954B5">
      <w:r>
        <w:t xml:space="preserve">It is worth noting that constructing a mobility network of spatial interaction using geo- located </w:t>
      </w:r>
      <w:del w:id="126" w:author="Yin, Junjun" w:date="2016-11-01T18:23:00Z">
        <w:r w:rsidDel="004029E2">
          <w:delText>Twitter data</w:delText>
        </w:r>
      </w:del>
      <w:ins w:id="127" w:author="Yin, Junjun" w:date="2016-11-01T18:23:00Z">
        <w:r w:rsidR="004029E2">
          <w:t>tweets</w:t>
        </w:r>
      </w:ins>
      <w:r>
        <w:t xml:space="preserve"> has some potential concerns to limit the results from this study. First, the geo-located Twitter data is not able to generalize to the entire population. As the demographic information of the Twitter users cannot</w:t>
      </w:r>
      <w:bookmarkStart w:id="128" w:name="_GoBack"/>
      <w:bookmarkEnd w:id="128"/>
      <w:r>
        <w:t xml:space="preserve"> be easily identified, the results of delineated urban boundaries may not reflect a complete real-world image from human movements. The demographics of Twitter users in this study can be an under/over- representation of the all overall population in Great Britain. Related studies have been carried out to examine the demographic information in geo-located Twitter data </w:t>
      </w:r>
      <w:r w:rsidR="001D0678">
        <w:fldChar w:fldCharType="begin"/>
      </w:r>
      <w:r w:rsidR="007A2A4B">
        <w:instrText xml:space="preserve"> ADDIN ZOTERO_ITEM CSL_CITATION {"citationID":"ds08mGhb","properties":{"formattedCitation":"(Steiger et al. 2015; Luo et al. 2016; Huang and Wong 2016)","plainCitation":"(Steiger et al. 2015; Luo et al. 2016; Huang and Wong 2016)"},"citationItems":[{"id":982,"uris":["http://zotero.org/users/1928267/items/4XF9PZFU"],"uri":["http://zotero.org/users/1928267/items/4XF9PZFU"],"itemData":{"id":982,"type":"article-journal","title":"Twitter as an indicator for whereabouts of people?","container-title":"Correlating twitter with uk census data","page":"255-265","volume":"54","author":[{"family":"Steiger","given":"E."},{"family":"Westerholt","given":"R."},{"family":"Resch","given":"B."},{"family":"Zipf","given":"A."}],"issued":{"date-parts":[["2015"]]}}},{"id":964,"uris":["http://zotero.org/users/1928267/items/THZ2IXGV"],"uri":["http://zotero.org/users/1928267/items/THZ2IXGV"],"itemData":{"id":964,"type":"article-journal","title":"Explore spatiotemporal and demographic characteristics of human mobility via Twitter: A case study of Chicago","container-title":"Applied Geography","page":"11-25","volume":"70","author":[{"family":"Luo","given":"F."},{"family":"Cao","given":"G."},{"family":"Mulligan","given":"K."},{"family":"Li","given":"X."}],"issued":{"date-parts":[["2016"]]}}},{"id":729,"uris":["http://zotero.org/users/1928267/items/D6TA5TXG"],"uri":["http://zotero.org/users/1928267/items/D6TA5TXG"],"itemData":{"id":729,"type":"article-journal","title":"Activity patterns, socioeconomic status and urban spatial structure: what can social media data tell us?","container-title":"International Journal of Geographical Information Science","page":"1873-1898","volume":"30","issue":"9","source":"CrossRef","DOI":"10.1080/13658816.2016.1145225","ISSN":"1365-8816, 1362-3087","shortTitle":"Activity patterns, socioeconomic status and urban spatial structure","language":"en","author":[{"family":"Huang","given":"Qunying"},{"family":"Wong","given":"David W. S."}],"issued":{"date-parts":[["2016",9]]}}}],"schema":"https://github.com/citation-style-language/schema/raw/master/csl-citation.json"} </w:instrText>
      </w:r>
      <w:r w:rsidR="001D0678">
        <w:fldChar w:fldCharType="separate"/>
      </w:r>
      <w:r w:rsidR="007A2A4B">
        <w:rPr>
          <w:noProof/>
        </w:rPr>
        <w:t>(Steiger et al. 2015; Luo et al. 2016; Huang and Wong 2016)</w:t>
      </w:r>
      <w:r w:rsidR="001D0678">
        <w:fldChar w:fldCharType="end"/>
      </w:r>
      <w:r>
        <w:t xml:space="preserve">, which should be carefully considered in future studies. Second, regarding the concern of spatial sparseness of geo-located Twitter data </w:t>
      </w:r>
      <w:r w:rsidR="00715C2B">
        <w:fldChar w:fldCharType="begin"/>
      </w:r>
      <w:r w:rsidR="00715C2B">
        <w:instrText xml:space="preserve"> ADDIN ZOTERO_ITEM CSL_CITATION {"citationID":"4PVBJVpU","properties":{"formattedCitation":"(Steiger et al. 2015)","plainCitation":"(Steiger et al. 2015)"},"citationItems":[{"id":982,"uris":["http://zotero.org/users/1928267/items/4XF9PZFU"],"uri":["http://zotero.org/users/1928267/items/4XF9PZFU"],"itemData":{"id":982,"type":"article-journal","title":"Twitter as an indicator for whereabouts of people?","container-title":"Correlating twitter with uk census data","page":"255-265","volume":"54","author":[{"family":"Steiger","given":"E."},{"family":"Westerholt","given":"R."},{"family":"Resch","given":"B."},{"family":"Zipf","given":"A."}],"issued":{"date-parts":[["2015"]]}}}],"schema":"https://github.com/citation-style-language/schema/raw/master/csl-citation.json"} </w:instrText>
      </w:r>
      <w:r w:rsidR="00715C2B">
        <w:fldChar w:fldCharType="separate"/>
      </w:r>
      <w:r w:rsidR="00715C2B">
        <w:rPr>
          <w:noProof/>
        </w:rPr>
        <w:t>(Steiger et al. 2015)</w:t>
      </w:r>
      <w:r w:rsidR="00715C2B">
        <w:fldChar w:fldCharType="end"/>
      </w:r>
      <w:r>
        <w:t xml:space="preserve">, the urban regions that do not have any, or limited, Twitter coverage can be missed during the delineation process. To investigate whether this limited the ability to capture the connections made through Twitter user movements between urban regions, we visualized the flows of Twitter user movements using the method mentioned in </w:t>
      </w:r>
      <w:r w:rsidR="00715C2B">
        <w:fldChar w:fldCharType="begin"/>
      </w:r>
      <w:r w:rsidR="00715C2B">
        <w:instrText xml:space="preserve"> ADDIN ZOTERO_ITEM CSL_CITATION {"citationID":"3euMTYdT","properties":{"formattedCitation":"(Rae 2009)","plainCitation":"(Rae 2009)"},"citationItems":[{"id":971,"uris":["http://zotero.org/users/1928267/items/FTXDSQU7"],"uri":["http://zotero.org/users/1928267/items/FTXDSQU7"],"itemData":{"id":971,"type":"article-journal","title":"From spatial interaction data to spatial interaction information?","container-title":"Geovisualisation and spatial structures of migration from the","page":"161-178","volume":"33","issue":"3","author":[{"family":"Rae","given":"A."}],"issued":{"date-parts":[["2009"]]}}}],"schema":"https://github.com/citation-style-language/schema/raw/master/csl-citation.json"} </w:instrText>
      </w:r>
      <w:r w:rsidR="00715C2B">
        <w:fldChar w:fldCharType="separate"/>
      </w:r>
      <w:r w:rsidR="00715C2B">
        <w:rPr>
          <w:noProof/>
        </w:rPr>
        <w:t>(Rae 2009)</w:t>
      </w:r>
      <w:r w:rsidR="00715C2B">
        <w:fldChar w:fldCharType="end"/>
      </w:r>
      <w:r w:rsidR="00CF18FD">
        <w:t xml:space="preserve"> (</w:t>
      </w:r>
      <w:r>
        <w:t xml:space="preserve">see Supplement Materials section 1). The outcome showed that the Twitter user movements in this study connected most urban areas in Great Britain and clearly exhibited long and short distance movements, where was essential for investigating the connection strength between urban regions. Third, since the collective radius of gyration was used to determine the cell-size in the network, we examined the temporal stability for the measurement in the geo-located Twitter data. The probability distributions of the radius of gyration for Twitter users in Great Britain are verified to be consistent across different monthly time span (see Supplement Materials section 2), which indicates the stability of using such measurements in this study. Finally, as the geo-located Twitter data offers easy data accessibility, our methods can be reproduced for other countries. Along with the large </w:t>
      </w:r>
      <w:r>
        <w:lastRenderedPageBreak/>
        <w:t>sample size and spatial coverage, geo-located Twitter data demonstrated its applicability for this study.</w:t>
      </w:r>
    </w:p>
    <w:p w14:paraId="08AAB5F2" w14:textId="3D4F3C14" w:rsidR="00953E37" w:rsidRDefault="00953E37" w:rsidP="00A90016">
      <w:pPr>
        <w:pStyle w:val="Newparagraph"/>
      </w:pPr>
      <w:r>
        <w:t>A major component in this study was imposing a virtu</w:t>
      </w:r>
      <w:r w:rsidR="00924BAB">
        <w:t>al fishnet to partition the ge</w:t>
      </w:r>
      <w:r>
        <w:t>ographic space over Great Britain. Alternatively, we had used the ward divisions as spatial units for aggregating Twitter user movements, which is the finest administrative boundaries of Great Britain (see Supplement Materials section 3). Without looking into the details of the results, the derived communities in the network space are similar to the ones from using fishnet approach. The strongly connected communities also yield geographically cohesive, non-overlapping urban areas. However, as the ward division is still defined by administrative purpose, the polygonal units tend to be geographically continuous. It causes problems to aggregate regions that do not have Twitter coverage into certain clusters. Aggregating Twitter user movements at the ward level also imposes more apparent concerns of the mismatch of the overall population, where less populated areas were overly represented and connected into large areas. These are the reasons why we chose a virtual fishnet approach for this study.</w:t>
      </w:r>
    </w:p>
    <w:p w14:paraId="1FB04675" w14:textId="6D7F612A" w:rsidR="00F56056" w:rsidRDefault="00953E37" w:rsidP="00953E37">
      <w:pPr>
        <w:ind w:firstLine="720"/>
      </w:pPr>
      <w:r>
        <w:t>We should be aware that using different fishnet cell-size to partition the space will produce different mobility networks, and can potentially lead to different delineations of the urban boundaries. As it is discussed above, we chose 10 km as the cell-size of the fishnet at national level in this study. We also carried out an experiment by arbitrarily setting the cell-size to 5 km at the national level (see Supplement Materials section 4). Note that the cell-size could be set to any value, such as 4.9 km or 5.1 km. The fishnet with smaller cell-size (i.e., 5 km) produced more and smaller strongly-connected communities within the network space. It indicates that the spatial resolution of the fishnet cells does</w:t>
      </w:r>
      <w:r w:rsidR="008A5C39">
        <w:t xml:space="preserve"> </w:t>
      </w:r>
      <w:r w:rsidR="008A5C39" w:rsidRPr="008A5C39">
        <w:t xml:space="preserve">affect the outcome from the community detection method employed in this study, where fishnet with smaller cell-size leads to more </w:t>
      </w:r>
      <w:r w:rsidR="008A5C39" w:rsidRPr="008A5C39">
        <w:lastRenderedPageBreak/>
        <w:t>discrete and locally connected (i.e., smaller) clusters of urban areas. Such an effect can be explained by the probability distributions of the radius of gyrations of individual Twitter users. The probability of distance that deviates from a user’s center location decays with a stretched-exponential function from [50 m, 10 km], which means the movements from Twitter users with smaller spatial coverage dominate the delineation of the connected urban areas. To avoid arbitrarily deciding the cell-size, we studied the probability distributions of the radius of gyrations of individual Twitter users and selected 10-km as the cell-size, which is the distinct geographic distance for separating two main groups of Twitter users in terms of their spatial coverage at the national level. In addition, this choice enabled us to focus on the inter-connections among different urban regions with less attention to movements around a user’s neighborhood (i.e., within 10 km radius), such as home or work places.</w:t>
      </w:r>
    </w:p>
    <w:p w14:paraId="4ABF71FB" w14:textId="68D60EA2" w:rsidR="008A5C39" w:rsidRDefault="006E2FD6" w:rsidP="00953E37">
      <w:pPr>
        <w:ind w:firstLine="720"/>
      </w:pPr>
      <w:r w:rsidRPr="006E2FD6">
        <w:t xml:space="preserve">To apply the map equation algorithm, the mobility network should be organized as a weighted and directed graph, on which we confirmed an undirected graph cannot lead to a meaningful result (see Supplement Materials section 4). Since we used </w:t>
      </w:r>
      <w:r w:rsidR="005C29EF">
        <w:t>different physi</w:t>
      </w:r>
      <w:r w:rsidRPr="006E2FD6">
        <w:t xml:space="preserve">cal movement ranges of users in delineating the urban boundaries, the description length </w:t>
      </w:r>
      <m:oMath>
        <m:r>
          <w:rPr>
            <w:rFonts w:ascii="Cambria Math" w:hAnsi="Cambria Math"/>
          </w:rPr>
          <m:t>L(M)</m:t>
        </m:r>
      </m:oMath>
      <w:r w:rsidRPr="006E2FD6">
        <w:t xml:space="preserve"> appeared to get larger when longer displacements were used, which corresponded to less and larger geographically cohesive, non-overlapping urban areas. We believed that different movement ranges of users changed the weights of this graph and affected the interaction strength between two fishnet cells. As we have</w:t>
      </w:r>
      <w:r w:rsidR="00917625">
        <w:t xml:space="preserve"> illustrated that the geograph</w:t>
      </w:r>
      <w:r w:rsidRPr="006E2FD6">
        <w:t xml:space="preserve">ically cohesive, non-overlapping urban areas were instances of spatial proximity effects, where the employed gravity model suggested the interaction strength between two fishnet cells decreases as the geographical distance increases, the longer displacements were used, the larger </w:t>
      </w:r>
      <m:oMath>
        <m:r>
          <w:rPr>
            <w:rFonts w:ascii="Cambria Math" w:hAnsi="Cambria Math"/>
          </w:rPr>
          <m:t>L(M)</m:t>
        </m:r>
      </m:oMath>
      <w:r w:rsidRPr="006E2FD6">
        <w:t xml:space="preserve"> were produced from the map equation algorithm.</w:t>
      </w:r>
    </w:p>
    <w:p w14:paraId="7E8D781A" w14:textId="77777777" w:rsidR="00D31A26" w:rsidRDefault="00D31A26" w:rsidP="005617DB">
      <w:pPr>
        <w:pStyle w:val="Heading1"/>
      </w:pPr>
      <w:r>
        <w:lastRenderedPageBreak/>
        <w:t>6. Conclusion</w:t>
      </w:r>
    </w:p>
    <w:p w14:paraId="3AAB40D6" w14:textId="662252FE" w:rsidR="006E2FD6" w:rsidRDefault="00D31A26" w:rsidP="00D31A26">
      <w:r>
        <w:t>In this study, we described a method that connected human mobility research with the delineation of the non-administrative anthropographic urban boundaries in Great Britain using a mobility network of Twitter user spatial interacti</w:t>
      </w:r>
      <w:r w:rsidR="001B0478">
        <w:t>ons. In contrast to administra</w:t>
      </w:r>
      <w:r>
        <w:t xml:space="preserve">tive urban boundaries, our “bottom-up” approach constructed a virtual fishnet over the islands of Great Britain to partition the space. By studying the probability distributions of the radius of gyrations of individual Twitters users, we selected a cell-size of 10 km at the national level and 1 km for the greater London region. Twitter user movements were used to establish a connectivity network of the fishnet </w:t>
      </w:r>
      <w:r w:rsidR="005C44E0">
        <w:t>cells. We applied the map equa</w:t>
      </w:r>
      <w:r>
        <w:t>tion algorithm to partition the network and associated geographic regions. The strongly connected communities within the network space yielded geographically cohesive, non- overlapping urban areas that provided a clear delineation of the urban boundaries in Great Britain. By performing a statistical analysis of Twitter user mobility patterns in Great Britain, in particular the distribution of collective Twitter user displacements, we found multi-scale and multi-modal urban movements that were divided into several distance ranges starting from short intra-city to inter-city movements w</w:t>
      </w:r>
      <w:r w:rsidR="00E86936">
        <w:t>ith clear destina</w:t>
      </w:r>
      <w:r>
        <w:t>tion points. Identifying the connected regions at each of these distance ranges revealed hierarchical boundaries of the urban space in Great Britain.</w:t>
      </w:r>
    </w:p>
    <w:p w14:paraId="62B32EBB" w14:textId="069F8690" w:rsidR="00904676" w:rsidRDefault="007443C7" w:rsidP="00351CBC">
      <w:pPr>
        <w:pStyle w:val="Newparagraph"/>
      </w:pPr>
      <w:r w:rsidRPr="007443C7">
        <w:t>The power of using Twitter user mobility to delinea</w:t>
      </w:r>
      <w:r w:rsidR="00351CBC">
        <w:t xml:space="preserve">te non-administrative </w:t>
      </w:r>
      <w:r w:rsidR="00134CAA">
        <w:t>anthropo</w:t>
      </w:r>
      <w:r w:rsidRPr="007443C7">
        <w:t>graphic boundaries enables urban representation at different mobility ranges inferred objectively from the collective mobility patterns. Urban boundaries redrawn based on</w:t>
      </w:r>
      <w:r>
        <w:t xml:space="preserve"> </w:t>
      </w:r>
      <w:r w:rsidR="00E954C8" w:rsidRPr="00E954C8">
        <w:t>Twitter user movement represent physical commutes rather than social ties or phone call initiation to reflect human interactions with the geographical space. More importantly, as the depicted urban boundaries exhibited a strong instanc</w:t>
      </w:r>
      <w:r w:rsidR="00D6140C">
        <w:t>e of spatial proximity, we fur</w:t>
      </w:r>
      <w:r w:rsidR="00E954C8" w:rsidRPr="00E954C8">
        <w:t xml:space="preserve">ther employed a gravity model to connect human mobility research to </w:t>
      </w:r>
      <w:r w:rsidR="00E954C8" w:rsidRPr="00E954C8">
        <w:lastRenderedPageBreak/>
        <w:t>understand and justify the distance decay effects in shaping the delineated urban boundaries. This well fitted gravity model explains how geographical distances found in the mobility patterns affect the interaction strength among different non-administrative anthropog</w:t>
      </w:r>
      <w:r w:rsidR="00621884">
        <w:t>raphic ur</w:t>
      </w:r>
      <w:r w:rsidR="00E954C8" w:rsidRPr="00E954C8">
        <w:t>ban areas, gaining new insights into the interactions between human activities and urban space. A final remark from this study for future work is that geographical distance plays an important role in affecting human mobility patterns and the str</w:t>
      </w:r>
      <w:r w:rsidR="00621884">
        <w:t>ength of human spa</w:t>
      </w:r>
      <w:r w:rsidR="00E954C8" w:rsidRPr="00E954C8">
        <w:t>tial interactions across space. Our approach can be considered to assist in understanding human spatial interactions from the mobility perspective, which is applicable based on detailed geo-located Twitter data in many countries, as well as future mobility datasets with detailed location information of individuals and large spatial coverage.</w:t>
      </w:r>
    </w:p>
    <w:p w14:paraId="24E8243E" w14:textId="47434DEE" w:rsidR="00E77985" w:rsidRDefault="002E1AFB" w:rsidP="00591455">
      <w:pPr>
        <w:pStyle w:val="Heading3"/>
      </w:pPr>
      <w:r>
        <w:t>Acknow</w:t>
      </w:r>
      <w:r w:rsidR="00E77985" w:rsidRPr="00E77985">
        <w:t>ledgements</w:t>
      </w:r>
    </w:p>
    <w:p w14:paraId="7C117F18" w14:textId="7D1EB4DA" w:rsidR="00591455" w:rsidRPr="00591455" w:rsidRDefault="00591455" w:rsidP="00591455">
      <w:pPr>
        <w:pStyle w:val="Acknowledgements"/>
      </w:pPr>
      <w:r>
        <w:t>xx</w:t>
      </w:r>
    </w:p>
    <w:p w14:paraId="4F52F521" w14:textId="2B40C4B8" w:rsidR="004C562A" w:rsidRDefault="00133210" w:rsidP="00591455">
      <w:pPr>
        <w:pStyle w:val="Heading3"/>
      </w:pPr>
      <w:r>
        <w:t>References</w:t>
      </w:r>
    </w:p>
    <w:p w14:paraId="6EC7863B" w14:textId="04B93ABC" w:rsidR="00133210" w:rsidRPr="004C562A" w:rsidRDefault="00133210" w:rsidP="004C562A"/>
    <w:sectPr w:rsidR="00133210" w:rsidRPr="004C562A" w:rsidSect="00074B81">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71FC4E" w14:textId="77777777" w:rsidR="00295814" w:rsidRDefault="00295814" w:rsidP="00AF2C92">
      <w:r>
        <w:separator/>
      </w:r>
    </w:p>
  </w:endnote>
  <w:endnote w:type="continuationSeparator" w:id="0">
    <w:p w14:paraId="432C7544" w14:textId="77777777" w:rsidR="00295814" w:rsidRDefault="00295814"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AB33A2" w14:textId="77777777" w:rsidR="00295814" w:rsidRDefault="00295814" w:rsidP="00AF2C92">
      <w:r>
        <w:separator/>
      </w:r>
    </w:p>
  </w:footnote>
  <w:footnote w:type="continuationSeparator" w:id="0">
    <w:p w14:paraId="0D78B756" w14:textId="77777777" w:rsidR="00295814" w:rsidRDefault="00295814" w:rsidP="00AF2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23E4B7A"/>
    <w:multiLevelType w:val="hybridMultilevel"/>
    <w:tmpl w:val="CDEEB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20"/>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1"/>
  </w:num>
  <w:num w:numId="15">
    <w:abstractNumId w:val="14"/>
  </w:num>
  <w:num w:numId="16">
    <w:abstractNumId w:val="16"/>
  </w:num>
  <w:num w:numId="17">
    <w:abstractNumId w:val="11"/>
  </w:num>
  <w:num w:numId="18">
    <w:abstractNumId w:val="0"/>
  </w:num>
  <w:num w:numId="19">
    <w:abstractNumId w:val="12"/>
  </w:num>
  <w:num w:numId="20">
    <w:abstractNumId w:val="21"/>
  </w:num>
  <w:num w:numId="21">
    <w:abstractNumId w:val="21"/>
  </w:num>
  <w:num w:numId="22">
    <w:abstractNumId w:val="21"/>
  </w:num>
  <w:num w:numId="23">
    <w:abstractNumId w:val="21"/>
  </w:num>
  <w:num w:numId="24">
    <w:abstractNumId w:val="17"/>
  </w:num>
  <w:num w:numId="25">
    <w:abstractNumId w:val="18"/>
  </w:num>
  <w:num w:numId="26">
    <w:abstractNumId w:val="22"/>
  </w:num>
  <w:num w:numId="27">
    <w:abstractNumId w:val="23"/>
  </w:num>
  <w:num w:numId="28">
    <w:abstractNumId w:val="21"/>
  </w:num>
  <w:num w:numId="29">
    <w:abstractNumId w:val="13"/>
  </w:num>
  <w:num w:numId="30">
    <w:abstractNumId w:val="24"/>
  </w:num>
  <w:num w:numId="31">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in, Junjun">
    <w15:presenceInfo w15:providerId="None" w15:userId="Yin, Junj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351"/>
    <w:rsid w:val="00001899"/>
    <w:rsid w:val="000049AD"/>
    <w:rsid w:val="0000681B"/>
    <w:rsid w:val="000133C0"/>
    <w:rsid w:val="00014C4E"/>
    <w:rsid w:val="00015A22"/>
    <w:rsid w:val="00017107"/>
    <w:rsid w:val="00017C32"/>
    <w:rsid w:val="000202E2"/>
    <w:rsid w:val="00021F0A"/>
    <w:rsid w:val="00022441"/>
    <w:rsid w:val="0002261E"/>
    <w:rsid w:val="00024839"/>
    <w:rsid w:val="00026871"/>
    <w:rsid w:val="000276D5"/>
    <w:rsid w:val="000318B1"/>
    <w:rsid w:val="0003573F"/>
    <w:rsid w:val="00037A98"/>
    <w:rsid w:val="0004169A"/>
    <w:rsid w:val="000427FB"/>
    <w:rsid w:val="0004455E"/>
    <w:rsid w:val="00047CB5"/>
    <w:rsid w:val="00047FD9"/>
    <w:rsid w:val="000510CA"/>
    <w:rsid w:val="00051FAA"/>
    <w:rsid w:val="000572A9"/>
    <w:rsid w:val="00061325"/>
    <w:rsid w:val="000633B5"/>
    <w:rsid w:val="00067EC5"/>
    <w:rsid w:val="000710F9"/>
    <w:rsid w:val="000733AC"/>
    <w:rsid w:val="00074B81"/>
    <w:rsid w:val="00074D22"/>
    <w:rsid w:val="00075081"/>
    <w:rsid w:val="0007528A"/>
    <w:rsid w:val="0008068D"/>
    <w:rsid w:val="000811AB"/>
    <w:rsid w:val="00083C5F"/>
    <w:rsid w:val="00083EED"/>
    <w:rsid w:val="0009034C"/>
    <w:rsid w:val="0009172C"/>
    <w:rsid w:val="000930EC"/>
    <w:rsid w:val="00093BE1"/>
    <w:rsid w:val="00094CC1"/>
    <w:rsid w:val="00095E61"/>
    <w:rsid w:val="000966C1"/>
    <w:rsid w:val="000970AC"/>
    <w:rsid w:val="0009726C"/>
    <w:rsid w:val="00097CF5"/>
    <w:rsid w:val="000A1167"/>
    <w:rsid w:val="000A1A32"/>
    <w:rsid w:val="000A3F1A"/>
    <w:rsid w:val="000A42C3"/>
    <w:rsid w:val="000A4428"/>
    <w:rsid w:val="000A6D40"/>
    <w:rsid w:val="000A7BC3"/>
    <w:rsid w:val="000B1661"/>
    <w:rsid w:val="000B1F0B"/>
    <w:rsid w:val="000B2E88"/>
    <w:rsid w:val="000B4603"/>
    <w:rsid w:val="000B7658"/>
    <w:rsid w:val="000C09BE"/>
    <w:rsid w:val="000C1380"/>
    <w:rsid w:val="000C554F"/>
    <w:rsid w:val="000D0DC5"/>
    <w:rsid w:val="000D15FF"/>
    <w:rsid w:val="000D28DF"/>
    <w:rsid w:val="000D4847"/>
    <w:rsid w:val="000D488B"/>
    <w:rsid w:val="000D68DF"/>
    <w:rsid w:val="000E138D"/>
    <w:rsid w:val="000E187A"/>
    <w:rsid w:val="000E2D61"/>
    <w:rsid w:val="000E450E"/>
    <w:rsid w:val="000E6259"/>
    <w:rsid w:val="000F4490"/>
    <w:rsid w:val="000F4677"/>
    <w:rsid w:val="000F5BE0"/>
    <w:rsid w:val="000F6AA8"/>
    <w:rsid w:val="00100587"/>
    <w:rsid w:val="0010284E"/>
    <w:rsid w:val="00102E3D"/>
    <w:rsid w:val="00103122"/>
    <w:rsid w:val="0010336A"/>
    <w:rsid w:val="001050F1"/>
    <w:rsid w:val="00105AEA"/>
    <w:rsid w:val="0010647A"/>
    <w:rsid w:val="00106DAF"/>
    <w:rsid w:val="001107C6"/>
    <w:rsid w:val="00114ABE"/>
    <w:rsid w:val="00116023"/>
    <w:rsid w:val="001169F7"/>
    <w:rsid w:val="0012396E"/>
    <w:rsid w:val="0012797A"/>
    <w:rsid w:val="00133112"/>
    <w:rsid w:val="00133210"/>
    <w:rsid w:val="00134A51"/>
    <w:rsid w:val="00134CAA"/>
    <w:rsid w:val="001404B8"/>
    <w:rsid w:val="00140727"/>
    <w:rsid w:val="0014082F"/>
    <w:rsid w:val="001434D5"/>
    <w:rsid w:val="001521C4"/>
    <w:rsid w:val="001543BC"/>
    <w:rsid w:val="00160628"/>
    <w:rsid w:val="00161344"/>
    <w:rsid w:val="00162195"/>
    <w:rsid w:val="0016322A"/>
    <w:rsid w:val="00165A21"/>
    <w:rsid w:val="001705CE"/>
    <w:rsid w:val="0017714B"/>
    <w:rsid w:val="001804DF"/>
    <w:rsid w:val="00181BDC"/>
    <w:rsid w:val="00181DB0"/>
    <w:rsid w:val="001829E3"/>
    <w:rsid w:val="00183CBC"/>
    <w:rsid w:val="0018578C"/>
    <w:rsid w:val="00190EDD"/>
    <w:rsid w:val="001924C0"/>
    <w:rsid w:val="00193E5F"/>
    <w:rsid w:val="0019731E"/>
    <w:rsid w:val="001A09FE"/>
    <w:rsid w:val="001A1F63"/>
    <w:rsid w:val="001A5C48"/>
    <w:rsid w:val="001A67C9"/>
    <w:rsid w:val="001A69DE"/>
    <w:rsid w:val="001A713C"/>
    <w:rsid w:val="001B0478"/>
    <w:rsid w:val="001B10A6"/>
    <w:rsid w:val="001B1C7C"/>
    <w:rsid w:val="001B398F"/>
    <w:rsid w:val="001B4397"/>
    <w:rsid w:val="001B46C6"/>
    <w:rsid w:val="001B4B48"/>
    <w:rsid w:val="001B4D1F"/>
    <w:rsid w:val="001B7681"/>
    <w:rsid w:val="001B7CAE"/>
    <w:rsid w:val="001C0772"/>
    <w:rsid w:val="001C0D4F"/>
    <w:rsid w:val="001C1BA3"/>
    <w:rsid w:val="001C1DEC"/>
    <w:rsid w:val="001C2070"/>
    <w:rsid w:val="001C5736"/>
    <w:rsid w:val="001D0678"/>
    <w:rsid w:val="001D647F"/>
    <w:rsid w:val="001D6857"/>
    <w:rsid w:val="001E0572"/>
    <w:rsid w:val="001E0A67"/>
    <w:rsid w:val="001E1028"/>
    <w:rsid w:val="001E14E2"/>
    <w:rsid w:val="001E33DF"/>
    <w:rsid w:val="001E6302"/>
    <w:rsid w:val="001E7DCB"/>
    <w:rsid w:val="001F0759"/>
    <w:rsid w:val="001F3411"/>
    <w:rsid w:val="001F3EF1"/>
    <w:rsid w:val="001F4287"/>
    <w:rsid w:val="001F4DBA"/>
    <w:rsid w:val="001F72A6"/>
    <w:rsid w:val="0020415E"/>
    <w:rsid w:val="00204FF4"/>
    <w:rsid w:val="00206D19"/>
    <w:rsid w:val="0021056E"/>
    <w:rsid w:val="0021075D"/>
    <w:rsid w:val="0021138F"/>
    <w:rsid w:val="0021165A"/>
    <w:rsid w:val="00211BC9"/>
    <w:rsid w:val="00214386"/>
    <w:rsid w:val="00214A5E"/>
    <w:rsid w:val="0021620C"/>
    <w:rsid w:val="00216E78"/>
    <w:rsid w:val="00217275"/>
    <w:rsid w:val="002227E4"/>
    <w:rsid w:val="00232EBD"/>
    <w:rsid w:val="002354F2"/>
    <w:rsid w:val="00236F4B"/>
    <w:rsid w:val="002372A1"/>
    <w:rsid w:val="00242B0D"/>
    <w:rsid w:val="002467C6"/>
    <w:rsid w:val="0024692A"/>
    <w:rsid w:val="002515E1"/>
    <w:rsid w:val="002518E1"/>
    <w:rsid w:val="00252BBA"/>
    <w:rsid w:val="00253123"/>
    <w:rsid w:val="00264001"/>
    <w:rsid w:val="00264DA4"/>
    <w:rsid w:val="00266354"/>
    <w:rsid w:val="00267A18"/>
    <w:rsid w:val="00271965"/>
    <w:rsid w:val="0027281B"/>
    <w:rsid w:val="00273462"/>
    <w:rsid w:val="0027395B"/>
    <w:rsid w:val="00275854"/>
    <w:rsid w:val="00281731"/>
    <w:rsid w:val="00283B41"/>
    <w:rsid w:val="00285F28"/>
    <w:rsid w:val="00286398"/>
    <w:rsid w:val="002900DC"/>
    <w:rsid w:val="00291576"/>
    <w:rsid w:val="0029269B"/>
    <w:rsid w:val="00294934"/>
    <w:rsid w:val="00295814"/>
    <w:rsid w:val="002967D6"/>
    <w:rsid w:val="002A3C42"/>
    <w:rsid w:val="002A5D75"/>
    <w:rsid w:val="002B1B1A"/>
    <w:rsid w:val="002B7228"/>
    <w:rsid w:val="002C05FE"/>
    <w:rsid w:val="002C4046"/>
    <w:rsid w:val="002C41B3"/>
    <w:rsid w:val="002C4602"/>
    <w:rsid w:val="002C53EE"/>
    <w:rsid w:val="002D24F7"/>
    <w:rsid w:val="002D2799"/>
    <w:rsid w:val="002D2CD7"/>
    <w:rsid w:val="002D4DDC"/>
    <w:rsid w:val="002D4F75"/>
    <w:rsid w:val="002D6493"/>
    <w:rsid w:val="002D7420"/>
    <w:rsid w:val="002D7AB6"/>
    <w:rsid w:val="002E06D0"/>
    <w:rsid w:val="002E1AFB"/>
    <w:rsid w:val="002E1D1C"/>
    <w:rsid w:val="002E3C27"/>
    <w:rsid w:val="002E403A"/>
    <w:rsid w:val="002E6849"/>
    <w:rsid w:val="002E7F3A"/>
    <w:rsid w:val="002F0A23"/>
    <w:rsid w:val="002F3681"/>
    <w:rsid w:val="002F4EDB"/>
    <w:rsid w:val="002F6054"/>
    <w:rsid w:val="002F6B2F"/>
    <w:rsid w:val="00310E13"/>
    <w:rsid w:val="00315713"/>
    <w:rsid w:val="003161A7"/>
    <w:rsid w:val="0031686C"/>
    <w:rsid w:val="00316FE0"/>
    <w:rsid w:val="003204D2"/>
    <w:rsid w:val="0032180A"/>
    <w:rsid w:val="0032605E"/>
    <w:rsid w:val="003275D1"/>
    <w:rsid w:val="00327672"/>
    <w:rsid w:val="00330B2A"/>
    <w:rsid w:val="00331E17"/>
    <w:rsid w:val="00333063"/>
    <w:rsid w:val="00336064"/>
    <w:rsid w:val="003408E3"/>
    <w:rsid w:val="003410AA"/>
    <w:rsid w:val="003422B4"/>
    <w:rsid w:val="00342F17"/>
    <w:rsid w:val="00343480"/>
    <w:rsid w:val="00345A60"/>
    <w:rsid w:val="00345E89"/>
    <w:rsid w:val="00347925"/>
    <w:rsid w:val="00351CBC"/>
    <w:rsid w:val="003522A1"/>
    <w:rsid w:val="0035254B"/>
    <w:rsid w:val="00353555"/>
    <w:rsid w:val="003540C1"/>
    <w:rsid w:val="003565D4"/>
    <w:rsid w:val="003567BB"/>
    <w:rsid w:val="00360689"/>
    <w:rsid w:val="003607FB"/>
    <w:rsid w:val="00360FD5"/>
    <w:rsid w:val="0036340D"/>
    <w:rsid w:val="003634A5"/>
    <w:rsid w:val="003643A3"/>
    <w:rsid w:val="00366868"/>
    <w:rsid w:val="00367506"/>
    <w:rsid w:val="00370085"/>
    <w:rsid w:val="003744A7"/>
    <w:rsid w:val="00376235"/>
    <w:rsid w:val="00381FB6"/>
    <w:rsid w:val="00382704"/>
    <w:rsid w:val="00382BBD"/>
    <w:rsid w:val="003836D3"/>
    <w:rsid w:val="00383A52"/>
    <w:rsid w:val="00386B9B"/>
    <w:rsid w:val="00387A5D"/>
    <w:rsid w:val="00391652"/>
    <w:rsid w:val="0039507F"/>
    <w:rsid w:val="003954B5"/>
    <w:rsid w:val="003A1260"/>
    <w:rsid w:val="003A295F"/>
    <w:rsid w:val="003A393F"/>
    <w:rsid w:val="003A41DD"/>
    <w:rsid w:val="003A7033"/>
    <w:rsid w:val="003B116E"/>
    <w:rsid w:val="003B47FE"/>
    <w:rsid w:val="003B5673"/>
    <w:rsid w:val="003B6287"/>
    <w:rsid w:val="003B62C9"/>
    <w:rsid w:val="003C2605"/>
    <w:rsid w:val="003C2C96"/>
    <w:rsid w:val="003C5946"/>
    <w:rsid w:val="003C7176"/>
    <w:rsid w:val="003D0929"/>
    <w:rsid w:val="003D0B98"/>
    <w:rsid w:val="003D4729"/>
    <w:rsid w:val="003D6C3C"/>
    <w:rsid w:val="003D7DD6"/>
    <w:rsid w:val="003E1336"/>
    <w:rsid w:val="003E5AAF"/>
    <w:rsid w:val="003E600D"/>
    <w:rsid w:val="003E64DF"/>
    <w:rsid w:val="003E6A5D"/>
    <w:rsid w:val="003F193A"/>
    <w:rsid w:val="003F4207"/>
    <w:rsid w:val="003F5C46"/>
    <w:rsid w:val="003F7106"/>
    <w:rsid w:val="003F7CBB"/>
    <w:rsid w:val="003F7D34"/>
    <w:rsid w:val="00401FF4"/>
    <w:rsid w:val="004029E2"/>
    <w:rsid w:val="00411D75"/>
    <w:rsid w:val="00412C8E"/>
    <w:rsid w:val="0041518D"/>
    <w:rsid w:val="00415CE0"/>
    <w:rsid w:val="00417F91"/>
    <w:rsid w:val="0042221D"/>
    <w:rsid w:val="00424DD3"/>
    <w:rsid w:val="00425B18"/>
    <w:rsid w:val="00426996"/>
    <w:rsid w:val="004269C5"/>
    <w:rsid w:val="00430154"/>
    <w:rsid w:val="004317D3"/>
    <w:rsid w:val="00435939"/>
    <w:rsid w:val="00437CC7"/>
    <w:rsid w:val="00442B9C"/>
    <w:rsid w:val="00445EFA"/>
    <w:rsid w:val="0044738A"/>
    <w:rsid w:val="004473D3"/>
    <w:rsid w:val="00452231"/>
    <w:rsid w:val="0045346E"/>
    <w:rsid w:val="00460C13"/>
    <w:rsid w:val="0046137A"/>
    <w:rsid w:val="00463228"/>
    <w:rsid w:val="00463782"/>
    <w:rsid w:val="00463CC9"/>
    <w:rsid w:val="004667E0"/>
    <w:rsid w:val="0046760E"/>
    <w:rsid w:val="004709B5"/>
    <w:rsid w:val="00470E10"/>
    <w:rsid w:val="00477A97"/>
    <w:rsid w:val="00481343"/>
    <w:rsid w:val="00482689"/>
    <w:rsid w:val="0048549E"/>
    <w:rsid w:val="0049155F"/>
    <w:rsid w:val="00493347"/>
    <w:rsid w:val="00494A3B"/>
    <w:rsid w:val="00496092"/>
    <w:rsid w:val="004A08DB"/>
    <w:rsid w:val="004A13CB"/>
    <w:rsid w:val="004A25D0"/>
    <w:rsid w:val="004A37E8"/>
    <w:rsid w:val="004A68E6"/>
    <w:rsid w:val="004A7549"/>
    <w:rsid w:val="004B09D4"/>
    <w:rsid w:val="004B309D"/>
    <w:rsid w:val="004B330A"/>
    <w:rsid w:val="004B7C8E"/>
    <w:rsid w:val="004C3D3C"/>
    <w:rsid w:val="004C562A"/>
    <w:rsid w:val="004D0EDC"/>
    <w:rsid w:val="004D1220"/>
    <w:rsid w:val="004D14B3"/>
    <w:rsid w:val="004D1529"/>
    <w:rsid w:val="004D2253"/>
    <w:rsid w:val="004D5514"/>
    <w:rsid w:val="004D56C3"/>
    <w:rsid w:val="004E0338"/>
    <w:rsid w:val="004E4FF3"/>
    <w:rsid w:val="004E56A8"/>
    <w:rsid w:val="004E686D"/>
    <w:rsid w:val="004F2941"/>
    <w:rsid w:val="004F3B55"/>
    <w:rsid w:val="004F4E46"/>
    <w:rsid w:val="004F6B7D"/>
    <w:rsid w:val="005015F6"/>
    <w:rsid w:val="005030C4"/>
    <w:rsid w:val="005031C5"/>
    <w:rsid w:val="005042A7"/>
    <w:rsid w:val="00504FDC"/>
    <w:rsid w:val="00507FA8"/>
    <w:rsid w:val="005120CC"/>
    <w:rsid w:val="00512B7B"/>
    <w:rsid w:val="00514EA1"/>
    <w:rsid w:val="005153AF"/>
    <w:rsid w:val="0051798B"/>
    <w:rsid w:val="00521F5A"/>
    <w:rsid w:val="00524385"/>
    <w:rsid w:val="00525E06"/>
    <w:rsid w:val="00526454"/>
    <w:rsid w:val="00531273"/>
    <w:rsid w:val="00531823"/>
    <w:rsid w:val="00534ECC"/>
    <w:rsid w:val="0053720D"/>
    <w:rsid w:val="00540EF5"/>
    <w:rsid w:val="00541BF3"/>
    <w:rsid w:val="00541CD3"/>
    <w:rsid w:val="005476FA"/>
    <w:rsid w:val="005552B3"/>
    <w:rsid w:val="0055595E"/>
    <w:rsid w:val="00556EAB"/>
    <w:rsid w:val="00557988"/>
    <w:rsid w:val="005617DB"/>
    <w:rsid w:val="00562C49"/>
    <w:rsid w:val="00562DEF"/>
    <w:rsid w:val="0056321A"/>
    <w:rsid w:val="00563A35"/>
    <w:rsid w:val="00566596"/>
    <w:rsid w:val="00567EE9"/>
    <w:rsid w:val="005741E9"/>
    <w:rsid w:val="005748CF"/>
    <w:rsid w:val="0057636B"/>
    <w:rsid w:val="00584270"/>
    <w:rsid w:val="00584738"/>
    <w:rsid w:val="0059103F"/>
    <w:rsid w:val="00591455"/>
    <w:rsid w:val="005916EF"/>
    <w:rsid w:val="005920B0"/>
    <w:rsid w:val="005934B0"/>
    <w:rsid w:val="005934DD"/>
    <w:rsid w:val="0059380D"/>
    <w:rsid w:val="00595A8F"/>
    <w:rsid w:val="00596F84"/>
    <w:rsid w:val="005977C2"/>
    <w:rsid w:val="00597BF2"/>
    <w:rsid w:val="005B134E"/>
    <w:rsid w:val="005B1685"/>
    <w:rsid w:val="005B2039"/>
    <w:rsid w:val="005B344F"/>
    <w:rsid w:val="005B3FBA"/>
    <w:rsid w:val="005B4A1D"/>
    <w:rsid w:val="005B674D"/>
    <w:rsid w:val="005C0CBE"/>
    <w:rsid w:val="005C10C9"/>
    <w:rsid w:val="005C1FCF"/>
    <w:rsid w:val="005C29EF"/>
    <w:rsid w:val="005C44E0"/>
    <w:rsid w:val="005C4EC2"/>
    <w:rsid w:val="005D1885"/>
    <w:rsid w:val="005D3999"/>
    <w:rsid w:val="005D4A38"/>
    <w:rsid w:val="005D712C"/>
    <w:rsid w:val="005E2EEA"/>
    <w:rsid w:val="005E328B"/>
    <w:rsid w:val="005E3708"/>
    <w:rsid w:val="005E382D"/>
    <w:rsid w:val="005E3CCD"/>
    <w:rsid w:val="005E3D6B"/>
    <w:rsid w:val="005E5B55"/>
    <w:rsid w:val="005E5E4A"/>
    <w:rsid w:val="005E693D"/>
    <w:rsid w:val="005E75BF"/>
    <w:rsid w:val="005F57BA"/>
    <w:rsid w:val="005F61E6"/>
    <w:rsid w:val="005F6C45"/>
    <w:rsid w:val="006015CE"/>
    <w:rsid w:val="006016F3"/>
    <w:rsid w:val="00605A69"/>
    <w:rsid w:val="00606C54"/>
    <w:rsid w:val="00614375"/>
    <w:rsid w:val="00615B0A"/>
    <w:rsid w:val="006168CF"/>
    <w:rsid w:val="0062011B"/>
    <w:rsid w:val="00621884"/>
    <w:rsid w:val="00624CC2"/>
    <w:rsid w:val="0062586E"/>
    <w:rsid w:val="00626DE0"/>
    <w:rsid w:val="00627BA4"/>
    <w:rsid w:val="00630901"/>
    <w:rsid w:val="00631F8E"/>
    <w:rsid w:val="00634090"/>
    <w:rsid w:val="00636EE9"/>
    <w:rsid w:val="00640950"/>
    <w:rsid w:val="00641AE7"/>
    <w:rsid w:val="00642629"/>
    <w:rsid w:val="00645553"/>
    <w:rsid w:val="006469ED"/>
    <w:rsid w:val="00647585"/>
    <w:rsid w:val="00650FC4"/>
    <w:rsid w:val="0065293D"/>
    <w:rsid w:val="00653EFC"/>
    <w:rsid w:val="00654021"/>
    <w:rsid w:val="00655263"/>
    <w:rsid w:val="00655591"/>
    <w:rsid w:val="00661045"/>
    <w:rsid w:val="00663807"/>
    <w:rsid w:val="00664B3F"/>
    <w:rsid w:val="00666DA8"/>
    <w:rsid w:val="00671057"/>
    <w:rsid w:val="00675AAF"/>
    <w:rsid w:val="0068031A"/>
    <w:rsid w:val="00681B2F"/>
    <w:rsid w:val="0068335F"/>
    <w:rsid w:val="00684868"/>
    <w:rsid w:val="00687217"/>
    <w:rsid w:val="00693302"/>
    <w:rsid w:val="0069640B"/>
    <w:rsid w:val="006A09D3"/>
    <w:rsid w:val="006A1B83"/>
    <w:rsid w:val="006A21CD"/>
    <w:rsid w:val="006A5918"/>
    <w:rsid w:val="006B21B2"/>
    <w:rsid w:val="006B4A4A"/>
    <w:rsid w:val="006C19B2"/>
    <w:rsid w:val="006C26FD"/>
    <w:rsid w:val="006C4409"/>
    <w:rsid w:val="006C5BB8"/>
    <w:rsid w:val="006C67C6"/>
    <w:rsid w:val="006C6936"/>
    <w:rsid w:val="006C7B01"/>
    <w:rsid w:val="006D0FE8"/>
    <w:rsid w:val="006D3992"/>
    <w:rsid w:val="006D3DC6"/>
    <w:rsid w:val="006D4B2B"/>
    <w:rsid w:val="006D4F3C"/>
    <w:rsid w:val="006D5C66"/>
    <w:rsid w:val="006E1B3C"/>
    <w:rsid w:val="006E23FB"/>
    <w:rsid w:val="006E2FD6"/>
    <w:rsid w:val="006E325A"/>
    <w:rsid w:val="006E33EC"/>
    <w:rsid w:val="006E3802"/>
    <w:rsid w:val="006E4E0C"/>
    <w:rsid w:val="006E6C02"/>
    <w:rsid w:val="006E7627"/>
    <w:rsid w:val="006F080B"/>
    <w:rsid w:val="006F225A"/>
    <w:rsid w:val="006F231A"/>
    <w:rsid w:val="006F3A4A"/>
    <w:rsid w:val="006F55DF"/>
    <w:rsid w:val="006F6B55"/>
    <w:rsid w:val="006F788D"/>
    <w:rsid w:val="006F78E1"/>
    <w:rsid w:val="00700ABE"/>
    <w:rsid w:val="00701072"/>
    <w:rsid w:val="00702054"/>
    <w:rsid w:val="007035A4"/>
    <w:rsid w:val="00711799"/>
    <w:rsid w:val="00712B78"/>
    <w:rsid w:val="00712DDC"/>
    <w:rsid w:val="0071393B"/>
    <w:rsid w:val="00713A70"/>
    <w:rsid w:val="00713EE2"/>
    <w:rsid w:val="00715C2B"/>
    <w:rsid w:val="007177FC"/>
    <w:rsid w:val="00720C5E"/>
    <w:rsid w:val="00721701"/>
    <w:rsid w:val="00731835"/>
    <w:rsid w:val="007341F8"/>
    <w:rsid w:val="00734372"/>
    <w:rsid w:val="00734EB8"/>
    <w:rsid w:val="00735F8B"/>
    <w:rsid w:val="007376E4"/>
    <w:rsid w:val="00737F61"/>
    <w:rsid w:val="00741CF6"/>
    <w:rsid w:val="00742D1F"/>
    <w:rsid w:val="00743EBA"/>
    <w:rsid w:val="007443C7"/>
    <w:rsid w:val="00744C8E"/>
    <w:rsid w:val="0074606D"/>
    <w:rsid w:val="0074707E"/>
    <w:rsid w:val="007516DC"/>
    <w:rsid w:val="0075211D"/>
    <w:rsid w:val="00752E58"/>
    <w:rsid w:val="00754A99"/>
    <w:rsid w:val="00754B80"/>
    <w:rsid w:val="00761918"/>
    <w:rsid w:val="00761B66"/>
    <w:rsid w:val="00762F03"/>
    <w:rsid w:val="0076413B"/>
    <w:rsid w:val="007648AE"/>
    <w:rsid w:val="00764BF8"/>
    <w:rsid w:val="0076514D"/>
    <w:rsid w:val="00766F27"/>
    <w:rsid w:val="00773D59"/>
    <w:rsid w:val="00780F43"/>
    <w:rsid w:val="00781003"/>
    <w:rsid w:val="0078131C"/>
    <w:rsid w:val="007826AE"/>
    <w:rsid w:val="0078385F"/>
    <w:rsid w:val="00787F10"/>
    <w:rsid w:val="007902ED"/>
    <w:rsid w:val="007911FD"/>
    <w:rsid w:val="00791B97"/>
    <w:rsid w:val="00791D8B"/>
    <w:rsid w:val="00793930"/>
    <w:rsid w:val="00793DD1"/>
    <w:rsid w:val="00794FEC"/>
    <w:rsid w:val="007A003E"/>
    <w:rsid w:val="007A013F"/>
    <w:rsid w:val="007A1965"/>
    <w:rsid w:val="007A2A4B"/>
    <w:rsid w:val="007A2ED1"/>
    <w:rsid w:val="007A4BE6"/>
    <w:rsid w:val="007B0D4B"/>
    <w:rsid w:val="007B0DC6"/>
    <w:rsid w:val="007B1094"/>
    <w:rsid w:val="007B1762"/>
    <w:rsid w:val="007B3320"/>
    <w:rsid w:val="007B362D"/>
    <w:rsid w:val="007C301F"/>
    <w:rsid w:val="007C4245"/>
    <w:rsid w:val="007C4540"/>
    <w:rsid w:val="007C65AF"/>
    <w:rsid w:val="007C6E35"/>
    <w:rsid w:val="007D135D"/>
    <w:rsid w:val="007D221C"/>
    <w:rsid w:val="007D3BE0"/>
    <w:rsid w:val="007D730F"/>
    <w:rsid w:val="007D7CD8"/>
    <w:rsid w:val="007E03F1"/>
    <w:rsid w:val="007E3AA7"/>
    <w:rsid w:val="007E575B"/>
    <w:rsid w:val="007E681F"/>
    <w:rsid w:val="007F0AD6"/>
    <w:rsid w:val="007F263E"/>
    <w:rsid w:val="007F6F26"/>
    <w:rsid w:val="007F737D"/>
    <w:rsid w:val="0080308E"/>
    <w:rsid w:val="00803826"/>
    <w:rsid w:val="00805303"/>
    <w:rsid w:val="00806705"/>
    <w:rsid w:val="00806738"/>
    <w:rsid w:val="00812868"/>
    <w:rsid w:val="008216D5"/>
    <w:rsid w:val="008249CE"/>
    <w:rsid w:val="00831A50"/>
    <w:rsid w:val="00831B3C"/>
    <w:rsid w:val="00831C89"/>
    <w:rsid w:val="00832114"/>
    <w:rsid w:val="008344AD"/>
    <w:rsid w:val="00834C46"/>
    <w:rsid w:val="0084093E"/>
    <w:rsid w:val="00841CE1"/>
    <w:rsid w:val="00843D60"/>
    <w:rsid w:val="008473D8"/>
    <w:rsid w:val="008505AE"/>
    <w:rsid w:val="0085107B"/>
    <w:rsid w:val="008528DC"/>
    <w:rsid w:val="00852AA6"/>
    <w:rsid w:val="00852B8C"/>
    <w:rsid w:val="00853125"/>
    <w:rsid w:val="00854981"/>
    <w:rsid w:val="008616A0"/>
    <w:rsid w:val="008624A4"/>
    <w:rsid w:val="00864040"/>
    <w:rsid w:val="00864B2E"/>
    <w:rsid w:val="00865963"/>
    <w:rsid w:val="00871C1D"/>
    <w:rsid w:val="008738F9"/>
    <w:rsid w:val="0087450E"/>
    <w:rsid w:val="00875A82"/>
    <w:rsid w:val="0087669D"/>
    <w:rsid w:val="00876CA3"/>
    <w:rsid w:val="008772FE"/>
    <w:rsid w:val="008775F1"/>
    <w:rsid w:val="008821AE"/>
    <w:rsid w:val="00883D3A"/>
    <w:rsid w:val="008854F7"/>
    <w:rsid w:val="008857C5"/>
    <w:rsid w:val="00885A9D"/>
    <w:rsid w:val="008929D2"/>
    <w:rsid w:val="00893272"/>
    <w:rsid w:val="00893636"/>
    <w:rsid w:val="00893B94"/>
    <w:rsid w:val="00893DF8"/>
    <w:rsid w:val="00896E9D"/>
    <w:rsid w:val="00896F11"/>
    <w:rsid w:val="008A1049"/>
    <w:rsid w:val="008A16CD"/>
    <w:rsid w:val="008A1C98"/>
    <w:rsid w:val="008A322D"/>
    <w:rsid w:val="008A40D9"/>
    <w:rsid w:val="008A4D72"/>
    <w:rsid w:val="008A5C39"/>
    <w:rsid w:val="008A6285"/>
    <w:rsid w:val="008A63B2"/>
    <w:rsid w:val="008A766D"/>
    <w:rsid w:val="008B345D"/>
    <w:rsid w:val="008C1FC2"/>
    <w:rsid w:val="008C2980"/>
    <w:rsid w:val="008C4DD6"/>
    <w:rsid w:val="008C5AFB"/>
    <w:rsid w:val="008D07FB"/>
    <w:rsid w:val="008D0C02"/>
    <w:rsid w:val="008D357D"/>
    <w:rsid w:val="008D435A"/>
    <w:rsid w:val="008E387B"/>
    <w:rsid w:val="008E6087"/>
    <w:rsid w:val="008E758D"/>
    <w:rsid w:val="008E7F66"/>
    <w:rsid w:val="008F10A7"/>
    <w:rsid w:val="008F5584"/>
    <w:rsid w:val="008F755D"/>
    <w:rsid w:val="008F7A39"/>
    <w:rsid w:val="00900467"/>
    <w:rsid w:val="00901EA6"/>
    <w:rsid w:val="009021E8"/>
    <w:rsid w:val="00904676"/>
    <w:rsid w:val="00904677"/>
    <w:rsid w:val="00905EE2"/>
    <w:rsid w:val="00906BF9"/>
    <w:rsid w:val="00911440"/>
    <w:rsid w:val="00911712"/>
    <w:rsid w:val="00911B27"/>
    <w:rsid w:val="009121D7"/>
    <w:rsid w:val="009163DF"/>
    <w:rsid w:val="009170BE"/>
    <w:rsid w:val="00917625"/>
    <w:rsid w:val="00920B55"/>
    <w:rsid w:val="0092226F"/>
    <w:rsid w:val="00924BAB"/>
    <w:rsid w:val="0092591B"/>
    <w:rsid w:val="00925E32"/>
    <w:rsid w:val="009262C9"/>
    <w:rsid w:val="00930EB9"/>
    <w:rsid w:val="00931BA4"/>
    <w:rsid w:val="00933DC7"/>
    <w:rsid w:val="009418F4"/>
    <w:rsid w:val="00942BBC"/>
    <w:rsid w:val="00944180"/>
    <w:rsid w:val="00944AA0"/>
    <w:rsid w:val="00947DA2"/>
    <w:rsid w:val="00951177"/>
    <w:rsid w:val="00953E37"/>
    <w:rsid w:val="00962657"/>
    <w:rsid w:val="009673E8"/>
    <w:rsid w:val="00970FDF"/>
    <w:rsid w:val="00974DB8"/>
    <w:rsid w:val="00980661"/>
    <w:rsid w:val="0098093B"/>
    <w:rsid w:val="00983858"/>
    <w:rsid w:val="009876D4"/>
    <w:rsid w:val="009914A5"/>
    <w:rsid w:val="0099548E"/>
    <w:rsid w:val="00995A5A"/>
    <w:rsid w:val="00996456"/>
    <w:rsid w:val="00996A12"/>
    <w:rsid w:val="00997B0F"/>
    <w:rsid w:val="009A0CC3"/>
    <w:rsid w:val="009A1A68"/>
    <w:rsid w:val="009A1CAD"/>
    <w:rsid w:val="009A3440"/>
    <w:rsid w:val="009A5832"/>
    <w:rsid w:val="009A5C8B"/>
    <w:rsid w:val="009A6838"/>
    <w:rsid w:val="009B24B5"/>
    <w:rsid w:val="009B4EBC"/>
    <w:rsid w:val="009B5ABB"/>
    <w:rsid w:val="009B607F"/>
    <w:rsid w:val="009B73CE"/>
    <w:rsid w:val="009C02A4"/>
    <w:rsid w:val="009C05D6"/>
    <w:rsid w:val="009C125F"/>
    <w:rsid w:val="009C2461"/>
    <w:rsid w:val="009C3ADF"/>
    <w:rsid w:val="009C6FE2"/>
    <w:rsid w:val="009C7674"/>
    <w:rsid w:val="009D004A"/>
    <w:rsid w:val="009D1B96"/>
    <w:rsid w:val="009D32B2"/>
    <w:rsid w:val="009D5880"/>
    <w:rsid w:val="009E1FD4"/>
    <w:rsid w:val="009E3B07"/>
    <w:rsid w:val="009E4736"/>
    <w:rsid w:val="009E4B9F"/>
    <w:rsid w:val="009E51D1"/>
    <w:rsid w:val="009E5531"/>
    <w:rsid w:val="009F171E"/>
    <w:rsid w:val="009F3D2F"/>
    <w:rsid w:val="009F7052"/>
    <w:rsid w:val="00A02668"/>
    <w:rsid w:val="00A02801"/>
    <w:rsid w:val="00A02B26"/>
    <w:rsid w:val="00A06A39"/>
    <w:rsid w:val="00A07F58"/>
    <w:rsid w:val="00A103D6"/>
    <w:rsid w:val="00A120FA"/>
    <w:rsid w:val="00A131CB"/>
    <w:rsid w:val="00A14847"/>
    <w:rsid w:val="00A16D6D"/>
    <w:rsid w:val="00A21383"/>
    <w:rsid w:val="00A2199F"/>
    <w:rsid w:val="00A21B31"/>
    <w:rsid w:val="00A2360E"/>
    <w:rsid w:val="00A25A55"/>
    <w:rsid w:val="00A26E0C"/>
    <w:rsid w:val="00A32FCB"/>
    <w:rsid w:val="00A34C25"/>
    <w:rsid w:val="00A3507D"/>
    <w:rsid w:val="00A3717A"/>
    <w:rsid w:val="00A4088C"/>
    <w:rsid w:val="00A4188E"/>
    <w:rsid w:val="00A42A69"/>
    <w:rsid w:val="00A42A86"/>
    <w:rsid w:val="00A42AFB"/>
    <w:rsid w:val="00A4456B"/>
    <w:rsid w:val="00A448D4"/>
    <w:rsid w:val="00A45112"/>
    <w:rsid w:val="00A452E0"/>
    <w:rsid w:val="00A51A96"/>
    <w:rsid w:val="00A51EA5"/>
    <w:rsid w:val="00A53742"/>
    <w:rsid w:val="00A557A1"/>
    <w:rsid w:val="00A559B6"/>
    <w:rsid w:val="00A60A6C"/>
    <w:rsid w:val="00A6150D"/>
    <w:rsid w:val="00A62021"/>
    <w:rsid w:val="00A63059"/>
    <w:rsid w:val="00A6315E"/>
    <w:rsid w:val="00A63AE3"/>
    <w:rsid w:val="00A651A4"/>
    <w:rsid w:val="00A71361"/>
    <w:rsid w:val="00A746E2"/>
    <w:rsid w:val="00A76B95"/>
    <w:rsid w:val="00A773C1"/>
    <w:rsid w:val="00A81FF2"/>
    <w:rsid w:val="00A83904"/>
    <w:rsid w:val="00A8564D"/>
    <w:rsid w:val="00A90016"/>
    <w:rsid w:val="00A90A79"/>
    <w:rsid w:val="00A9149F"/>
    <w:rsid w:val="00A93376"/>
    <w:rsid w:val="00A96928"/>
    <w:rsid w:val="00A96B30"/>
    <w:rsid w:val="00AA32AD"/>
    <w:rsid w:val="00AA59B5"/>
    <w:rsid w:val="00AA6D2A"/>
    <w:rsid w:val="00AA7777"/>
    <w:rsid w:val="00AA7B84"/>
    <w:rsid w:val="00AB14B1"/>
    <w:rsid w:val="00AB55F7"/>
    <w:rsid w:val="00AC0B4C"/>
    <w:rsid w:val="00AC1164"/>
    <w:rsid w:val="00AC2296"/>
    <w:rsid w:val="00AC2754"/>
    <w:rsid w:val="00AC48B0"/>
    <w:rsid w:val="00AC4ACD"/>
    <w:rsid w:val="00AC5DFB"/>
    <w:rsid w:val="00AD0051"/>
    <w:rsid w:val="00AD13DC"/>
    <w:rsid w:val="00AD6189"/>
    <w:rsid w:val="00AD6DE2"/>
    <w:rsid w:val="00AE03DC"/>
    <w:rsid w:val="00AE0A40"/>
    <w:rsid w:val="00AE1ED4"/>
    <w:rsid w:val="00AE21E1"/>
    <w:rsid w:val="00AE2F8D"/>
    <w:rsid w:val="00AE3BAE"/>
    <w:rsid w:val="00AE492B"/>
    <w:rsid w:val="00AE6A21"/>
    <w:rsid w:val="00AF1C8F"/>
    <w:rsid w:val="00AF23D4"/>
    <w:rsid w:val="00AF2B68"/>
    <w:rsid w:val="00AF2C92"/>
    <w:rsid w:val="00AF3EC1"/>
    <w:rsid w:val="00AF5025"/>
    <w:rsid w:val="00AF519F"/>
    <w:rsid w:val="00AF5387"/>
    <w:rsid w:val="00AF55F5"/>
    <w:rsid w:val="00AF7E86"/>
    <w:rsid w:val="00B024B9"/>
    <w:rsid w:val="00B077FA"/>
    <w:rsid w:val="00B115C8"/>
    <w:rsid w:val="00B127D7"/>
    <w:rsid w:val="00B13B0C"/>
    <w:rsid w:val="00B1453A"/>
    <w:rsid w:val="00B20F82"/>
    <w:rsid w:val="00B25BD5"/>
    <w:rsid w:val="00B316DA"/>
    <w:rsid w:val="00B32F5E"/>
    <w:rsid w:val="00B34079"/>
    <w:rsid w:val="00B36BBC"/>
    <w:rsid w:val="00B3793A"/>
    <w:rsid w:val="00B401BA"/>
    <w:rsid w:val="00B407E4"/>
    <w:rsid w:val="00B425B6"/>
    <w:rsid w:val="00B42A72"/>
    <w:rsid w:val="00B441AE"/>
    <w:rsid w:val="00B45A65"/>
    <w:rsid w:val="00B45F33"/>
    <w:rsid w:val="00B46D50"/>
    <w:rsid w:val="00B50D09"/>
    <w:rsid w:val="00B53170"/>
    <w:rsid w:val="00B548B9"/>
    <w:rsid w:val="00B55500"/>
    <w:rsid w:val="00B56BF5"/>
    <w:rsid w:val="00B56DBE"/>
    <w:rsid w:val="00B61E72"/>
    <w:rsid w:val="00B62999"/>
    <w:rsid w:val="00B63BE3"/>
    <w:rsid w:val="00B64885"/>
    <w:rsid w:val="00B65229"/>
    <w:rsid w:val="00B66810"/>
    <w:rsid w:val="00B72BE3"/>
    <w:rsid w:val="00B73B80"/>
    <w:rsid w:val="00B74858"/>
    <w:rsid w:val="00B770C7"/>
    <w:rsid w:val="00B80F26"/>
    <w:rsid w:val="00B822BD"/>
    <w:rsid w:val="00B842F4"/>
    <w:rsid w:val="00B851A0"/>
    <w:rsid w:val="00B85B87"/>
    <w:rsid w:val="00B8653C"/>
    <w:rsid w:val="00B91A7B"/>
    <w:rsid w:val="00B929DD"/>
    <w:rsid w:val="00B93AF6"/>
    <w:rsid w:val="00B95405"/>
    <w:rsid w:val="00B963F1"/>
    <w:rsid w:val="00BA020A"/>
    <w:rsid w:val="00BA1C50"/>
    <w:rsid w:val="00BB025A"/>
    <w:rsid w:val="00BB02A4"/>
    <w:rsid w:val="00BB0798"/>
    <w:rsid w:val="00BB1270"/>
    <w:rsid w:val="00BB1E44"/>
    <w:rsid w:val="00BB5267"/>
    <w:rsid w:val="00BB52B8"/>
    <w:rsid w:val="00BB59D8"/>
    <w:rsid w:val="00BB7105"/>
    <w:rsid w:val="00BB7E69"/>
    <w:rsid w:val="00BC0961"/>
    <w:rsid w:val="00BC0CAD"/>
    <w:rsid w:val="00BC0E51"/>
    <w:rsid w:val="00BC3C1F"/>
    <w:rsid w:val="00BC41AE"/>
    <w:rsid w:val="00BC5411"/>
    <w:rsid w:val="00BC7CE7"/>
    <w:rsid w:val="00BD03E8"/>
    <w:rsid w:val="00BD295E"/>
    <w:rsid w:val="00BD4664"/>
    <w:rsid w:val="00BD5998"/>
    <w:rsid w:val="00BD7203"/>
    <w:rsid w:val="00BD7DF5"/>
    <w:rsid w:val="00BE0FBD"/>
    <w:rsid w:val="00BE1193"/>
    <w:rsid w:val="00BF47D2"/>
    <w:rsid w:val="00BF4849"/>
    <w:rsid w:val="00BF4EA7"/>
    <w:rsid w:val="00C00EDB"/>
    <w:rsid w:val="00C02863"/>
    <w:rsid w:val="00C0383A"/>
    <w:rsid w:val="00C067FF"/>
    <w:rsid w:val="00C12862"/>
    <w:rsid w:val="00C139CB"/>
    <w:rsid w:val="00C13D28"/>
    <w:rsid w:val="00C14585"/>
    <w:rsid w:val="00C165A0"/>
    <w:rsid w:val="00C2064B"/>
    <w:rsid w:val="00C216CE"/>
    <w:rsid w:val="00C2184F"/>
    <w:rsid w:val="00C22A78"/>
    <w:rsid w:val="00C23C7E"/>
    <w:rsid w:val="00C246C5"/>
    <w:rsid w:val="00C25A82"/>
    <w:rsid w:val="00C30A2A"/>
    <w:rsid w:val="00C33993"/>
    <w:rsid w:val="00C3601C"/>
    <w:rsid w:val="00C4069E"/>
    <w:rsid w:val="00C408EC"/>
    <w:rsid w:val="00C41ADC"/>
    <w:rsid w:val="00C44149"/>
    <w:rsid w:val="00C44410"/>
    <w:rsid w:val="00C44A15"/>
    <w:rsid w:val="00C4630A"/>
    <w:rsid w:val="00C50541"/>
    <w:rsid w:val="00C523F0"/>
    <w:rsid w:val="00C526D2"/>
    <w:rsid w:val="00C53A91"/>
    <w:rsid w:val="00C5794E"/>
    <w:rsid w:val="00C60968"/>
    <w:rsid w:val="00C63D39"/>
    <w:rsid w:val="00C63EDD"/>
    <w:rsid w:val="00C65B36"/>
    <w:rsid w:val="00C7217C"/>
    <w:rsid w:val="00C7292E"/>
    <w:rsid w:val="00C74E88"/>
    <w:rsid w:val="00C80924"/>
    <w:rsid w:val="00C8286B"/>
    <w:rsid w:val="00C92031"/>
    <w:rsid w:val="00C94351"/>
    <w:rsid w:val="00C947F8"/>
    <w:rsid w:val="00C9515F"/>
    <w:rsid w:val="00C963C5"/>
    <w:rsid w:val="00CA030C"/>
    <w:rsid w:val="00CA083E"/>
    <w:rsid w:val="00CA1F41"/>
    <w:rsid w:val="00CA23CC"/>
    <w:rsid w:val="00CA32EE"/>
    <w:rsid w:val="00CA3F5E"/>
    <w:rsid w:val="00CA5771"/>
    <w:rsid w:val="00CA699E"/>
    <w:rsid w:val="00CA6A1A"/>
    <w:rsid w:val="00CB46BF"/>
    <w:rsid w:val="00CC1E75"/>
    <w:rsid w:val="00CC2E0E"/>
    <w:rsid w:val="00CC30A8"/>
    <w:rsid w:val="00CC361C"/>
    <w:rsid w:val="00CC474B"/>
    <w:rsid w:val="00CC658C"/>
    <w:rsid w:val="00CC67BF"/>
    <w:rsid w:val="00CD0843"/>
    <w:rsid w:val="00CD4E31"/>
    <w:rsid w:val="00CD5A78"/>
    <w:rsid w:val="00CD7345"/>
    <w:rsid w:val="00CE372E"/>
    <w:rsid w:val="00CE497A"/>
    <w:rsid w:val="00CF0A1B"/>
    <w:rsid w:val="00CF18FD"/>
    <w:rsid w:val="00CF19F6"/>
    <w:rsid w:val="00CF20DE"/>
    <w:rsid w:val="00CF281B"/>
    <w:rsid w:val="00CF2F4F"/>
    <w:rsid w:val="00CF536D"/>
    <w:rsid w:val="00D00E7C"/>
    <w:rsid w:val="00D02E9D"/>
    <w:rsid w:val="00D03CD2"/>
    <w:rsid w:val="00D10CB8"/>
    <w:rsid w:val="00D1258F"/>
    <w:rsid w:val="00D12806"/>
    <w:rsid w:val="00D12D44"/>
    <w:rsid w:val="00D15018"/>
    <w:rsid w:val="00D158AC"/>
    <w:rsid w:val="00D16575"/>
    <w:rsid w:val="00D1694C"/>
    <w:rsid w:val="00D20F5E"/>
    <w:rsid w:val="00D23B76"/>
    <w:rsid w:val="00D24B4A"/>
    <w:rsid w:val="00D31A26"/>
    <w:rsid w:val="00D379A3"/>
    <w:rsid w:val="00D45FF3"/>
    <w:rsid w:val="00D512CF"/>
    <w:rsid w:val="00D528B9"/>
    <w:rsid w:val="00D52950"/>
    <w:rsid w:val="00D53186"/>
    <w:rsid w:val="00D5487D"/>
    <w:rsid w:val="00D5567E"/>
    <w:rsid w:val="00D56B21"/>
    <w:rsid w:val="00D57EF5"/>
    <w:rsid w:val="00D60140"/>
    <w:rsid w:val="00D6024A"/>
    <w:rsid w:val="00D608B5"/>
    <w:rsid w:val="00D6140C"/>
    <w:rsid w:val="00D62A73"/>
    <w:rsid w:val="00D64739"/>
    <w:rsid w:val="00D64DA3"/>
    <w:rsid w:val="00D71F99"/>
    <w:rsid w:val="00D72DC0"/>
    <w:rsid w:val="00D73CA4"/>
    <w:rsid w:val="00D73D71"/>
    <w:rsid w:val="00D74396"/>
    <w:rsid w:val="00D7577D"/>
    <w:rsid w:val="00D80284"/>
    <w:rsid w:val="00D81F71"/>
    <w:rsid w:val="00D826F8"/>
    <w:rsid w:val="00D8642D"/>
    <w:rsid w:val="00D90A5E"/>
    <w:rsid w:val="00D91A68"/>
    <w:rsid w:val="00D95A68"/>
    <w:rsid w:val="00D97A3E"/>
    <w:rsid w:val="00DA06F3"/>
    <w:rsid w:val="00DA17C7"/>
    <w:rsid w:val="00DA6A9A"/>
    <w:rsid w:val="00DB1EFD"/>
    <w:rsid w:val="00DB3EAF"/>
    <w:rsid w:val="00DB45F8"/>
    <w:rsid w:val="00DB46C6"/>
    <w:rsid w:val="00DC3203"/>
    <w:rsid w:val="00DC3C99"/>
    <w:rsid w:val="00DC52F5"/>
    <w:rsid w:val="00DC5FD0"/>
    <w:rsid w:val="00DC76F9"/>
    <w:rsid w:val="00DD0354"/>
    <w:rsid w:val="00DD27D7"/>
    <w:rsid w:val="00DD3961"/>
    <w:rsid w:val="00DD458C"/>
    <w:rsid w:val="00DD4D53"/>
    <w:rsid w:val="00DD72E9"/>
    <w:rsid w:val="00DD7605"/>
    <w:rsid w:val="00DD7830"/>
    <w:rsid w:val="00DE2020"/>
    <w:rsid w:val="00DE2D91"/>
    <w:rsid w:val="00DE3476"/>
    <w:rsid w:val="00DE7BEA"/>
    <w:rsid w:val="00DF5B84"/>
    <w:rsid w:val="00DF6D5B"/>
    <w:rsid w:val="00DF771B"/>
    <w:rsid w:val="00DF7EE2"/>
    <w:rsid w:val="00E01BAA"/>
    <w:rsid w:val="00E0282A"/>
    <w:rsid w:val="00E02F9B"/>
    <w:rsid w:val="00E07E14"/>
    <w:rsid w:val="00E14F94"/>
    <w:rsid w:val="00E17336"/>
    <w:rsid w:val="00E17D15"/>
    <w:rsid w:val="00E21B12"/>
    <w:rsid w:val="00E22B95"/>
    <w:rsid w:val="00E25461"/>
    <w:rsid w:val="00E30331"/>
    <w:rsid w:val="00E3037E"/>
    <w:rsid w:val="00E308F8"/>
    <w:rsid w:val="00E30BB8"/>
    <w:rsid w:val="00E31F9C"/>
    <w:rsid w:val="00E33D3B"/>
    <w:rsid w:val="00E40488"/>
    <w:rsid w:val="00E4345A"/>
    <w:rsid w:val="00E46068"/>
    <w:rsid w:val="00E5029A"/>
    <w:rsid w:val="00E50367"/>
    <w:rsid w:val="00E51ABA"/>
    <w:rsid w:val="00E524CB"/>
    <w:rsid w:val="00E53B69"/>
    <w:rsid w:val="00E53BA7"/>
    <w:rsid w:val="00E63D85"/>
    <w:rsid w:val="00E65456"/>
    <w:rsid w:val="00E65A91"/>
    <w:rsid w:val="00E66188"/>
    <w:rsid w:val="00E664FB"/>
    <w:rsid w:val="00E672F0"/>
    <w:rsid w:val="00E70373"/>
    <w:rsid w:val="00E72E40"/>
    <w:rsid w:val="00E72FC4"/>
    <w:rsid w:val="00E73665"/>
    <w:rsid w:val="00E73999"/>
    <w:rsid w:val="00E73BDC"/>
    <w:rsid w:val="00E73E9E"/>
    <w:rsid w:val="00E77985"/>
    <w:rsid w:val="00E811CC"/>
    <w:rsid w:val="00E81660"/>
    <w:rsid w:val="00E854FE"/>
    <w:rsid w:val="00E85589"/>
    <w:rsid w:val="00E86936"/>
    <w:rsid w:val="00E875F9"/>
    <w:rsid w:val="00E87724"/>
    <w:rsid w:val="00E906CC"/>
    <w:rsid w:val="00E939A0"/>
    <w:rsid w:val="00E954C8"/>
    <w:rsid w:val="00E97E4E"/>
    <w:rsid w:val="00EA0938"/>
    <w:rsid w:val="00EA1CC2"/>
    <w:rsid w:val="00EA2D76"/>
    <w:rsid w:val="00EA4644"/>
    <w:rsid w:val="00EA758A"/>
    <w:rsid w:val="00EB096F"/>
    <w:rsid w:val="00EB199F"/>
    <w:rsid w:val="00EB27C4"/>
    <w:rsid w:val="00EB5387"/>
    <w:rsid w:val="00EB5C10"/>
    <w:rsid w:val="00EB7322"/>
    <w:rsid w:val="00EC0FE9"/>
    <w:rsid w:val="00EC198B"/>
    <w:rsid w:val="00EC1CDE"/>
    <w:rsid w:val="00EC426D"/>
    <w:rsid w:val="00EC571B"/>
    <w:rsid w:val="00EC57D7"/>
    <w:rsid w:val="00EC6385"/>
    <w:rsid w:val="00EC6D34"/>
    <w:rsid w:val="00EC7F50"/>
    <w:rsid w:val="00ED1CEE"/>
    <w:rsid w:val="00ED1DE9"/>
    <w:rsid w:val="00ED23D4"/>
    <w:rsid w:val="00ED5E0B"/>
    <w:rsid w:val="00EE1C35"/>
    <w:rsid w:val="00EE37B6"/>
    <w:rsid w:val="00EF0F45"/>
    <w:rsid w:val="00EF31EC"/>
    <w:rsid w:val="00EF7463"/>
    <w:rsid w:val="00EF7971"/>
    <w:rsid w:val="00F002EF"/>
    <w:rsid w:val="00F0033A"/>
    <w:rsid w:val="00F0167B"/>
    <w:rsid w:val="00F01EE9"/>
    <w:rsid w:val="00F04900"/>
    <w:rsid w:val="00F065A4"/>
    <w:rsid w:val="00F07767"/>
    <w:rsid w:val="00F10113"/>
    <w:rsid w:val="00F126B9"/>
    <w:rsid w:val="00F12715"/>
    <w:rsid w:val="00F13DBA"/>
    <w:rsid w:val="00F144D5"/>
    <w:rsid w:val="00F146F0"/>
    <w:rsid w:val="00F15039"/>
    <w:rsid w:val="00F20FF3"/>
    <w:rsid w:val="00F212B3"/>
    <w:rsid w:val="00F2190B"/>
    <w:rsid w:val="00F228B5"/>
    <w:rsid w:val="00F2389C"/>
    <w:rsid w:val="00F25C67"/>
    <w:rsid w:val="00F275EF"/>
    <w:rsid w:val="00F30DFF"/>
    <w:rsid w:val="00F32B80"/>
    <w:rsid w:val="00F340EB"/>
    <w:rsid w:val="00F35285"/>
    <w:rsid w:val="00F42369"/>
    <w:rsid w:val="00F43096"/>
    <w:rsid w:val="00F43B9D"/>
    <w:rsid w:val="00F44D5E"/>
    <w:rsid w:val="00F507AB"/>
    <w:rsid w:val="00F53A35"/>
    <w:rsid w:val="00F55A3D"/>
    <w:rsid w:val="00F56056"/>
    <w:rsid w:val="00F5744B"/>
    <w:rsid w:val="00F61209"/>
    <w:rsid w:val="00F6233A"/>
    <w:rsid w:val="00F6259E"/>
    <w:rsid w:val="00F63A70"/>
    <w:rsid w:val="00F65DD4"/>
    <w:rsid w:val="00F672B2"/>
    <w:rsid w:val="00F67B3A"/>
    <w:rsid w:val="00F73AFE"/>
    <w:rsid w:val="00F777D3"/>
    <w:rsid w:val="00F81B52"/>
    <w:rsid w:val="00F83973"/>
    <w:rsid w:val="00F87FA3"/>
    <w:rsid w:val="00F90D61"/>
    <w:rsid w:val="00F93D8C"/>
    <w:rsid w:val="00F96118"/>
    <w:rsid w:val="00FA3102"/>
    <w:rsid w:val="00FA47CA"/>
    <w:rsid w:val="00FA48D4"/>
    <w:rsid w:val="00FA54FA"/>
    <w:rsid w:val="00FA6D39"/>
    <w:rsid w:val="00FA7736"/>
    <w:rsid w:val="00FB227E"/>
    <w:rsid w:val="00FB3D61"/>
    <w:rsid w:val="00FB44CE"/>
    <w:rsid w:val="00FB4C42"/>
    <w:rsid w:val="00FB5009"/>
    <w:rsid w:val="00FB76AB"/>
    <w:rsid w:val="00FC04E8"/>
    <w:rsid w:val="00FC09B1"/>
    <w:rsid w:val="00FC3642"/>
    <w:rsid w:val="00FC4F3A"/>
    <w:rsid w:val="00FD03FE"/>
    <w:rsid w:val="00FD126E"/>
    <w:rsid w:val="00FD3C36"/>
    <w:rsid w:val="00FD4D81"/>
    <w:rsid w:val="00FD7498"/>
    <w:rsid w:val="00FD7FB3"/>
    <w:rsid w:val="00FE02DF"/>
    <w:rsid w:val="00FE2524"/>
    <w:rsid w:val="00FE4713"/>
    <w:rsid w:val="00FE6D59"/>
    <w:rsid w:val="00FF0635"/>
    <w:rsid w:val="00FF1F44"/>
    <w:rsid w:val="00FF225E"/>
    <w:rsid w:val="00FF26C2"/>
    <w:rsid w:val="00FF5ABF"/>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F1C20"/>
  <w15:docId w15:val="{B7A48691-84FA-41A0-A96B-2415FE37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50541"/>
    <w:pPr>
      <w:spacing w:line="480" w:lineRule="auto"/>
    </w:pPr>
    <w:rPr>
      <w:sz w:val="24"/>
      <w:szCs w:val="24"/>
      <w:lang w:val="en-US"/>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PlaceholderText">
    <w:name w:val="Placeholder Text"/>
    <w:basedOn w:val="DefaultParagraphFont"/>
    <w:semiHidden/>
    <w:rsid w:val="00D6140C"/>
    <w:rPr>
      <w:color w:val="808080"/>
    </w:rPr>
  </w:style>
  <w:style w:type="paragraph" w:styleId="Bibliography">
    <w:name w:val="Bibliography"/>
    <w:basedOn w:val="Normal"/>
    <w:next w:val="Normal"/>
    <w:unhideWhenUsed/>
    <w:rsid w:val="0075211D"/>
    <w:pPr>
      <w:spacing w:line="240" w:lineRule="auto"/>
      <w:ind w:left="720" w:hanging="720"/>
    </w:pPr>
  </w:style>
  <w:style w:type="paragraph" w:styleId="BalloonText">
    <w:name w:val="Balloon Text"/>
    <w:basedOn w:val="Normal"/>
    <w:link w:val="BalloonTextChar"/>
    <w:semiHidden/>
    <w:unhideWhenUsed/>
    <w:rsid w:val="00102E3D"/>
    <w:pPr>
      <w:spacing w:line="240" w:lineRule="auto"/>
    </w:pPr>
    <w:rPr>
      <w:sz w:val="18"/>
      <w:szCs w:val="18"/>
    </w:rPr>
  </w:style>
  <w:style w:type="character" w:customStyle="1" w:styleId="BalloonTextChar">
    <w:name w:val="Balloon Text Char"/>
    <w:basedOn w:val="DefaultParagraphFont"/>
    <w:link w:val="BalloonText"/>
    <w:semiHidden/>
    <w:rsid w:val="00102E3D"/>
    <w:rPr>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212464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Documents\GitHub\manuscripts\urban_boundaries_gb_ijgis_submission_r3\TF_Template_Word_Windows_2013\TF_Template_Word_Windows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DA692-A434-4227-8C5B-715BE5778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Template>
  <TotalTime>127</TotalTime>
  <Pages>28</Pages>
  <Words>29058</Words>
  <Characters>165635</Characters>
  <Application>Microsoft Office Word</Application>
  <DocSecurity>0</DocSecurity>
  <Lines>1380</Lines>
  <Paragraphs>388</Paragraphs>
  <ScaleCrop>false</ScaleCrop>
  <HeadingPairs>
    <vt:vector size="2" baseType="variant">
      <vt:variant>
        <vt:lpstr>Title</vt:lpstr>
      </vt:variant>
      <vt:variant>
        <vt:i4>1</vt:i4>
      </vt:variant>
    </vt:vector>
  </HeadingPairs>
  <TitlesOfParts>
    <vt:vector size="1" baseType="lpstr">
      <vt:lpstr>TF_Template_Word_Windows_2013</vt:lpstr>
    </vt:vector>
  </TitlesOfParts>
  <Company>Informa Plc</Company>
  <LinksUpToDate>false</LinksUpToDate>
  <CharactersWithSpaces>194305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TF_Template_Word_Windows_2013</dc:title>
  <dc:creator>Jun</dc:creator>
  <cp:lastModifiedBy>Yin, Junjun</cp:lastModifiedBy>
  <cp:revision>82</cp:revision>
  <cp:lastPrinted>2011-07-22T14:54:00Z</cp:lastPrinted>
  <dcterms:created xsi:type="dcterms:W3CDTF">2016-10-31T18:29:00Z</dcterms:created>
  <dcterms:modified xsi:type="dcterms:W3CDTF">2016-11-01T23:25:00Z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id="2W6vk0CJ"/&gt;&lt;style id="http://www.zotero.org/styles/cartography-and-geographic-information-science" hasBibliography="1" bibliographyStyleHasBeenSet="1"/&gt;&lt;prefs&gt;&lt;pref name="fieldType" value="Fiel</vt:lpwstr>
  </property>
  <property fmtid="{D5CDD505-2E9C-101B-9397-08002B2CF9AE}" pid="3" name="ZOTERO_PREF_2">
    <vt:lpwstr>d"/&gt;&lt;pref name="storeReferences" value="true"/&gt;&lt;pref name="automaticJournalAbbreviations" value="true"/&gt;&lt;pref name="noteType" value=""/&gt;&lt;/prefs&gt;&lt;/data&gt;</vt:lpwstr>
  </property>
</Properties>
</file>