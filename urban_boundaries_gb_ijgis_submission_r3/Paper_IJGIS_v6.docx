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C6DE6" w14:textId="77777777" w:rsidR="00661045" w:rsidRPr="00712DDC" w:rsidRDefault="00A4188E" w:rsidP="00A4188E">
      <w:pPr>
        <w:pStyle w:val="Articletitle"/>
      </w:pPr>
      <w:r w:rsidRPr="00712DDC">
        <w:t xml:space="preserve">Depicting urban boundaries from a mobility network of </w:t>
      </w:r>
      <w:r w:rsidR="00E46068" w:rsidRPr="00712DDC">
        <w:t xml:space="preserve">spatial interactions: </w:t>
      </w:r>
      <w:r w:rsidRPr="00712DDC">
        <w:t>A case study of Great Britain with geo-located Twitter data</w:t>
      </w:r>
    </w:p>
    <w:p w14:paraId="6D10CA52" w14:textId="77777777" w:rsidR="00442B9C" w:rsidRPr="00712DDC" w:rsidRDefault="00C94351" w:rsidP="009914A5">
      <w:pPr>
        <w:pStyle w:val="Authornames"/>
        <w:rPr>
          <w:vertAlign w:val="superscript"/>
        </w:rPr>
      </w:pPr>
      <w:r w:rsidRPr="00712DDC">
        <w:t>Junjun Yin</w:t>
      </w:r>
      <w:r w:rsidR="00A6150D" w:rsidRPr="00712DDC">
        <w:rPr>
          <w:vertAlign w:val="superscript"/>
        </w:rPr>
        <w:t>1, 2, 3</w:t>
      </w:r>
      <w:r w:rsidRPr="00712DDC">
        <w:t>, Aiman Soliman</w:t>
      </w:r>
      <w:r w:rsidR="00A6150D" w:rsidRPr="00712DDC">
        <w:rPr>
          <w:vertAlign w:val="superscript"/>
        </w:rPr>
        <w:t>1,2, 4</w:t>
      </w:r>
      <w:r w:rsidRPr="00712DDC">
        <w:t>, Dandong Yin</w:t>
      </w:r>
      <w:r w:rsidR="00A6150D" w:rsidRPr="00712DDC">
        <w:rPr>
          <w:vertAlign w:val="superscript"/>
        </w:rPr>
        <w:t xml:space="preserve">1, 2, 3 </w:t>
      </w:r>
      <w:r w:rsidRPr="00712DDC">
        <w:t>and Shaowen Wang</w:t>
      </w:r>
      <w:r w:rsidR="00A6150D" w:rsidRPr="00712DDC">
        <w:rPr>
          <w:vertAlign w:val="superscript"/>
        </w:rPr>
        <w:t>1, 2, 3, 4</w:t>
      </w:r>
    </w:p>
    <w:p w14:paraId="382EADB7" w14:textId="77777777" w:rsidR="00EC1CDE" w:rsidRPr="00712DDC" w:rsidRDefault="000D4847" w:rsidP="00A2360E">
      <w:pPr>
        <w:pStyle w:val="Affiliation"/>
      </w:pPr>
      <w:r w:rsidRPr="00712DDC">
        <w:t xml:space="preserve">1. </w:t>
      </w:r>
      <w:r w:rsidR="00EC1CDE" w:rsidRPr="00712DDC">
        <w:t>CyberGIS Center for Advanced Digital and Spatial Studies</w:t>
      </w:r>
    </w:p>
    <w:p w14:paraId="71CB1E1E" w14:textId="77777777" w:rsidR="006F55DF" w:rsidRPr="00712DDC" w:rsidRDefault="000D4847" w:rsidP="00A2360E">
      <w:pPr>
        <w:pStyle w:val="Affiliation"/>
      </w:pPr>
      <w:r w:rsidRPr="00712DDC">
        <w:t xml:space="preserve">2. </w:t>
      </w:r>
      <w:r w:rsidR="006F55DF" w:rsidRPr="00712DDC">
        <w:t xml:space="preserve">CyberInfrastructure and Geospatial Information Laboratory </w:t>
      </w:r>
    </w:p>
    <w:p w14:paraId="184F6088" w14:textId="77777777" w:rsidR="00EC1CDE" w:rsidRPr="00712DDC" w:rsidRDefault="000D4847" w:rsidP="00A2360E">
      <w:pPr>
        <w:pStyle w:val="Affiliation"/>
      </w:pPr>
      <w:r w:rsidRPr="00712DDC">
        <w:t xml:space="preserve">3. </w:t>
      </w:r>
      <w:r w:rsidR="00EC1CDE" w:rsidRPr="00712DDC">
        <w:t>Department of Geography and Geographic Information Science</w:t>
      </w:r>
    </w:p>
    <w:p w14:paraId="38371028" w14:textId="77777777" w:rsidR="00F73AFE" w:rsidRPr="00712DDC" w:rsidRDefault="000D4847" w:rsidP="000D4847">
      <w:pPr>
        <w:pStyle w:val="Affiliation"/>
      </w:pPr>
      <w:r w:rsidRPr="00712DDC">
        <w:t>4. National Center for Supercomputing Applications</w:t>
      </w:r>
    </w:p>
    <w:p w14:paraId="3373A4B3" w14:textId="77777777" w:rsidR="00997B0F" w:rsidRPr="00712DDC" w:rsidRDefault="00634090" w:rsidP="00A2360E">
      <w:pPr>
        <w:pStyle w:val="Affiliation"/>
      </w:pPr>
      <w:r w:rsidRPr="00712DDC">
        <w:t>University of Illinois at Urbana-Champaign, IL, 61801, USA</w:t>
      </w:r>
    </w:p>
    <w:p w14:paraId="76823C84" w14:textId="77777777" w:rsidR="00C14585" w:rsidRPr="00712DDC" w:rsidRDefault="004A13CB" w:rsidP="004A13CB">
      <w:pPr>
        <w:pStyle w:val="Correspondencedetails"/>
        <w:spacing w:before="360"/>
      </w:pPr>
      <w:r w:rsidRPr="00712DDC">
        <w:t>* To whom correspondence should be addressed. Email: shaowen@illinois.edu</w:t>
      </w:r>
    </w:p>
    <w:p w14:paraId="7D589DD1" w14:textId="77777777" w:rsidR="00C246C5" w:rsidRPr="00712DDC" w:rsidRDefault="00C14585" w:rsidP="009B24B5">
      <w:pPr>
        <w:pStyle w:val="Articletitle"/>
      </w:pPr>
      <w:r w:rsidRPr="00712DDC">
        <w:br w:type="page"/>
      </w:r>
      <w:r w:rsidR="000F6AA8" w:rsidRPr="00712DDC">
        <w:lastRenderedPageBreak/>
        <w:t>Depicting urban boundaries from a mobility network of spatial interactions: A case study of Great Britain with geo-located Twitter data</w:t>
      </w:r>
    </w:p>
    <w:p w14:paraId="4BAB6385" w14:textId="3053852C" w:rsidR="00266354" w:rsidRPr="00712DDC" w:rsidRDefault="00803826" w:rsidP="00C3601C">
      <w:pPr>
        <w:pStyle w:val="Abstract"/>
      </w:pPr>
      <w:r w:rsidRPr="00712DDC">
        <w:t xml:space="preserve">Existing urban boundaries are usually defined by government agencies for political and administrative purposes. However, it is not clear whether the boundaries truly reflect human interactions with urban space in intra- and inter-regional activities. Defining urban boundaries which consider socio-economic relationships and citizen commute patterns is important for many aspects of urban planning. In this study, we presented a method to redraw urban boundaries based upon human interactions with physical space. Specifically, we depicted the urban boundaries of Great Britain using a mobility network of Twitter user spatial interactions that was inferred from over 69 million geo-located </w:t>
      </w:r>
      <w:del w:id="0" w:author="Yin, Junjun" w:date="2016-11-01T17:26:00Z">
        <w:r w:rsidRPr="00712DDC" w:rsidDel="00DD7830">
          <w:delText>Tweets</w:delText>
        </w:r>
      </w:del>
      <w:ins w:id="1" w:author="Yin, Junjun" w:date="2016-11-01T17:26:00Z">
        <w:r w:rsidR="00DD7830">
          <w:t>tweets</w:t>
        </w:r>
      </w:ins>
      <w:r w:rsidRPr="00712DDC">
        <w:t xml:space="preserve">. We redrew the non-administrative anthropographic boundaries in a hierarchical fashion based on different physical movement ranges of users inferred from the collective mobility patterns of Twitter users in Great Britain. The results of strongly connected urban regions in the form of communities in the network space yield geographically cohesive, non-overlapping urban areas, which provide a clear delineation of the non-administrative anthropographic urban boundaries of Great Britain. The method was applied to both national (Great Britain) and municipal scales (the London metropolis). While our results corresponded well with the administrative boundaries, many unexpected and interesting boundaries were identified. </w:t>
      </w:r>
      <w:ins w:id="2" w:author="Yin, Junjun" w:date="2016-11-06T22:46:00Z">
        <w:r w:rsidR="00F264C2">
          <w:t>I</w:t>
        </w:r>
      </w:ins>
      <w:del w:id="3" w:author="Yin, Junjun" w:date="2016-11-06T22:46:00Z">
        <w:r w:rsidRPr="00712DDC" w:rsidDel="00F264C2">
          <w:delText>More i</w:delText>
        </w:r>
      </w:del>
      <w:r w:rsidRPr="00712DDC">
        <w:t xml:space="preserve">mportantly, as the depicted urban boundaries exhibited a strong instance of spatial proximity, we further employed a gravity model to connect human mobility research to understand and justify the distance decay effects in shaping the delineated urban boundaries. This well-fitted gravity model explains how geographical distances found in the mobility patterns affect the interaction strength among different non-administrative </w:t>
      </w:r>
      <w:r w:rsidR="00C3601C" w:rsidRPr="00712DDC">
        <w:t xml:space="preserve">anthropographic urban areas, which provides new insights into </w:t>
      </w:r>
      <w:del w:id="4" w:author="Yin, Junjun" w:date="2016-11-06T22:49:00Z">
        <w:r w:rsidR="00C3601C" w:rsidRPr="00712DDC" w:rsidDel="00320DC5">
          <w:delText xml:space="preserve">the interactions between human activity and </w:delText>
        </w:r>
      </w:del>
      <w:ins w:id="5" w:author="Yin, Junjun" w:date="2016-11-06T22:49:00Z">
        <w:r w:rsidR="00320DC5">
          <w:t xml:space="preserve">human spatial interactions with </w:t>
        </w:r>
      </w:ins>
      <w:ins w:id="6" w:author="Yin, Junjun" w:date="2016-11-06T22:50:00Z">
        <w:r w:rsidR="00AE4EDB">
          <w:t xml:space="preserve">the </w:t>
        </w:r>
      </w:ins>
      <w:r w:rsidR="00C3601C" w:rsidRPr="00712DDC">
        <w:t>urban space.</w:t>
      </w:r>
    </w:p>
    <w:p w14:paraId="0915C441" w14:textId="77777777" w:rsidR="0020415E" w:rsidRPr="00712DDC" w:rsidRDefault="00997B0F" w:rsidP="0096693D">
      <w:pPr>
        <w:pStyle w:val="Keywords"/>
      </w:pPr>
      <w:r w:rsidRPr="00712DDC">
        <w:t xml:space="preserve">Keywords: </w:t>
      </w:r>
      <w:r w:rsidR="00C3601C" w:rsidRPr="00712DDC">
        <w:t>mobility pattern, urban boundary, spatial interaction, spatial network, community structure</w:t>
      </w:r>
    </w:p>
    <w:p w14:paraId="2316AA69" w14:textId="77777777" w:rsidR="00997B0F" w:rsidRPr="00712DDC" w:rsidRDefault="00FA47CA" w:rsidP="0009726C">
      <w:pPr>
        <w:pStyle w:val="Heading1"/>
      </w:pPr>
      <w:r w:rsidRPr="00712DDC">
        <w:t>Introduction</w:t>
      </w:r>
    </w:p>
    <w:p w14:paraId="37944BD9" w14:textId="7E140ACF" w:rsidR="00997B0F" w:rsidRPr="00712DDC" w:rsidRDefault="00BC0CAD" w:rsidP="00CF0A1B">
      <w:pPr>
        <w:pStyle w:val="Paragraph"/>
      </w:pPr>
      <w:r w:rsidRPr="00712DDC">
        <w:t xml:space="preserve">Official urban boundaries are defined by government agencies for political and </w:t>
      </w:r>
      <w:r w:rsidRPr="00712DDC">
        <w:lastRenderedPageBreak/>
        <w:t>administrative purposes. Urban environments are conceptualized as spaces that are recreated and formed by human activities</w:t>
      </w:r>
      <w:r w:rsidR="00336064">
        <w:t xml:space="preserve"> </w:t>
      </w:r>
      <w:r w:rsidR="002B10FC">
        <w:fldChar w:fldCharType="begin"/>
      </w:r>
      <w:r w:rsidR="00386283">
        <w:instrText xml:space="preserve"> ADDIN ZOTERO_ITEM CSL_CITATION {"citationID":"Kf4ATT3i","properties":{"formattedCitation":"(Schliephake, 2014)","plainCitation":"(Schliephake, 2014)"},"citationItems":[{"id":502,"uris":["http://zotero.org/users/1928267/items/3QAVVJC3"],"uri":["http://zotero.org/users/1928267/items/3QAVVJC3"],"itemData":{"id":502,"type":"book","title":"Urban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2B10FC">
        <w:fldChar w:fldCharType="separate"/>
      </w:r>
      <w:r w:rsidR="00386283" w:rsidRPr="00386283">
        <w:t>(Schliephake, 2014)</w:t>
      </w:r>
      <w:r w:rsidR="002B10FC">
        <w:fldChar w:fldCharType="end"/>
      </w:r>
      <w:r w:rsidRPr="00712DDC">
        <w:t>. A fundamental question</w:t>
      </w:r>
      <w:r w:rsidR="00700ABE" w:rsidRPr="00712DDC">
        <w:t xml:space="preserve"> when using the administrative, “top-down”</w:t>
      </w:r>
      <w:r w:rsidRPr="00712DDC">
        <w:t>, approach to de</w:t>
      </w:r>
      <w:r w:rsidR="00700ABE" w:rsidRPr="00712DDC">
        <w:t>fi</w:t>
      </w:r>
      <w:r w:rsidRPr="00712DDC">
        <w:t>ning urban boundaries is whether</w:t>
      </w:r>
      <w:r w:rsidR="00700ABE" w:rsidRPr="00712DDC">
        <w:t xml:space="preserve"> the outcome resp</w:t>
      </w:r>
      <w:r w:rsidRPr="00712DDC">
        <w:t>ects the spatial interactions of humans. These interactions can take the</w:t>
      </w:r>
      <w:r w:rsidR="00700ABE" w:rsidRPr="00712DDC">
        <w:t xml:space="preserve"> </w:t>
      </w:r>
      <w:r w:rsidRPr="00712DDC">
        <w:t>form of trade, commerce, social connections, and political activity across borders. Urban</w:t>
      </w:r>
      <w:r w:rsidR="00700ABE" w:rsidRPr="00712DDC">
        <w:t xml:space="preserve"> </w:t>
      </w:r>
      <w:r w:rsidRPr="00712DDC">
        <w:t>boundaries that respect the human interaction space are i</w:t>
      </w:r>
      <w:r w:rsidR="00700ABE" w:rsidRPr="00712DDC">
        <w:t>mportant to city planning, traffi</w:t>
      </w:r>
      <w:r w:rsidRPr="00712DDC">
        <w:t xml:space="preserve">c management and resource allocation </w:t>
      </w:r>
      <w:r w:rsidR="002B10FC">
        <w:fldChar w:fldCharType="begin"/>
      </w:r>
      <w:r w:rsidR="00412E38">
        <w:instrText xml:space="preserve"> ADDIN ZOTERO_ITEM CSL_CITATION {"citationID":"Iw7bjSwr","properties":{"custom":"(Gao et al., 2014; Jiang &amp; Miao, 2015; X. Liu et al., 2015; Long et al., 2015)","formattedCitation":"(Gao et al., 2014; Jiang &amp; Miao, 2015; X. Liu et al., 2015; Long et al., 2015)","plainCitation":"(Gao et al., 2014; Jiang &amp; Miao, 2015; X. Liu et al., 2015; Long et al., 2015)"},"citationItems":[{"id":970,"uris":["http://zotero.org/users/1928267/items/63I692W5"],"uri":["http://zotero.org/users/1928267/items/63I692W5"],"itemData":{"id":970,"type":"paper-conference","title":"Detecting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label":"page"},{"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label":"page"},{"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label":"page"},{"id":953,"uris":["http://zotero.org/users/1928267/items/9QARP33A"],"uri":["http://zotero.org/users/1928267/items/9QARP33A"],"itemData":{"id":953,"type":"article-journal","title":"Evaluating the effectiveness of urban growth boundaries using human mobility and activity records","container-title":"Cities","page":"76-84","volume":"46","author":[{"family":"Long","given":"Y."},{"family":"Han","given":"H."},{"family":"Tu","given":"Y."},{"family":"Shu","given":"X."}],"issued":{"date-parts":[["2015"]]}},"label":"page"}],"schema":"https://github.com/citation-style-language/schema/raw/master/csl-citation.json"} </w:instrText>
      </w:r>
      <w:r w:rsidR="002B10FC">
        <w:fldChar w:fldCharType="separate"/>
      </w:r>
      <w:r w:rsidR="00412E38" w:rsidRPr="00412E38">
        <w:t>(Gao et al., 2014; Jiang &amp; Miao, 2015; X. Liu et al., 2015; Long et al., 2015)</w:t>
      </w:r>
      <w:r w:rsidR="002B10FC">
        <w:fldChar w:fldCharType="end"/>
      </w:r>
      <w:r w:rsidR="00700ABE" w:rsidRPr="00712DDC">
        <w:t>. Many studies adopt a “bottom-up”</w:t>
      </w:r>
      <w:r w:rsidRPr="00712DDC">
        <w:t xml:space="preserve"> approach to urban boundary</w:t>
      </w:r>
      <w:r w:rsidR="00A93376" w:rsidRPr="00712DDC">
        <w:t xml:space="preserve"> </w:t>
      </w:r>
      <w:r w:rsidRPr="00712DDC">
        <w:t>delineation, where the geographic</w:t>
      </w:r>
      <w:ins w:id="7" w:author="Yin, Junjun" w:date="2016-11-06T21:57:00Z">
        <w:r w:rsidR="00A163A0">
          <w:t>al</w:t>
        </w:r>
      </w:ins>
      <w:r w:rsidRPr="00712DDC">
        <w:t xml:space="preserve"> space is partitioned into small units and each unit</w:t>
      </w:r>
      <w:r w:rsidR="00A93376" w:rsidRPr="00712DDC">
        <w:t xml:space="preserve"> </w:t>
      </w:r>
      <w:r w:rsidRPr="00712DDC">
        <w:t>is represented as a node within a network structure. A suitable community detection</w:t>
      </w:r>
      <w:r w:rsidR="00A93376" w:rsidRPr="00712DDC">
        <w:t xml:space="preserve"> </w:t>
      </w:r>
      <w:r w:rsidRPr="00712DDC">
        <w:t>algorithm</w:t>
      </w:r>
      <w:ins w:id="8" w:author="Junjun Yin" w:date="2016-11-02T13:58:00Z">
        <w:r w:rsidR="004B0B16">
          <w:t xml:space="preserve"> </w:t>
        </w:r>
      </w:ins>
      <w:r w:rsidR="002B10FC">
        <w:fldChar w:fldCharType="begin"/>
      </w:r>
      <w:r w:rsidR="00386283">
        <w:instrText xml:space="preserve"> ADDIN ZOTERO_ITEM CSL_CITATION {"citationID":"CihkIENv","properties":{"formattedCitation":"(Lancichinetti &amp; Fortunato, 2009)","plainCitation":"(Lancichinetti &amp; Fortunato, 2009)"},"citationItems":[{"id":504,"uris":["http://zotero.org/users/1928267/items/CDV33HDH"],"uri":["http://zotero.org/users/1928267/items/CDV33HDH"],"itemData":{"id":504,"type":"article-journal","title":"Community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2B10FC">
        <w:fldChar w:fldCharType="separate"/>
      </w:r>
      <w:r w:rsidR="00386283" w:rsidRPr="00386283">
        <w:t>(Lancichinetti &amp; Fortunato, 2009)</w:t>
      </w:r>
      <w:r w:rsidR="002B10FC">
        <w:fldChar w:fldCharType="end"/>
      </w:r>
      <w:r w:rsidRPr="00712DDC">
        <w:t xml:space="preserve"> is applied to partition the network and associated geographic</w:t>
      </w:r>
      <w:ins w:id="9" w:author="Yin, Junjun" w:date="2016-11-06T21:57:00Z">
        <w:r w:rsidR="00A163A0">
          <w:t>al</w:t>
        </w:r>
      </w:ins>
      <w:r w:rsidRPr="00712DDC">
        <w:t xml:space="preserve"> space based on</w:t>
      </w:r>
      <w:r w:rsidR="00A93376" w:rsidRPr="00712DDC">
        <w:t xml:space="preserve"> </w:t>
      </w:r>
      <w:r w:rsidRPr="00712DDC">
        <w:t>the strength of human interaction among the nodes</w:t>
      </w:r>
      <w:del w:id="10" w:author="Junjun Yin" w:date="2016-11-02T13:58:00Z">
        <w:r w:rsidRPr="00712DDC" w:rsidDel="004B0B16">
          <w:delText xml:space="preserve"> </w:delText>
        </w:r>
        <w:r w:rsidR="00E3037E" w:rsidDel="004B0B16">
          <w:fldChar w:fldCharType="begin"/>
        </w:r>
        <w:r w:rsidR="00E3037E" w:rsidDel="004B0B16">
          <w:delInstrText xml:space="preserve"> ADDIN ZOTERO_ITEM CSL_CITATION {"citationID":"CihkIENv","properties":{"formattedCitation":"(Lancichinetti and Fortunato 2009)","plainCitation":"(Lancichinetti and Fortunato 2009)"},"citationItems":[{"id":174,"uris":["http://zotero.org/users/1928267/items/CDV33HDH"],"uri":["http://zotero.org/users/1928267/items/CDV33HDH"],"itemData":{"id":174,"type":"article-journal","title":"Community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delInstrText>
        </w:r>
        <w:r w:rsidR="00E3037E" w:rsidDel="004B0B16">
          <w:fldChar w:fldCharType="separate"/>
        </w:r>
        <w:r w:rsidR="00C7217C" w:rsidDel="004B0B16">
          <w:rPr>
            <w:noProof/>
          </w:rPr>
          <w:delText>(Lancichinetti and Fortunato 2009)</w:delText>
        </w:r>
        <w:r w:rsidR="00E3037E" w:rsidDel="004B0B16">
          <w:fldChar w:fldCharType="end"/>
        </w:r>
      </w:del>
      <w:r w:rsidRPr="00712DDC">
        <w:t>.</w:t>
      </w:r>
      <w:r w:rsidR="00A93376" w:rsidRPr="00712DDC">
        <w:t xml:space="preserve"> </w:t>
      </w:r>
      <w:r w:rsidRPr="00712DDC">
        <w:t>Di</w:t>
      </w:r>
      <w:r w:rsidR="00A93376" w:rsidRPr="00712DDC">
        <w:t>ff</w:t>
      </w:r>
      <w:r w:rsidRPr="00712DDC">
        <w:t>erent social and spatial human interactions were considered to establish the edges</w:t>
      </w:r>
      <w:r w:rsidR="00A93376" w:rsidRPr="00712DDC">
        <w:t xml:space="preserve"> </w:t>
      </w:r>
      <w:r w:rsidRPr="00712DDC">
        <w:t>of the network connecting the nodes. For example, a large set of telephone call records</w:t>
      </w:r>
      <w:r w:rsidR="00A93376" w:rsidRPr="00712DDC">
        <w:t xml:space="preserve"> </w:t>
      </w:r>
      <w:r w:rsidRPr="00712DDC">
        <w:t>were used to represent the network of human interaction across space to delineate urban</w:t>
      </w:r>
      <w:r w:rsidR="00A93376" w:rsidRPr="00712DDC">
        <w:t xml:space="preserve"> </w:t>
      </w:r>
      <w:r w:rsidRPr="00712DDC">
        <w:t xml:space="preserve">boundaries in Great Britain </w:t>
      </w:r>
      <w:r w:rsidR="002B10FC">
        <w:fldChar w:fldCharType="begin"/>
      </w:r>
      <w:r w:rsidR="00386283">
        <w:instrText xml:space="preserve"> ADDIN ZOTERO_ITEM CSL_CITATION {"citationID":"Ewly17h4","properties":{"formattedCitation":"(Ratti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712DDC">
        <w:t>. Extending the previous method to di</w:t>
      </w:r>
      <w:r w:rsidR="00A93376" w:rsidRPr="00712DDC">
        <w:t>ffer</w:t>
      </w:r>
      <w:r w:rsidRPr="00712DDC">
        <w:t>ent c</w:t>
      </w:r>
      <w:r w:rsidR="00E3037E">
        <w:t xml:space="preserve">ountries </w:t>
      </w:r>
      <w:r w:rsidR="002B10FC">
        <w:fldChar w:fldCharType="begin"/>
      </w:r>
      <w:r w:rsidR="00386283">
        <w:instrText xml:space="preserve"> ADDIN ZOTERO_ITEM CSL_CITATION {"citationID":"zALTm6F5","properties":{"formattedCitation":"(Sobolevsky et al., 2013)","plainCitation":"(Sobolevsky et al., 2013)"},"citationItems":[{"id":965,"uris":["http://zotero.org/users/1928267/items/TEVH52SB"],"uri":["http://zotero.org/users/1928267/items/TEVH52SB"],"itemData":{"id":965,"type":"article-journal","title":"Delineating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2B10FC">
        <w:fldChar w:fldCharType="separate"/>
      </w:r>
      <w:r w:rsidR="00386283" w:rsidRPr="00386283">
        <w:t>(Sobolevsky et al., 2013)</w:t>
      </w:r>
      <w:r w:rsidR="002B10FC">
        <w:fldChar w:fldCharType="end"/>
      </w:r>
      <w:r w:rsidRPr="00712DDC">
        <w:t>, the authors argue that this method yields cohesive</w:t>
      </w:r>
      <w:r w:rsidR="00A93376" w:rsidRPr="00712DDC">
        <w:t xml:space="preserve"> </w:t>
      </w:r>
      <w:r w:rsidRPr="00712DDC">
        <w:t>geographic divisions that follow the socio-economic boundaries. While other researchers</w:t>
      </w:r>
      <w:r w:rsidR="00A93376" w:rsidRPr="00712DDC">
        <w:t xml:space="preserve"> </w:t>
      </w:r>
      <w:r w:rsidRPr="00712DDC">
        <w:t>use social ties of Twitter users to identify cohesive regions for di</w:t>
      </w:r>
      <w:r w:rsidR="00A93376" w:rsidRPr="00712DDC">
        <w:t>ff</w:t>
      </w:r>
      <w:r w:rsidRPr="00712DDC">
        <w:t>erent countries across</w:t>
      </w:r>
      <w:r w:rsidR="00A93376" w:rsidRPr="00712DDC">
        <w:t xml:space="preserve"> </w:t>
      </w:r>
      <w:r w:rsidRPr="00712DDC">
        <w:t xml:space="preserve">the world </w:t>
      </w:r>
      <w:r w:rsidR="002B10FC">
        <w:fldChar w:fldCharType="begin"/>
      </w:r>
      <w:r w:rsidR="00B04C80">
        <w:instrText xml:space="preserve"> ADDIN ZOTERO_ITEM CSL_CITATION {"citationID":"enRNiCvV","properties":{"custom":"(Kallus et al., 2015)","formattedCitation":"(Kallus et al., 2015)","plainCitation":"(Kallus et al., 2015)"},"citationItems":[{"id":951,"uris":["http://zotero.org/users/1928267/items/IFE379UN"],"uri":["http://zotero.org/users/1928267/items/IFE379UN"],"itemData":{"id":951,"type":"article-journal","title":"Spatial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2B10FC">
        <w:fldChar w:fldCharType="separate"/>
      </w:r>
      <w:r w:rsidR="00B04C80" w:rsidRPr="00B04C80">
        <w:t>(Kallus et al., 2015)</w:t>
      </w:r>
      <w:r w:rsidR="002B10FC">
        <w:fldChar w:fldCharType="end"/>
      </w:r>
      <w:r w:rsidRPr="00712DDC">
        <w:t>, they found evidence for dividing the urban space due to</w:t>
      </w:r>
      <w:r w:rsidR="00A93376" w:rsidRPr="00712DDC">
        <w:t xml:space="preserve"> </w:t>
      </w:r>
      <w:r w:rsidRPr="00712DDC">
        <w:t>local con</w:t>
      </w:r>
      <w:r w:rsidR="00A93376" w:rsidRPr="00712DDC">
        <w:t>fl</w:t>
      </w:r>
      <w:r w:rsidRPr="00712DDC">
        <w:t xml:space="preserve">icts and cross-country unifying trends that </w:t>
      </w:r>
      <w:r w:rsidR="00A93376" w:rsidRPr="00712DDC">
        <w:t xml:space="preserve">further support the “bottom-up” </w:t>
      </w:r>
      <w:r w:rsidRPr="00712DDC">
        <w:t>approach to mapping non-administrative anthropographic boundaries.</w:t>
      </w:r>
    </w:p>
    <w:p w14:paraId="4F2E852B" w14:textId="225CDF5D" w:rsidR="008738F9" w:rsidRPr="00712DDC" w:rsidRDefault="003A393F" w:rsidP="0018578C">
      <w:pPr>
        <w:pStyle w:val="Newparagraph"/>
      </w:pPr>
      <w:r w:rsidRPr="00712DDC">
        <w:t xml:space="preserve">A common finding from the mentioned studies is that the strongly connected urban regions in the form of communities in the network space yield geographically </w:t>
      </w:r>
      <w:r w:rsidRPr="00712DDC">
        <w:lastRenderedPageBreak/>
        <w:t xml:space="preserve">cohesive areas, </w:t>
      </w:r>
      <w:del w:id="11" w:author="Yin, Junjun" w:date="2016-11-06T22:41:00Z">
        <w:r w:rsidRPr="00712DDC" w:rsidDel="00051FBA">
          <w:delText>in spite of</w:delText>
        </w:r>
      </w:del>
      <w:ins w:id="12" w:author="Yin, Junjun" w:date="2016-11-06T22:41:00Z">
        <w:r w:rsidR="00051FBA" w:rsidRPr="00712DDC">
          <w:t>despite</w:t>
        </w:r>
      </w:ins>
      <w:r w:rsidRPr="00712DDC">
        <w:t xml:space="preserve"> different community detection methods and various forms of social and </w:t>
      </w:r>
      <w:del w:id="13" w:author="Yin, Junjun" w:date="2016-11-01T16:50:00Z">
        <w:r w:rsidRPr="00712DDC" w:rsidDel="002518E1">
          <w:delText xml:space="preserve">physical </w:delText>
        </w:r>
      </w:del>
      <w:ins w:id="14" w:author="Yin, Junjun" w:date="2016-11-01T16:50:00Z">
        <w:r w:rsidR="002518E1">
          <w:t>spatial</w:t>
        </w:r>
        <w:r w:rsidR="002518E1" w:rsidRPr="00712DDC">
          <w:t xml:space="preserve"> </w:t>
        </w:r>
      </w:ins>
      <w:r w:rsidRPr="00712DDC">
        <w:t xml:space="preserve">human interactions were used. A general consensus is that those geographically cohesive areas are instances of the </w:t>
      </w:r>
      <w:del w:id="15" w:author="Junjun Yin" w:date="2016-10-31T13:33:00Z">
        <w:r w:rsidRPr="00712DDC" w:rsidDel="00A62021">
          <w:delText xml:space="preserve">effects on </w:delText>
        </w:r>
      </w:del>
      <w:r w:rsidRPr="00712DDC">
        <w:t>spatial proximity</w:t>
      </w:r>
      <w:ins w:id="16" w:author="Junjun Yin" w:date="2016-10-31T13:33:00Z">
        <w:r w:rsidR="00A62021">
          <w:t xml:space="preserve"> effects</w:t>
        </w:r>
      </w:ins>
      <w:r w:rsidRPr="00712DDC">
        <w:t xml:space="preserve">, where the interaction strength between two urban regions decreases as the geographical distance between them increases </w:t>
      </w:r>
      <w:r w:rsidR="002B10FC">
        <w:fldChar w:fldCharType="begin"/>
      </w:r>
      <w:r w:rsidR="00386283">
        <w:instrText xml:space="preserve"> ADDIN ZOTERO_ITEM CSL_CITATION {"citationID":"MzAAF931","properties":{"formattedCitation":"(Fotheringham, 1981)","plainCitation":"(Fotheringham, 1981)"},"citationItems":[{"id":969,"uris":["http://zotero.org/users/1928267/items/EIWUEFE4"],"uri":["http://zotero.org/users/1928267/items/EIWUEFE4"],"itemData":{"id":969,"type":"article-journal","title":"Spatial structure and distance-decay parameters","container-title":"Annals of the Association of American Geographers","page":"425-436","volume":"71","issue":"3","author":[{"family":"Fotheringham","given":"A. S."}],"issued":{"date-parts":[["1981"]]}}}],"schema":"https://github.com/citation-style-language/schema/raw/master/csl-citation.json"} </w:instrText>
      </w:r>
      <w:r w:rsidR="002B10FC">
        <w:fldChar w:fldCharType="separate"/>
      </w:r>
      <w:r w:rsidR="00386283" w:rsidRPr="00386283">
        <w:t>(Fotheringham, 1981)</w:t>
      </w:r>
      <w:r w:rsidR="002B10FC">
        <w:fldChar w:fldCharType="end"/>
      </w:r>
      <w:r w:rsidRPr="00712DDC">
        <w:t xml:space="preserve">. </w:t>
      </w:r>
      <w:ins w:id="17" w:author="Junjun Yin" w:date="2016-10-31T13:38:00Z">
        <w:r w:rsidR="00CF281B">
          <w:t>Spatial</w:t>
        </w:r>
      </w:ins>
      <w:del w:id="18" w:author="Junjun Yin" w:date="2016-10-31T13:38:00Z">
        <w:r w:rsidRPr="00712DDC" w:rsidDel="00CF281B">
          <w:delText>In particular, spatial</w:delText>
        </w:r>
      </w:del>
      <w:r w:rsidRPr="00712DDC">
        <w:t xml:space="preserve"> proximity is closely related to Tobler's First Law of Geography: “</w:t>
      </w:r>
      <w:r w:rsidRPr="00795F66">
        <w:rPr>
          <w:i/>
        </w:rPr>
        <w:t>everything is related to everything else, but near things are more related than distant things</w:t>
      </w:r>
      <w:r w:rsidRPr="00712DDC">
        <w:t>”</w:t>
      </w:r>
      <w:r w:rsidR="009B607F">
        <w:t xml:space="preserve"> </w:t>
      </w:r>
      <w:r w:rsidR="002B10FC">
        <w:fldChar w:fldCharType="begin"/>
      </w:r>
      <w:r w:rsidR="00386283">
        <w:instrText xml:space="preserve"> ADDIN ZOTERO_ITEM CSL_CITATION {"citationID":"uxY063Hb","properties":{"formattedCitation":"(Miller, 2004)","plainCitation":"(Miller, 2004)"},"citationItems":[{"id":957,"uris":["http://zotero.org/users/1928267/items/HZMQCGWN"],"uri":["http://zotero.org/users/1928267/items/HZMQCGWN"],"itemData":{"id":957,"type":"article-journal","title":"Tobler's first law and spatial analysis","container-title":"Annals of the Association of American Geographers","page":"284-289","volume":"94","issue":"2","author":[{"family":"Miller","given":"H. J."}],"issued":{"date-parts":[["2004"]]}}}],"schema":"https://github.com/citation-style-language/schema/raw/master/csl-citation.json"} </w:instrText>
      </w:r>
      <w:r w:rsidR="002B10FC">
        <w:fldChar w:fldCharType="separate"/>
      </w:r>
      <w:r w:rsidR="00386283" w:rsidRPr="00386283">
        <w:t>(Miller, 2004)</w:t>
      </w:r>
      <w:r w:rsidR="002B10FC">
        <w:fldChar w:fldCharType="end"/>
      </w:r>
      <w:r w:rsidRPr="00712DDC">
        <w:t xml:space="preserve">. While it is </w:t>
      </w:r>
      <w:del w:id="19" w:author="Yin, Junjun" w:date="2016-11-02T23:25:00Z">
        <w:r w:rsidRPr="00712DDC" w:rsidDel="007F4836">
          <w:delText xml:space="preserve">perhaps </w:delText>
        </w:r>
      </w:del>
      <w:r w:rsidRPr="00712DDC">
        <w:t>intuitively logical, few research efforts, which seek to quantitatively understand and explain how the spatial interactions shape the forms of connected geographical areas (i.e., urban boundaries), have been carried out. One of the major reasons is that geographical distance may affect the interaction strength, it is not an explicitly expressed constraint in the “virtual” human interactions, such as social ties or phone call initiation. In addition, there is a general lack of exploration regarding the linkages between the spatial proximity effects and the characteristics of the underlying spatial interactions.</w:t>
      </w:r>
    </w:p>
    <w:p w14:paraId="46B7AB72" w14:textId="214FC7B4" w:rsidR="00430154" w:rsidRPr="00712DDC" w:rsidRDefault="001434D5" w:rsidP="001434D5">
      <w:pPr>
        <w:pStyle w:val="Newparagraph"/>
      </w:pPr>
      <w:r w:rsidRPr="00712DDC">
        <w:t xml:space="preserve">In this study, we describe a novel approach to delineating non-administrative anthropographic urban boundaries from a mobility network of </w:t>
      </w:r>
      <w:del w:id="20" w:author="Yin, Junjun" w:date="2016-11-01T16:53:00Z">
        <w:r w:rsidRPr="00712DDC" w:rsidDel="002518E1">
          <w:delText xml:space="preserve">physical human </w:delText>
        </w:r>
      </w:del>
      <w:r w:rsidRPr="00712DDC">
        <w:t xml:space="preserve">spatial interactions. Specifically, the spatial interactions refer to the actual movements of Twitter users (i.e., the reallocation across the geographical space), which were extracted from more than 69 million </w:t>
      </w:r>
      <w:ins w:id="21" w:author="Yin, Junjun" w:date="2016-11-06T22:53:00Z">
        <w:r w:rsidR="00634B12">
          <w:t xml:space="preserve">geo-located </w:t>
        </w:r>
      </w:ins>
      <w:ins w:id="22" w:author="Yin, Junjun" w:date="2016-11-06T22:52:00Z">
        <w:r w:rsidR="00455D0F">
          <w:t>tweets</w:t>
        </w:r>
      </w:ins>
      <w:del w:id="23" w:author="Yin, Junjun" w:date="2016-11-06T22:52:00Z">
        <w:r w:rsidRPr="00712DDC" w:rsidDel="00455D0F">
          <w:delText>Twitter messages</w:delText>
        </w:r>
      </w:del>
      <w:del w:id="24" w:author="Yin, Junjun" w:date="2016-11-06T22:53:00Z">
        <w:r w:rsidRPr="00712DDC" w:rsidDel="00634B12">
          <w:delText xml:space="preserve"> from June 1</w:delText>
        </w:r>
        <w:r w:rsidRPr="00712DDC" w:rsidDel="00634B12">
          <w:rPr>
            <w:vertAlign w:val="superscript"/>
          </w:rPr>
          <w:delText>st</w:delText>
        </w:r>
        <w:r w:rsidRPr="00712DDC" w:rsidDel="00634B12">
          <w:delText xml:space="preserve"> to December 31</w:delText>
        </w:r>
        <w:r w:rsidRPr="00712DDC" w:rsidDel="00634B12">
          <w:rPr>
            <w:vertAlign w:val="superscript"/>
          </w:rPr>
          <w:delText>st</w:delText>
        </w:r>
        <w:r w:rsidRPr="00712DDC" w:rsidDel="00634B12">
          <w:delText>, 2014</w:delText>
        </w:r>
      </w:del>
      <w:r w:rsidRPr="00712DDC">
        <w:t xml:space="preserve">. Geo-located Twitter data </w:t>
      </w:r>
      <w:ins w:id="25" w:author="Junjun Yin" w:date="2016-11-02T13:56:00Z">
        <w:r w:rsidR="004B0B16">
          <w:t>are</w:t>
        </w:r>
      </w:ins>
      <w:del w:id="26" w:author="Junjun Yin" w:date="2016-11-02T13:56:00Z">
        <w:r w:rsidRPr="00712DDC" w:rsidDel="004B0B16">
          <w:delText>is</w:delText>
        </w:r>
      </w:del>
      <w:r w:rsidRPr="00712DDC">
        <w:t xml:space="preserve"> proven to be a useful source for studying human mobility patterns at large spatial scales (e.g. the national level)</w:t>
      </w:r>
      <w:r w:rsidR="00AE03DC">
        <w:t xml:space="preserve"> </w:t>
      </w:r>
      <w:r w:rsidR="002B10FC">
        <w:fldChar w:fldCharType="begin"/>
      </w:r>
      <w:r w:rsidR="00386283">
        <w:instrText xml:space="preserve"> ADDIN ZOTERO_ITEM CSL_CITATION {"citationID":"eXeX0W5X","properties":{"formattedCitation":"(Hawelka et al., 2014; Jurdak et al., 2015)","plainCitation":"(Hawelka et al., 2014; Jurdak et al., 2015)"},"citationItems":[{"id":478,"uris":["http://zotero.org/users/1928267/items/798IINJP"],"uri":["http://zotero.org/users/1928267/items/798IINJP"],"itemData":{"id":478,"type":"article-journal","title":"Geo-located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(Hawelka et al., 2014; Jurdak et al., 2015)</w:t>
      </w:r>
      <w:r w:rsidR="002B10FC">
        <w:fldChar w:fldCharType="end"/>
      </w:r>
      <w:r w:rsidRPr="00712DDC">
        <w:t xml:space="preserve">. </w:t>
      </w:r>
      <w:del w:id="27" w:author="Yin, Junjun" w:date="2016-11-01T23:23:00Z">
        <w:r w:rsidRPr="00712DDC" w:rsidDel="009A5722">
          <w:delText xml:space="preserve">In addition, Twitter data are not as sensitive to user privacy issues and do not exhibit spatial granularity that is limited to the postal code level </w:delText>
        </w:r>
        <w:r w:rsidR="00F0033A" w:rsidDel="009A5722">
          <w:fldChar w:fldCharType="begin"/>
        </w:r>
        <w:r w:rsidR="00F0033A" w:rsidDel="009A5722">
          <w:delInstrText xml:space="preserve"> ADDIN ZOTERO_ITEM CSL_CITATION {"citationID":"dvgETllz","properties":{"formattedCitation":"(Thiemann et al. 2010)","plainCitation":"(Thiemann et al. 2010)"},"citationItems":[{"id":194,"uris":["http://zotero.org/users/1928267/items/HQVTFEMH"],"uri":["http://zotero.org/users/1928267/items/HQVTFEMH"],"itemData":{"id":194,"type":"article-journal","title":"The Structure of Borders in a Small World","container-title":"PLoS ONE","page":"e15422","volume":"5","issue":"11","source":"PLoS Journals","abstract":"Territorial subdivisions and geographic borders are essential for understanding phenomena in sociology, political science, history, and economics. They influence the interregional flow of information and cross-border trade and affect the diffusion of innovation and technology. However, it is unclear if existing administrative subdivisions that typically evolved decades ago still reflect the most plausible organizational structure of today. The complexity of modern human communication, the ease of long-distance movement, and increased interaction across political borders complicate the operational definition and assessment of geographic borders that optimally reflect the multi-scale nature of today's human connectivity patterns. What border structures emerge directly from the interplay of scales in human interactions is an open question. Based on a massive proxy dataset, we analyze a multi-scale human mobility network and compute effective geographic borders inherent to human mobility patterns in the United States. We propose two computational techniques for extracting these borders and for quantifying their strength. We find that effective borders only partially overlap with existing administrative borders, and show that some of the strongest mobility borders exist in unexpected regions. We show that the observed structures cannot be generated by gravity models for human traffic. Finally, we introduce the concept of link significance that clarifies the observed structure of effective borders. Our approach represents a novel type of quantitative, comparative analysis framework for spatially embedded multi-scale interaction networks in general and may yield important insight into a multitude of spatiotemporal phenomena generated by human activity.","DOI":"10.1371/journal.pone.0015422","journalAbbreviation":"PLoS ONE","author":[{"family":"Thiemann","given":"Christian"},{"family":"Theis","given":"Fabian"},{"family":"Grady","given":"Daniel"},{"family":"Brune","given":"Rafael"},{"family":"Brockmann","given":"Dirk"}],"issued":{"date-parts":[["2010",11,18]]}}}],"schema":"https://github.com/citation-style-language/schema/raw/master/csl-citation.json"} </w:delInstrText>
        </w:r>
        <w:r w:rsidR="00F0033A" w:rsidDel="009A5722">
          <w:fldChar w:fldCharType="separate"/>
        </w:r>
        <w:r w:rsidR="00C7217C" w:rsidDel="009A5722">
          <w:rPr>
            <w:noProof/>
          </w:rPr>
          <w:delText>(Thiemann et al. 2010)</w:delText>
        </w:r>
        <w:r w:rsidR="00F0033A" w:rsidDel="009A5722">
          <w:fldChar w:fldCharType="end"/>
        </w:r>
        <w:r w:rsidRPr="00712DDC" w:rsidDel="009A5722">
          <w:delText xml:space="preserve">. </w:delText>
        </w:r>
      </w:del>
      <w:r w:rsidRPr="00712DDC">
        <w:t xml:space="preserve">We argue here that by investigating Twitter user mobility patterns, we can provide a different view of non-administrative units based on physical commutes rather than social ties or phone call initiation. A unique advantage is that non-administrative anthropographic urban boundaries can be </w:t>
      </w:r>
      <w:r w:rsidRPr="00712DDC">
        <w:lastRenderedPageBreak/>
        <w:t xml:space="preserve">delineated in a hierarchical fashion based upon different ranges of physical movement, which are inferred from the collective </w:t>
      </w:r>
      <w:ins w:id="28" w:author="Yin, Junjun" w:date="2016-11-06T22:55:00Z">
        <w:r w:rsidR="00877BD4">
          <w:t xml:space="preserve">Twitter user </w:t>
        </w:r>
      </w:ins>
      <w:r w:rsidRPr="00712DDC">
        <w:t>mobility patterns</w:t>
      </w:r>
      <w:del w:id="29" w:author="Yin, Junjun" w:date="2016-11-06T22:55:00Z">
        <w:r w:rsidRPr="00712DDC" w:rsidDel="00877BD4">
          <w:delText xml:space="preserve"> of Twitter users</w:delText>
        </w:r>
      </w:del>
      <w:del w:id="30" w:author="Yin, Junjun" w:date="2016-11-06T22:54:00Z">
        <w:r w:rsidRPr="00712DDC" w:rsidDel="00C312F3">
          <w:delText xml:space="preserve"> in Great Britain</w:delText>
        </w:r>
      </w:del>
      <w:r w:rsidRPr="00712DDC">
        <w:t>.</w:t>
      </w:r>
    </w:p>
    <w:p w14:paraId="0F3912AD" w14:textId="6355A9E4" w:rsidR="001F0759" w:rsidRPr="00712DDC" w:rsidRDefault="001F0759" w:rsidP="000276D5">
      <w:pPr>
        <w:pStyle w:val="Newparagraph"/>
      </w:pPr>
      <w:r w:rsidRPr="00712DDC">
        <w:t>We delineated the geography of urban boundaries in Great Britain by imposing a virtual fishnet over the islands of Great Britain. Twitter user movements were used to establish the connections between the fishnet</w:t>
      </w:r>
      <w:del w:id="31" w:author="Junjun Yin" w:date="2016-10-31T14:01:00Z">
        <w:r w:rsidRPr="00712DDC" w:rsidDel="006F3A4A">
          <w:delText>'s</w:delText>
        </w:r>
      </w:del>
      <w:r w:rsidRPr="00712DDC">
        <w:t xml:space="preserve"> cells to form a connectivity network, where each cell acts as a node within the network. We applied the map equation algorithm</w:t>
      </w:r>
      <w:r w:rsidR="00812868">
        <w:t xml:space="preserve"> </w:t>
      </w:r>
      <w:r w:rsidR="002B10FC">
        <w:fldChar w:fldCharType="begin"/>
      </w:r>
      <w:r w:rsidR="00B04C80">
        <w:instrText xml:space="preserve"> ADDIN ZOTERO_ITEM CSL_CITATION {"citationID":"4MHylRXH","properties":{"custom":"(De Domenico et al., 2015)","formattedCitation":"(De Domenico et al., 2015)","plainCitation":"(De Domenico et al., 2015)"},"citationItems":[{"id":490,"uris":["http://zotero.org/users/1928267/items/UPACFFSK"],"uri":["http://zotero.org/users/1928267/items/UPACFFSK"],"itemData":{"id":490,"type":"article-journal","title":"Identifying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2B10FC">
        <w:fldChar w:fldCharType="separate"/>
      </w:r>
      <w:r w:rsidR="00B04C80" w:rsidRPr="00B04C80">
        <w:t>(De Domenico et al., 2015)</w:t>
      </w:r>
      <w:r w:rsidR="002B10FC">
        <w:fldChar w:fldCharType="end"/>
      </w:r>
      <w:r w:rsidRPr="00712DDC">
        <w:t xml:space="preserve"> to partition the network and associate geographic regions. </w:t>
      </w:r>
      <w:del w:id="32" w:author="Junjun Yin" w:date="2016-10-31T14:02:00Z">
        <w:r w:rsidRPr="00712DDC" w:rsidDel="005C10C9">
          <w:delText xml:space="preserve">The map equation algorithm was selected to avoid the inherent resolution problem </w:delText>
        </w:r>
        <w:r w:rsidR="00906BF9" w:rsidDel="005C10C9">
          <w:fldChar w:fldCharType="begin"/>
        </w:r>
        <w:r w:rsidR="00906BF9" w:rsidDel="005C10C9">
          <w:delInstrText xml:space="preserve"> ADDIN ZOTERO_ITEM CSL_CITATION {"citationID":"RGZ5FeIO","properties":{"formattedCitation":"{\\rtf (Fortunato and Barth\\uc0\\u233{}lemy 2007)}","plainCitation":"(Fortunato and Barthélemy 2007)"},"citationItems":[{"id":245,"uris":["http://zotero.org/users/1928267/items/WQGPGJMS"],"uri":["http://zotero.org/users/1928267/items/WQGPGJMS"],"itemData":{"id":245,"type":"article-journal","title":"Resolution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delInstrText>
        </w:r>
        <w:r w:rsidR="00906BF9" w:rsidDel="005C10C9">
          <w:fldChar w:fldCharType="separate"/>
        </w:r>
        <w:r w:rsidR="00C7217C" w:rsidRPr="00C7217C" w:rsidDel="005C10C9">
          <w:delText>(Fortunato and Barthélemy 2007)</w:delText>
        </w:r>
        <w:r w:rsidR="00906BF9" w:rsidDel="005C10C9">
          <w:fldChar w:fldCharType="end"/>
        </w:r>
        <w:r w:rsidRPr="00712DDC" w:rsidDel="005C10C9">
          <w:delText xml:space="preserve"> of the common modularity maximization method </w:delText>
        </w:r>
        <w:r w:rsidR="001521C4" w:rsidDel="005C10C9">
          <w:fldChar w:fldCharType="begin"/>
        </w:r>
        <w:r w:rsidR="001521C4" w:rsidDel="005C10C9">
          <w:delInstrText xml:space="preserve"> ADDIN ZOTERO_ITEM CSL_CITATION {"citationID":"HQyXu1YM","properties":{"formattedCitation":"(Newman 2006)","plainCitation":"(Newman 2006)"},"citationItems":[{"id":199,"uris":["http://zotero.org/users/1928267/items/ITW2CGPJ"],"uri":["http://zotero.org/users/1928267/items/ITW2CGPJ"],"itemData":{"id":199,"type":"article-journal","title":"Modularity and community structure in networks.","container-title":"Proceedings of the National Academy of Sciences of the United States of America","page":"8577–82","volume":"103","issue":"23","abstract":"Many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sets.","DOI":"10.1073/pnas.0601602103","ISSN":"0027-8424","note":"PMID: 16723398","author":[{"family":"Newman","given":"M E J"}],"issued":{"date-parts":[["2006",6]]},"PMID":"16723398"}}],"schema":"https://github.com/citation-style-language/schema/raw/master/csl-citation.json"} </w:delInstrText>
        </w:r>
        <w:r w:rsidR="001521C4" w:rsidDel="005C10C9">
          <w:fldChar w:fldCharType="separate"/>
        </w:r>
        <w:r w:rsidR="00C7217C" w:rsidDel="005C10C9">
          <w:rPr>
            <w:noProof/>
          </w:rPr>
          <w:delText>(Newman 2006)</w:delText>
        </w:r>
        <w:r w:rsidR="001521C4" w:rsidDel="005C10C9">
          <w:fldChar w:fldCharType="end"/>
        </w:r>
        <w:r w:rsidRPr="00712DDC" w:rsidDel="005C10C9">
          <w:delText xml:space="preserve">. </w:delText>
        </w:r>
      </w:del>
      <w:r w:rsidRPr="00712DDC">
        <w:t>We found that the collective mobility patterns of Twitter users in Great Britain are divided into several distance ranges ranging from short, intra- to inter-city movements with clear distinction points. The identification of connected regions at each of these distance ranges yielded hierarchical boundaries of urban spaces in Great Britain. As the depicted urban boundaries exhibited a strong instance of spatial proximity, we further employed a gravity model to connect human mobility research to understand and justify the distance decay effects in shaping the delineated urban boundaries. The well-fitted gravity model explains how geographical distances found in the mobility patterns affect the interaction strength among different non-administrative anthropographic urban areas. Our study provides a first-step in connecting human mobility research with the delineation of non-administrative anthropographic urban boundaries based on Twitter user spatial interaction</w:t>
      </w:r>
      <w:ins w:id="33" w:author="Junjun Yin" w:date="2016-11-02T14:01:00Z">
        <w:r w:rsidR="000924B7">
          <w:t>s</w:t>
        </w:r>
      </w:ins>
      <w:r w:rsidRPr="00712DDC">
        <w:t xml:space="preserve">. This provides </w:t>
      </w:r>
      <w:del w:id="34" w:author="Junjun Yin" w:date="2016-11-02T14:01:00Z">
        <w:r w:rsidRPr="00712DDC" w:rsidDel="000924B7">
          <w:delText xml:space="preserve">a </w:delText>
        </w:r>
      </w:del>
      <w:r w:rsidRPr="00712DDC">
        <w:t xml:space="preserve">new </w:t>
      </w:r>
      <w:del w:id="35" w:author="Junjun Yin" w:date="2016-11-02T14:01:00Z">
        <w:r w:rsidRPr="00712DDC" w:rsidDel="000924B7">
          <w:delText xml:space="preserve">understanding </w:delText>
        </w:r>
      </w:del>
      <w:ins w:id="36" w:author="Junjun Yin" w:date="2016-11-02T14:01:00Z">
        <w:r w:rsidR="000924B7">
          <w:t>insights into</w:t>
        </w:r>
      </w:ins>
      <w:del w:id="37" w:author="Junjun Yin" w:date="2016-11-02T14:01:00Z">
        <w:r w:rsidRPr="00712DDC" w:rsidDel="000924B7">
          <w:delText>of</w:delText>
        </w:r>
      </w:del>
      <w:r w:rsidRPr="00712DDC">
        <w:t xml:space="preserve"> </w:t>
      </w:r>
      <w:del w:id="38" w:author="Yin, Junjun" w:date="2016-11-06T22:57:00Z">
        <w:r w:rsidRPr="00712DDC" w:rsidDel="00E73886">
          <w:delText>the interactions between human activities and urban space</w:delText>
        </w:r>
      </w:del>
      <w:ins w:id="39" w:author="Yin, Junjun" w:date="2016-11-06T22:57:00Z">
        <w:r w:rsidR="00E73886" w:rsidRPr="00E73886">
          <w:t>human spatial interactions with the urban space</w:t>
        </w:r>
      </w:ins>
      <w:r w:rsidRPr="00712DDC">
        <w:t>.</w:t>
      </w:r>
    </w:p>
    <w:p w14:paraId="5C14BC61" w14:textId="387A5FEC" w:rsidR="00AA32AD" w:rsidRPr="00712DDC" w:rsidRDefault="00AA32AD" w:rsidP="007B362D">
      <w:pPr>
        <w:pStyle w:val="Heading1"/>
      </w:pPr>
      <w:r w:rsidRPr="00712DDC">
        <w:t xml:space="preserve">2. Background and Related Work </w:t>
      </w:r>
    </w:p>
    <w:p w14:paraId="1B8E3DA8" w14:textId="1E2D6C15" w:rsidR="003410AA" w:rsidRPr="00712DDC" w:rsidRDefault="00FF5ABF" w:rsidP="00CA083E">
      <w:pPr>
        <w:pStyle w:val="Paragraph"/>
      </w:pPr>
      <w:del w:id="40" w:author="Junjun Yin" w:date="2016-10-31T13:31:00Z">
        <w:r w:rsidRPr="00712DDC" w:rsidDel="002C4602">
          <w:delText xml:space="preserve">In real-world geography, </w:delText>
        </w:r>
      </w:del>
      <w:ins w:id="41" w:author="Junjun Yin" w:date="2016-10-31T13:31:00Z">
        <w:r w:rsidR="002C4602">
          <w:t>U</w:t>
        </w:r>
      </w:ins>
      <w:del w:id="42" w:author="Junjun Yin" w:date="2016-10-31T13:31:00Z">
        <w:r w:rsidRPr="00712DDC" w:rsidDel="002C4602">
          <w:delText>u</w:delText>
        </w:r>
      </w:del>
      <w:r w:rsidRPr="00712DDC">
        <w:t xml:space="preserve">rban regions are discrete components in a greater set of regions, with or without physical boundaries separating them </w:t>
      </w:r>
      <w:r w:rsidR="002B10FC">
        <w:fldChar w:fldCharType="begin"/>
      </w:r>
      <w:r w:rsidR="00386283">
        <w:instrText xml:space="preserve"> ADDIN ZOTERO_ITEM CSL_CITATION {"citationID":"lK0sB209","properties":{"formattedCitation":"(Jiang &amp; Miao, 2015)","plainCitation":"(Jiang &amp; Miao, 2015)"},"citationItems":[{"id":485,"uris":["http://zotero.org/users/1928267/items/ZJTMKSZU"],"uri":["http://zotero.org/users/1928267/items/ZJTMKSZU"],"itemData":{"id":485,"type":"article-journal","title":"The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dimensions.","DOI":"10.1080/00330124.2014.968886","ISSN":"0033-0124","author":[{"family":"Jiang","given":"Bin"},{"family":"Miao","given":"Yufan"}],"issued":{"date-parts":[["2015",4,3]]}}}],"schema":"https://github.com/citation-style-language/schema/raw/master/csl-citation.json"} </w:instrText>
      </w:r>
      <w:r w:rsidR="002B10FC">
        <w:fldChar w:fldCharType="separate"/>
      </w:r>
      <w:r w:rsidR="00386283" w:rsidRPr="00386283">
        <w:t>(Jiang &amp; Miao, 2015)</w:t>
      </w:r>
      <w:r w:rsidR="002B10FC">
        <w:fldChar w:fldCharType="end"/>
      </w:r>
      <w:r w:rsidRPr="00712DDC">
        <w:t>. For political and administrative purposes, government agencies de</w:t>
      </w:r>
      <w:r w:rsidR="003410AA" w:rsidRPr="00712DDC">
        <w:t>fine various sets of bound</w:t>
      </w:r>
      <w:r w:rsidRPr="00712DDC">
        <w:t>aries to partition the geographical space into spatial units at di</w:t>
      </w:r>
      <w:r w:rsidR="003410AA" w:rsidRPr="00712DDC">
        <w:t>ff</w:t>
      </w:r>
      <w:r w:rsidRPr="00712DDC">
        <w:t>erent scales, for instance:</w:t>
      </w:r>
      <w:r w:rsidR="003410AA" w:rsidRPr="00712DDC">
        <w:t xml:space="preserve"> </w:t>
      </w:r>
      <w:r w:rsidRPr="00712DDC">
        <w:t xml:space="preserve">states, </w:t>
      </w:r>
      <w:r w:rsidRPr="00712DDC">
        <w:lastRenderedPageBreak/>
        <w:t>counties, census tracts, and electoral districts. However, the spatial extents of these</w:t>
      </w:r>
      <w:r w:rsidR="003410AA" w:rsidRPr="00712DDC">
        <w:t xml:space="preserve"> </w:t>
      </w:r>
      <w:r w:rsidRPr="00712DDC">
        <w:t>units often overlap and agglomerate depending how citiz</w:t>
      </w:r>
      <w:r w:rsidR="003410AA" w:rsidRPr="00712DDC">
        <w:t>ens perceive, organize their im</w:t>
      </w:r>
      <w:r w:rsidRPr="00712DDC">
        <w:t xml:space="preserve">age of a city, and interact with the </w:t>
      </w:r>
      <w:r w:rsidR="000F4490">
        <w:t>urban environments</w:t>
      </w:r>
      <w:r w:rsidR="00241385">
        <w:t xml:space="preserve"> </w:t>
      </w:r>
      <w:r w:rsidR="00241385">
        <w:fldChar w:fldCharType="begin"/>
      </w:r>
      <w:r w:rsidR="00241385">
        <w:instrText xml:space="preserve"> ADDIN ZOTERO_ITEM CSL_CITATION {"citationID":"2mtpa3hlov","properties":{"formattedCitation":"(Lynch, 1960)","plainCitation":"(Lynch, 1960)"},"citationItems":[{"id":955,"uris":["http://zotero.org/users/1928267/items/2RQJ23K3"],"uri":["http://zotero.org/users/1928267/items/2RQJ23K3"],"itemData":{"id":955,"type":"book","title":"The image of the city","publisher":"MIT press","author":[{"family":"Lynch","given":"K."}],"issued":{"date-parts":[["1960"]]}}}],"schema":"https://github.com/citation-style-language/schema/raw/master/csl-citation.json"} </w:instrText>
      </w:r>
      <w:r w:rsidR="00241385">
        <w:fldChar w:fldCharType="separate"/>
      </w:r>
      <w:r w:rsidR="00241385" w:rsidRPr="00241385">
        <w:t>(Lynch, 1960)</w:t>
      </w:r>
      <w:r w:rsidR="00241385">
        <w:fldChar w:fldCharType="end"/>
      </w:r>
      <w:r w:rsidRPr="00712DDC">
        <w:t>. As connections</w:t>
      </w:r>
      <w:r w:rsidR="003410AA" w:rsidRPr="00712DDC">
        <w:t xml:space="preserve"> </w:t>
      </w:r>
      <w:r w:rsidRPr="00712DDC">
        <w:t>are made between these units via va</w:t>
      </w:r>
      <w:r w:rsidR="0018578C">
        <w:t xml:space="preserve">rious human activities crossing </w:t>
      </w:r>
      <w:del w:id="43" w:author="Junjun Yin" w:date="2016-10-31T13:31:00Z">
        <w:r w:rsidRPr="00712DDC" w:rsidDel="005153AF">
          <w:delText>boarders</w:delText>
        </w:r>
      </w:del>
      <w:ins w:id="44" w:author="Junjun Yin" w:date="2016-10-31T13:31:00Z">
        <w:r w:rsidR="005153AF" w:rsidRPr="00712DDC">
          <w:t>borders</w:t>
        </w:r>
      </w:ins>
      <w:r w:rsidRPr="00712DDC">
        <w:t>, such as</w:t>
      </w:r>
      <w:r w:rsidR="003410AA" w:rsidRPr="00712DDC">
        <w:t xml:space="preserve"> </w:t>
      </w:r>
      <w:r w:rsidRPr="00712DDC">
        <w:t>social-economic relations and commute patterns of citize</w:t>
      </w:r>
      <w:r w:rsidR="003410AA" w:rsidRPr="00712DDC">
        <w:t>ns, certain groups of units be</w:t>
      </w:r>
      <w:r w:rsidRPr="00712DDC">
        <w:t>come more strongly connected than others. The boundaries of the agglomeration of these</w:t>
      </w:r>
      <w:r w:rsidR="003410AA" w:rsidRPr="00712DDC">
        <w:t xml:space="preserve"> </w:t>
      </w:r>
      <w:r w:rsidRPr="00712DDC">
        <w:t>units are argued to re</w:t>
      </w:r>
      <w:r w:rsidR="003410AA" w:rsidRPr="00712DDC">
        <w:t>fl</w:t>
      </w:r>
      <w:r w:rsidRPr="00712DDC">
        <w:t xml:space="preserve">ect how people naturally interact </w:t>
      </w:r>
      <w:r w:rsidR="003410AA" w:rsidRPr="00712DDC">
        <w:t>with the</w:t>
      </w:r>
      <w:del w:id="45" w:author="Junjun Yin" w:date="2016-11-02T14:04:00Z">
        <w:r w:rsidR="003410AA" w:rsidRPr="00712DDC" w:rsidDel="00F802FA">
          <w:delText>ir</w:delText>
        </w:r>
      </w:del>
      <w:r w:rsidR="003410AA" w:rsidRPr="00712DDC">
        <w:t xml:space="preserve"> geographical </w:t>
      </w:r>
      <w:ins w:id="46" w:author="Junjun Yin" w:date="2016-11-02T14:04:00Z">
        <w:r w:rsidR="00F802FA">
          <w:t>space</w:t>
        </w:r>
      </w:ins>
      <w:del w:id="47" w:author="Junjun Yin" w:date="2016-11-02T14:04:00Z">
        <w:r w:rsidR="003410AA" w:rsidRPr="00712DDC" w:rsidDel="00F802FA">
          <w:delText>environment</w:delText>
        </w:r>
      </w:del>
      <w:r w:rsidR="003410AA" w:rsidRPr="00712DDC">
        <w:t xml:space="preserve">, which is important for city planning </w:t>
      </w:r>
      <w:r w:rsidR="002B10FC">
        <w:fldChar w:fldCharType="begin"/>
      </w:r>
      <w:r w:rsidR="00386283">
        <w:instrText xml:space="preserve"> ADDIN ZOTERO_ITEM CSL_CITATION {"citationID":"aj1nJspY","properties":{"formattedCitation":"(Hollenstein &amp; Purves, 2010)","plainCitation":"(Hollenstein &amp; Purves, 2010)"},"citationItems":[{"id":973,"uris":["http://zotero.org/users/1928267/items/XNBRJ2S4"],"uri":["http://zotero.org/users/1928267/items/XNBRJ2S4"],"itemData":{"id":973,"type":"article-journal","title":"Exploring place through user-generated content: Using Flickr tags to describe city cores","container-title":"Journal of Spatial Information Science","page":"21-48","volume":"2010","issue":"1","author":[{"family":"Hollenstein","given":"L."},{"family":"Purves","given":"R."}],"issued":{"date-parts":[["2010"]]}}}],"schema":"https://github.com/citation-style-language/schema/raw/master/csl-citation.json"} </w:instrText>
      </w:r>
      <w:r w:rsidR="002B10FC">
        <w:fldChar w:fldCharType="separate"/>
      </w:r>
      <w:r w:rsidR="00386283" w:rsidRPr="00386283">
        <w:t>(Hollenstein &amp; Purves, 2010)</w:t>
      </w:r>
      <w:r w:rsidR="002B10FC">
        <w:fldChar w:fldCharType="end"/>
      </w:r>
      <w:r w:rsidR="003410AA" w:rsidRPr="00712DDC">
        <w:t xml:space="preserve">, urban growth evaluations </w:t>
      </w:r>
      <w:r w:rsidR="002B10FC">
        <w:fldChar w:fldCharType="begin"/>
      </w:r>
      <w:r w:rsidR="00386283">
        <w:instrText xml:space="preserve"> ADDIN ZOTERO_ITEM CSL_CITATION {"citationID":"YYWJFE0f","properties":{"formattedCitation":"(Jiang &amp; Miao, 2015; Long et al., 2015)","plainCitation":"(Jiang &amp; Miao, 2015; Long et al., 2015)"},"citationItems":[{"id":485,"uris":["http://zotero.org/users/1928267/items/ZJTMKSZU"],"uri":["http://zotero.org/users/1928267/items/ZJTMKSZU"],"itemData":{"id":485,"type":"article-journal","title":"The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id":953,"uris":["http://zotero.org/users/1928267/items/9QARP33A"],"uri":["http://zotero.org/users/1928267/items/9QARP33A"],"itemData":{"id":953,"type":"article-journal","title":"Evaluating the effectiveness of urban growth boundaries using human mobility and activity records","container-title":"Cities","page":"76-84","volume":"46","author":[{"family":"Long","given":"Y."},{"family":"Han","given":"H."},{"family":"Tu","given":"Y."},{"family":"Shu","given":"X."}],"issued":{"date-parts":[["2015"]]}}}],"schema":"https://github.com/citation-style-language/schema/raw/master/csl-citation.json"} </w:instrText>
      </w:r>
      <w:r w:rsidR="002B10FC">
        <w:fldChar w:fldCharType="separate"/>
      </w:r>
      <w:r w:rsidR="00386283" w:rsidRPr="00386283">
        <w:t>(Jiang &amp; Miao, 2015; Long et al., 2015)</w:t>
      </w:r>
      <w:r w:rsidR="002B10FC">
        <w:fldChar w:fldCharType="end"/>
      </w:r>
      <w:r w:rsidR="003410AA" w:rsidRPr="00712DDC">
        <w:t>, and traffic management</w:t>
      </w:r>
      <w:r w:rsidR="00CA083E">
        <w:t xml:space="preserve"> </w:t>
      </w:r>
      <w:r w:rsidR="002B10FC">
        <w:fldChar w:fldCharType="begin"/>
      </w:r>
      <w:r w:rsidR="00386283">
        <w:instrText xml:space="preserve"> ADDIN ZOTERO_ITEM CSL_CITATION {"citationID":"ELVFJafQ","properties":{"formattedCitation":"(Gao et al., 2014)","plainCitation":"(Gao et al., 2014)"},"citationItems":[{"id":970,"uris":["http://zotero.org/users/1928267/items/63I692W5"],"uri":["http://zotero.org/users/1928267/items/63I692W5"],"itemData":{"id":970,"type":"paper-conference","title":"Detecting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2B10FC">
        <w:fldChar w:fldCharType="separate"/>
      </w:r>
      <w:r w:rsidR="00386283" w:rsidRPr="00386283">
        <w:t>(Gao et al., 2014)</w:t>
      </w:r>
      <w:r w:rsidR="002B10FC">
        <w:fldChar w:fldCharType="end"/>
      </w:r>
      <w:r w:rsidR="003410AA" w:rsidRPr="00712DDC">
        <w:t>.</w:t>
      </w:r>
    </w:p>
    <w:p w14:paraId="5456558B" w14:textId="42DE5316" w:rsidR="006C67C6" w:rsidRPr="00712DDC" w:rsidRDefault="00C50541" w:rsidP="00342F17">
      <w:pPr>
        <w:pStyle w:val="Newparagraph"/>
      </w:pPr>
      <w:r w:rsidRPr="00712DDC">
        <w:t xml:space="preserve">Empirical studies have attempted to delineate such boundaries with different methods and data sets. </w:t>
      </w:r>
      <w:ins w:id="48" w:author="Junjun Yin" w:date="2016-11-02T14:05:00Z">
        <w:r w:rsidR="006E7545">
          <w:t>T</w:t>
        </w:r>
      </w:ins>
      <w:del w:id="49" w:author="Junjun Yin" w:date="2016-11-02T14:05:00Z">
        <w:r w:rsidRPr="00712DDC" w:rsidDel="006E7545">
          <w:delText>In general, t</w:delText>
        </w:r>
      </w:del>
      <w:r w:rsidRPr="00712DDC">
        <w:t xml:space="preserve">he methods </w:t>
      </w:r>
      <w:r w:rsidR="00FE6D59">
        <w:t xml:space="preserve">from existing literature can be </w:t>
      </w:r>
      <w:ins w:id="50" w:author="Junjun Yin" w:date="2016-11-02T14:05:00Z">
        <w:r w:rsidR="00BA6D2D">
          <w:t xml:space="preserve">generalized </w:t>
        </w:r>
      </w:ins>
      <w:del w:id="51" w:author="Junjun Yin" w:date="2016-11-02T14:05:00Z">
        <w:r w:rsidRPr="00712DDC" w:rsidDel="00BA6D2D">
          <w:delText xml:space="preserve">summarized </w:delText>
        </w:r>
      </w:del>
      <w:r w:rsidRPr="00712DDC">
        <w:t>into two classes: spatial clustering and network based approaches. Spatial</w:t>
      </w:r>
      <w:ins w:id="52" w:author="Junjun Yin" w:date="2016-11-02T14:06:00Z">
        <w:r w:rsidR="005C58D5">
          <w:t xml:space="preserve"> </w:t>
        </w:r>
      </w:ins>
      <w:del w:id="53" w:author="Junjun Yin" w:date="2016-11-02T14:06:00Z">
        <w:r w:rsidRPr="00712DDC" w:rsidDel="005C58D5">
          <w:delText>-</w:delText>
        </w:r>
      </w:del>
      <w:r w:rsidRPr="00712DDC">
        <w:t xml:space="preserve">clustering based approaches determine the boundaries based </w:t>
      </w:r>
      <w:ins w:id="54" w:author="Junjun Yin" w:date="2016-11-02T14:06:00Z">
        <w:r w:rsidR="00BD1C72">
          <w:t xml:space="preserve">on </w:t>
        </w:r>
      </w:ins>
      <w:r w:rsidRPr="00712DDC">
        <w:t>the intensity of geographic locations related to human activities, for instance: loca</w:t>
      </w:r>
      <w:r w:rsidR="00FE6D59">
        <w:t xml:space="preserve">tions of social media check-ins </w:t>
      </w:r>
      <w:r w:rsidR="002B10FC">
        <w:fldChar w:fldCharType="begin"/>
      </w:r>
      <w:r w:rsidR="00B04C80">
        <w:instrText xml:space="preserve"> ADDIN ZOTERO_ITEM CSL_CITATION {"citationID":"PfAkuzpp","properties":{"custom":"(Cranshaw et al., 2012; Jiang &amp; Miao, 2015; Sun et al., 2016)","formattedCitation":"(Cranshaw et al., 2012; Jiang &amp; Miao, 2015; Sun et al., 2016)","plainCitation":"(Cranshaw et al., 2012; Jiang &amp; Miao, 2015; Sun et al., 2016)"},"citationItems":[{"id":944,"uris":["http://zotero.org/users/1928267/items/CQTFUFNK"],"uri":["http://zotero.org/users/1928267/items/CQTFUFNK"],"itemData":{"id":944,"type":"paper-conference","title":"The livehoods project: Utilizing social media to understand the dynamics of a city","container-title":"International AAAI Conference on Weblogs and Social Media","page":"58","author":[{"family":"Cranshaw","given":"J."},{"family":"Schwartz","given":"R."},{"family":"Hong","given":"J. I."},{"family":"Sadeh","given":"N."}],"issued":{"date-parts":[["2012"]]}},"label":"page"},{"id":485,"uris":["http://zotero.org/users/1928267/items/ZJTMKSZU"],"uri":["http://zotero.org/users/1928267/items/ZJTMKSZU"],"itemData":{"id":485,"type":"article-journal","title":"The Evolution of Natural Cities from the Perspective of Location-Based Social Media","container-title":"The Professional Geographer","page":"295-306","volume":"67","issue":"2","source":"Taylor and Francis+NEJM","abstract":"This article examines the former location-based social medium Brightkite, over its three-year life span, based on the concept of natural cities. The term natural cities refers to spatially clustered geographic events, such as the agglomerated patches aggregated from individual social media users’ locations. We applied the head/tail division rule to derive natural cities, based on the fact that there are far more low-density areas than high-density areas on the Earth's surface. More specifically, we generated a triangulated irregular network, made up of individual unique user locations, and then categorized small triangles (smaller than an average) as natural cities for the United States (mainland) on a monthly basis. The concept of natural cities provides a powerful means to develop new insights into the evolution of real cities, because there are virtually no data available to track the history of cities across their entire life spans and at very fine spatial and temporal scales. Therefore, natural cities can act as a good proxy of real cities, in the sense of understanding underlying interactions, at a global level, rather than of predicting cities, at an individual level. Apart from the data produced and the contributed methods, we established new insights into the structure and dynamics of natural cities; for example, the idea that natural cities evolve in nonlinear manners at both spatial and temporal dimensions.","DOI":"10.1080/00330124.2014.968886","ISSN":"0033-0124","author":[{"family":"Jiang","given":"Bin"},{"family":"Miao","given":"Yufan"}],"issued":{"date-parts":[["2015",4,3]]}},"label":"page"},{"id":990,"uris":["http://zotero.org/users/1928267/items/64DPDMIJ"],"uri":["http://zotero.org/users/1928267/items/64DPDMIJ"],"itemData":{"id":990,"type":"article-journal","title":"Identifying the city center using human travel flows generated from location-based social networking data","container-title":"Environment and Planning B: Planning and Design","page":"480-498","volume":"43","issue":"3","author":[{"family":"Sun","given":"Y."},{"family":"Fan","given":"H."},{"family":"Li","given":"M."},{"family":"Zipf","given":"A."}],"issued":{"date-parts":[["2016"]]}},"label":"page"}],"schema":"https://github.com/citation-style-language/schema/raw/master/csl-citation.json"} </w:instrText>
      </w:r>
      <w:r w:rsidR="002B10FC">
        <w:fldChar w:fldCharType="separate"/>
      </w:r>
      <w:r w:rsidR="00B04C80" w:rsidRPr="00B04C80">
        <w:t>(Cranshaw et al., 2012; Jiang &amp; Miao, 2015; Sun et al., 2016)</w:t>
      </w:r>
      <w:r w:rsidR="002B10FC">
        <w:fldChar w:fldCharType="end"/>
      </w:r>
      <w:r w:rsidRPr="00712DDC">
        <w:t>, place descriptions from crowd-sourced Web content</w:t>
      </w:r>
      <w:r w:rsidR="00214386">
        <w:t xml:space="preserve"> </w:t>
      </w:r>
      <w:r w:rsidR="002B10FC">
        <w:fldChar w:fldCharType="begin"/>
      </w:r>
      <w:r w:rsidR="002B10FC">
        <w:instrText xml:space="preserve"> ADDIN ZOTERO_ITEM CSL_CITATION {"citationID":"zJulLvVi","properties":{"custom":"(Vasardani et al. 2013)","formattedCitation":"(Vasardani et al. 2013)","plainCitation":"(Vasardani et al. 2013)"},"citationItems":[{"id":510,"uris":["http://zotero.org/users/1928267/items/DR6V5S9V"],"uri":["http://zotero.org/users/1928267/items/DR6V5S9V"],"itemData":{"id":510,"type":"article-journal","title":"Locating place names from place descriptions","container-title":"International Journal of Geographical Information Science","page":"2509-2532","volume":"27","issue":"12","source":"CrossRef","DOI":"10.1080/13658816.2013.785550","ISSN":"1365-8816, 1362-3087","language":"en","author":[{"family":"Vasardani","given":"Maria"},{"family":"Winter","given":"Stephan"},{"family":"Richter","given":"Kai-Florian"}],"issued":{"date-parts":[["2013",12]]}}}],"schema":"https://github.com/citation-style-language/schema/raw/master/csl-citation.json"} </w:instrText>
      </w:r>
      <w:r w:rsidR="002B10FC">
        <w:fldChar w:fldCharType="separate"/>
      </w:r>
      <w:r w:rsidR="00386283" w:rsidRPr="00386283">
        <w:t>(Vasardani et al. 2013)</w:t>
      </w:r>
      <w:r w:rsidR="002B10FC">
        <w:fldChar w:fldCharType="end"/>
      </w:r>
      <w:r w:rsidRPr="00712DDC">
        <w:t xml:space="preserve">, and geo-tagged Flickr data </w:t>
      </w:r>
      <w:r w:rsidR="002B10FC">
        <w:fldChar w:fldCharType="begin"/>
      </w:r>
      <w:r w:rsidR="00386283">
        <w:instrText xml:space="preserve"> ADDIN ZOTERO_ITEM CSL_CITATION {"citationID":"mnd3vu8v","properties":{"formattedCitation":"(Hu et al., 2015; Stefanidis et al., 2013)","plainCitation":"(Hu et al., 2015; Stefanidis et al., 2013)"},"citationItems":[{"id":512,"uris":["http://zotero.org/users/1928267/items/3FA59CB8"],"uri":["http://zotero.org/users/1928267/items/3FA59CB8"],"itemData":{"id":512,"type":"article-journal","title":"Demarcating new boundaries: mapping virtual polycentric communities through social media content","container-title":"Cartography and Geographic Information Science","page":"116-129","volume":"40","issue":"2","source":"CrossRef","DOI":"10.1080/15230406.2013.776211","ISSN":"1523-0406, 1545-0465","shortTitle":"Demarcating new boundaries","language":"en","author":[{"family":"Stefanidis","given":"Anthony"},{"family":"Cotnoir","given":"Amy"},{"family":"Croitoru","given":"Arie"},{"family":"Crooks","given":"Andrew"},{"family":"Rice","given":"Matthew"},{"family":"Radzikowski","given":"Jacek"}],"issued":{"date-parts":[["2013",3]]}}},{"id":974,"uris":["http://zotero.org/users/1928267/items/7XMCJN8G"],"uri":["http://zotero.org/users/1928267/items/7XMCJN8G"],"itemData":{"id":974,"type":"article-journal","title":"Extracting and understanding urban areas of interest using geotagged photos","container-title":"Computers, Environment and Urban Systems","page":"240-254","volume":"54","author":[{"family":"Hu","given":"Y."},{"family":"Gao","given":"S."},{"family":"Janowicz","given":"K."},{"family":"Yu","given":"B."},{"family":"Li","given":"W."},{"family":"Prasad","given":"S."}],"issued":{"date-parts":[["2015"]]}}}],"schema":"https://github.com/citation-style-language/schema/raw/master/csl-citation.json"} </w:instrText>
      </w:r>
      <w:r w:rsidR="002B10FC">
        <w:fldChar w:fldCharType="separate"/>
      </w:r>
      <w:r w:rsidR="00386283" w:rsidRPr="00386283">
        <w:t>(Hu et al., 2015; Stefanidis et al., 2013)</w:t>
      </w:r>
      <w:r w:rsidR="002B10FC">
        <w:fldChar w:fldCharType="end"/>
      </w:r>
      <w:r w:rsidRPr="00712DDC">
        <w:t>. While notable boundarie</w:t>
      </w:r>
      <w:r w:rsidR="005A46B8">
        <w:t xml:space="preserve">s of urban areas were </w:t>
      </w:r>
      <w:r w:rsidRPr="00712DDC">
        <w:t>delineated, the dynamic connections between different spatial units were neglected in the spatial clustering based approaches, where the results are discrete and independent areas reflect a high</w:t>
      </w:r>
      <w:r w:rsidR="006016F3" w:rsidRPr="00712DDC">
        <w:t xml:space="preserve"> intensity of human activities.</w:t>
      </w:r>
    </w:p>
    <w:p w14:paraId="5EE5B231" w14:textId="5485CA1A" w:rsidR="006016F3" w:rsidRPr="00712DDC" w:rsidRDefault="006C67C6" w:rsidP="00FB4C42">
      <w:pPr>
        <w:pStyle w:val="Newparagraph"/>
      </w:pPr>
      <w:r w:rsidRPr="00712DDC">
        <w:t xml:space="preserve">On the other hand, network based approaches delineate urban boundaries based on the intensity of human interactions between different spatial units, where each spatial unit is </w:t>
      </w:r>
      <w:del w:id="55" w:author="Yin, Junjun" w:date="2016-11-01T17:16:00Z">
        <w:r w:rsidRPr="00712DDC" w:rsidDel="00264DA4">
          <w:delText xml:space="preserve">treated as </w:delText>
        </w:r>
      </w:del>
      <w:r w:rsidRPr="00712DDC">
        <w:t xml:space="preserve">a node and the edge is modeled by human interactions between two nodes. Such human interactions can take physical or virtual forms, such as trade, commerce, social connections, and political activity across the borders. In terms of networks of virtual </w:t>
      </w:r>
      <w:r w:rsidRPr="00712DDC">
        <w:lastRenderedPageBreak/>
        <w:t xml:space="preserve">human spatial interactions, the connections between nodes are formed by virtual human relations, for example: social ties of Twitter users are used to identify cohesive regions for different countries across the world </w:t>
      </w:r>
      <w:r w:rsidR="002B10FC">
        <w:fldChar w:fldCharType="begin"/>
      </w:r>
      <w:r w:rsidR="00386283">
        <w:instrText xml:space="preserve"> ADDIN ZOTERO_ITEM CSL_CITATION {"citationID":"rb4SwERZ","properties":{"formattedCitation":"(Kallus et al., 2015)","plainCitation":"(Kallus et al., 2015)"},"citationItems":[{"id":951,"uris":["http://zotero.org/users/1928267/items/IFE379UN"],"uri":["http://zotero.org/users/1928267/items/IFE379UN"],"itemData":{"id":951,"type":"article-journal","title":"Spatial Fingerprints of Community Structure in Human Interaction Network for an Extensive Set of Large-Scale Regions","container-title":"PLoS ONE","page":"5","volume":"10","author":[{"family":"Kallus","given":"Z."},{"family":"Barankai","given":"N."},{"family":"Szüle","given":"J."},{"family":"Vattay","given":"G."}],"issued":{"date-parts":[["2015"]]}}}],"schema":"https://github.com/citation-style-language/schema/raw/master/csl-citation.json"} </w:instrText>
      </w:r>
      <w:r w:rsidR="002B10FC">
        <w:fldChar w:fldCharType="separate"/>
      </w:r>
      <w:r w:rsidR="00386283" w:rsidRPr="00386283">
        <w:t>(Kallus et al., 2015)</w:t>
      </w:r>
      <w:r w:rsidR="002B10FC">
        <w:fldChar w:fldCharType="end"/>
      </w:r>
      <w:r w:rsidRPr="00712DDC">
        <w:t xml:space="preserve">, and a map of Great Britain is redrawn based the communication network of phone call initiations </w:t>
      </w:r>
      <w:r w:rsidR="002B10FC">
        <w:fldChar w:fldCharType="begin"/>
      </w:r>
      <w:r w:rsidR="00386283">
        <w:instrText xml:space="preserve"> ADDIN ZOTERO_ITEM CSL_CITATION {"citationID":"JBznfdKH","properties":{"formattedCitation":"(Ratti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712DDC">
        <w:t xml:space="preserve">. In contrast, physical human spatial interactions form the connections between nodes by the collections of individuals physically allocating from one node to another, which is referred to as a mobility network of spatial interactions in this study. Many existing studies have attempted to extract the mobility network from various data sources, such as census migration data </w:t>
      </w:r>
      <w:r w:rsidR="002B10FC">
        <w:fldChar w:fldCharType="begin"/>
      </w:r>
      <w:r w:rsidR="00386283">
        <w:instrText xml:space="preserve"> ADDIN ZOTERO_ITEM CSL_CITATION {"citationID":"zl1tWIAs","properties":{"formattedCitation":"(Rae,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Pr="00712DDC">
        <w:t>, GPS recorded vehicle</w:t>
      </w:r>
      <w:r w:rsidR="00CA699E">
        <w:t xml:space="preserve"> </w:t>
      </w:r>
      <w:r w:rsidR="002B10FC">
        <w:fldChar w:fldCharType="begin"/>
      </w:r>
      <w:r w:rsidR="00386283">
        <w:instrText xml:space="preserve"> ADDIN ZOTERO_ITEM CSL_CITATION {"citationID":"a7w40vm4","properties":{"formattedCitation":"(Rinzivillo et al., 2012)","plainCitation":"(Rinzivillo et al., 2012)"},"citationItems":[{"id":482,"uris":["http://zotero.org/users/1928267/items/WGWBUUNT"],"uri":["http://zotero.org/users/1928267/items/WGWBUUNT"],"itemData":{"id":482,"type":"article-journal","title":"Discovering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schema":"https://github.com/citation-style-language/schema/raw/master/csl-citation.json"} </w:instrText>
      </w:r>
      <w:r w:rsidR="002B10FC">
        <w:fldChar w:fldCharType="separate"/>
      </w:r>
      <w:r w:rsidR="00386283" w:rsidRPr="00386283">
        <w:t>(Rinzivillo et al., 2012)</w:t>
      </w:r>
      <w:r w:rsidR="002B10FC">
        <w:fldChar w:fldCharType="end"/>
      </w:r>
      <w:r w:rsidRPr="00712DDC">
        <w:t xml:space="preserve"> and taxi trip records </w:t>
      </w:r>
      <w:r w:rsidR="002B10FC">
        <w:fldChar w:fldCharType="begin"/>
      </w:r>
      <w:r w:rsidR="00386283">
        <w:instrText xml:space="preserve"> ADDIN ZOTERO_ITEM CSL_CITATION {"citationID":"8C0Q6Beu","properties":{"formattedCitation":"(X.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r w:rsidRPr="00712DDC">
        <w:t xml:space="preserve">, mobile phone call data </w:t>
      </w:r>
      <w:r w:rsidR="002B10FC">
        <w:fldChar w:fldCharType="begin"/>
      </w:r>
      <w:r w:rsidR="0022465B">
        <w:instrText xml:space="preserve"> ADDIN ZOTERO_ITEM CSL_CITATION {"citationID":"5xr4hSq0","properties":{"custom":"(Sobolevsky et al., 2013; Zhong et al., 2014)","formattedCitation":"(Sobolevsky et al., 2013; Zhong et al., 2014)","plainCitation":"(Sobolevsky et al., 2013; Zhong et al., 2014)"},"citationItems":[{"id":965,"uris":["http://zotero.org/users/1928267/items/TEVH52SB"],"uri":["http://zotero.org/users/1928267/items/TEVH52SB"],"itemData":{"id":965,"type":"article-journal","title":"Delineating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label":"page"},{"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B10FC">
        <w:fldChar w:fldCharType="separate"/>
      </w:r>
      <w:r w:rsidR="0022465B" w:rsidRPr="0022465B">
        <w:t>(Sobolevsky et al., 2013; Zhong et al., 2014)</w:t>
      </w:r>
      <w:r w:rsidR="002B10FC">
        <w:fldChar w:fldCharType="end"/>
      </w:r>
      <w:r w:rsidRPr="00712DDC">
        <w:t xml:space="preserve">, social media check-ins </w:t>
      </w:r>
      <w:r w:rsidR="002B10FC">
        <w:fldChar w:fldCharType="begin"/>
      </w:r>
      <w:r w:rsidR="00BE32C8">
        <w:instrText xml:space="preserve"> ADDIN ZOTERO_ITEM CSL_CITATION {"citationID":"M3yYTDDH","properties":{"custom":"(Y. Liu et al., 2014)","formattedCitation":"(Y. Liu et al., 2014)","plainCitation":"(Y. Liu et al., 2014)"},"citationItems":[{"id":452,"uris":["http://zotero.org/users/1928267/items/UXQ5DKJF"],"uri":["http://zotero.org/users/1928267/items/UXQ5DKJF"],"itemData":{"id":452,"type":"article-journal","title":"Uncovering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2B10FC">
        <w:fldChar w:fldCharType="separate"/>
      </w:r>
      <w:r w:rsidR="00BE32C8" w:rsidRPr="00BE32C8">
        <w:t>(Y. Liu et al., 2014)</w:t>
      </w:r>
      <w:r w:rsidR="002B10FC">
        <w:fldChar w:fldCharType="end"/>
      </w:r>
      <w:r w:rsidRPr="00712DDC">
        <w:t xml:space="preserve">, and geo-located Twitter data </w:t>
      </w:r>
      <w:r w:rsidR="002B10FC">
        <w:fldChar w:fldCharType="begin"/>
      </w:r>
      <w:r w:rsidR="00386283">
        <w:instrText xml:space="preserve"> ADDIN ZOTERO_ITEM CSL_CITATION {"citationID":"jvQPfo4B","properties":{"formattedCitation":"(Gao et al., 2014; Hawelka et al., 2014)","plainCitation":"(Gao et al., 2014; 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970,"uris":["http://zotero.org/users/1928267/items/63I692W5"],"uri":["http://zotero.org/users/1928267/items/63I692W5"],"itemData":{"id":970,"type":"paper-conference","title":"Detecting Origin-Destination Mobility Flows From Geotagged Tweets in Greater Los Angeles Area","container-title":"Eighth International Conference on Geographic Information Science (GIScience'14)","author":[{"family":"Gao","given":"S."},{"family":"Yang","given":"J. A."},{"family":"Yan","given":"B."},{"family":"Hu","given":"Y."},{"family":"Janowicz","given":"K."},{"family":"McKenzie","given":"G."}],"issued":{"date-parts":[["2014"]]}}}],"schema":"https://github.com/citation-style-language/schema/raw/master/csl-citation.json"} </w:instrText>
      </w:r>
      <w:r w:rsidR="002B10FC">
        <w:fldChar w:fldCharType="separate"/>
      </w:r>
      <w:r w:rsidR="00386283" w:rsidRPr="00386283">
        <w:t>(Gao et al., 2014; Hawelka et al., 2014)</w:t>
      </w:r>
      <w:r w:rsidR="002B10FC">
        <w:fldChar w:fldCharType="end"/>
      </w:r>
      <w:r w:rsidRPr="00712DDC">
        <w:t>. These networks of human spatial interactions are then further explored to reveal clusters regarding the intensities of the interaction strength, for example, by applying vis</w:t>
      </w:r>
      <w:r w:rsidR="00BB7105">
        <w:t>ual</w:t>
      </w:r>
      <w:ins w:id="56" w:author="Junjun Yin" w:date="2016-11-02T14:16:00Z">
        <w:r w:rsidR="00DB610C">
          <w:t>-</w:t>
        </w:r>
      </w:ins>
      <w:del w:id="57" w:author="Junjun Yin" w:date="2016-11-02T14:16:00Z">
        <w:r w:rsidR="00BB7105" w:rsidDel="00DB610C">
          <w:delText xml:space="preserve"> </w:delText>
        </w:r>
      </w:del>
      <w:r w:rsidR="00BB7105">
        <w:t xml:space="preserve">analytics methods </w:t>
      </w:r>
      <w:r w:rsidR="002B10FC">
        <w:fldChar w:fldCharType="begin"/>
      </w:r>
      <w:r w:rsidR="00386283">
        <w:instrText xml:space="preserve"> ADDIN ZOTERO_ITEM CSL_CITATION {"citationID":"N7uJWkEF","properties":{"formattedCitation":"(Rae,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Pr="00712DDC">
        <w:t xml:space="preserve"> or community detection methods</w:t>
      </w:r>
      <w:del w:id="58" w:author="Junjun Yin" w:date="2016-11-02T14:18:00Z">
        <w:r w:rsidR="006C26FD" w:rsidDel="00F044E7">
          <w:delText xml:space="preserve"> </w:delText>
        </w:r>
      </w:del>
      <w:ins w:id="59" w:author="Junjun Yin" w:date="2016-11-02T14:18:00Z">
        <w:r w:rsidR="00BA2816">
          <w:t xml:space="preserve"> </w:t>
        </w:r>
      </w:ins>
      <w:r w:rsidR="002B10FC">
        <w:fldChar w:fldCharType="begin"/>
      </w:r>
      <w:r w:rsidR="00386283">
        <w:instrText xml:space="preserve"> ADDIN ZOTERO_ITEM CSL_CITATION {"citationID":"1hRFQL0m","properties":{"formattedCitation":"(X.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del w:id="60" w:author="Junjun Yin" w:date="2016-11-02T14:18:00Z">
        <w:r w:rsidR="006C26FD" w:rsidDel="00F044E7">
          <w:fldChar w:fldCharType="begin"/>
        </w:r>
        <w:r w:rsidR="00426996" w:rsidDel="00F044E7">
          <w:delInstrText xml:space="preserve"> ADDIN ZOTERO_ITEM CSL_CITATION {"citationID":"bUtlp8b4","properties":{"custom":"(Coscia et al. 2011)","formattedCitation":"(Coscia et al. 2011)","plainCitation":"(Coscia et al. 2011)"},"citationItems":[{"id":942,"uris":["http://zotero.org/users/1928267/items/NHZAQF2R"],"uri":["http://zotero.org/users/1928267/items/NHZAQF2R"],"itemData":{"id":942,"type":"article-journal","title":"A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delInstrText>
        </w:r>
        <w:r w:rsidR="006C26FD" w:rsidDel="00F044E7">
          <w:fldChar w:fldCharType="separate"/>
        </w:r>
        <w:r w:rsidR="00426996" w:rsidDel="00F044E7">
          <w:rPr>
            <w:noProof/>
          </w:rPr>
          <w:delText>(Coscia et al. 2011)</w:delText>
        </w:r>
        <w:r w:rsidR="006C26FD" w:rsidDel="00F044E7">
          <w:fldChar w:fldCharType="end"/>
        </w:r>
      </w:del>
      <w:r w:rsidRPr="00712DDC">
        <w:t>.</w:t>
      </w:r>
    </w:p>
    <w:p w14:paraId="070569CF" w14:textId="662253F3" w:rsidR="008A766D" w:rsidRPr="00712DDC" w:rsidRDefault="006469ED" w:rsidP="001107C6">
      <w:pPr>
        <w:pStyle w:val="Newparagraph"/>
      </w:pPr>
      <w:del w:id="61" w:author="Yin, Junjun" w:date="2016-11-01T17:00:00Z">
        <w:r w:rsidRPr="00712DDC" w:rsidDel="003D0B98">
          <w:delText>The clusters of urban regions in the form of communities in the network space yield g</w:delText>
        </w:r>
        <w:r w:rsidR="00843D60" w:rsidRPr="00712DDC" w:rsidDel="003D0B98">
          <w:delText>e</w:delText>
        </w:r>
        <w:r w:rsidRPr="00712DDC" w:rsidDel="003D0B98">
          <w:delText xml:space="preserve">ographically cohesive areas, in spite of different community detection methods and forms of human spatial interactions were used. </w:delText>
        </w:r>
      </w:del>
      <w:r w:rsidRPr="00712DDC">
        <w:t xml:space="preserve">Researchers argue that those </w:t>
      </w:r>
      <w:r w:rsidR="00791B97" w:rsidRPr="00712DDC">
        <w:t>geographically co</w:t>
      </w:r>
      <w:r w:rsidRPr="00712DDC">
        <w:t>hesive areas</w:t>
      </w:r>
      <w:ins w:id="62" w:author="Yin, Junjun" w:date="2016-11-01T17:01:00Z">
        <w:r w:rsidR="00B65229">
          <w:t xml:space="preserve"> taking the </w:t>
        </w:r>
      </w:ins>
      <w:ins w:id="63" w:author="Yin, Junjun" w:date="2016-11-01T16:57:00Z">
        <w:r w:rsidR="0012797A" w:rsidRPr="00712DDC">
          <w:t>form</w:t>
        </w:r>
        <w:r w:rsidR="0012797A">
          <w:t xml:space="preserve"> </w:t>
        </w:r>
      </w:ins>
      <w:ins w:id="64" w:author="Yin, Junjun" w:date="2016-11-01T17:00:00Z">
        <w:r w:rsidR="003D0B98">
          <w:t xml:space="preserve">of </w:t>
        </w:r>
      </w:ins>
      <w:ins w:id="65" w:author="Yin, Junjun" w:date="2016-11-01T16:57:00Z">
        <w:r w:rsidR="0012797A" w:rsidRPr="00712DDC">
          <w:t>communities in the network space</w:t>
        </w:r>
      </w:ins>
      <w:ins w:id="66" w:author="Yin, Junjun" w:date="2016-11-01T16:59:00Z">
        <w:del w:id="67" w:author="Junjun Yin" w:date="2016-11-02T14:19:00Z">
          <w:r w:rsidR="0012797A" w:rsidDel="00AA3BE2">
            <w:delText>,</w:delText>
          </w:r>
        </w:del>
        <w:r w:rsidR="0012797A">
          <w:t xml:space="preserve"> </w:t>
        </w:r>
      </w:ins>
      <w:del w:id="68" w:author="Yin, Junjun" w:date="2016-11-01T16:59:00Z">
        <w:r w:rsidRPr="00712DDC" w:rsidDel="0012797A">
          <w:delText xml:space="preserve"> </w:delText>
        </w:r>
      </w:del>
      <w:r w:rsidRPr="00712DDC">
        <w:t>are related to the distance decay effect</w:t>
      </w:r>
      <w:del w:id="69" w:author="Yin, Junjun" w:date="2016-11-01T17:02:00Z">
        <w:r w:rsidRPr="00712DDC" w:rsidDel="00BB0798">
          <w:delText>s</w:delText>
        </w:r>
      </w:del>
      <w:r w:rsidRPr="00712DDC">
        <w:t xml:space="preserve">, which implies </w:t>
      </w:r>
      <w:del w:id="70" w:author="Yin, Junjun" w:date="2016-11-06T21:45:00Z">
        <w:r w:rsidRPr="00712DDC" w:rsidDel="00795F66">
          <w:delText xml:space="preserve">that </w:delText>
        </w:r>
      </w:del>
      <w:r w:rsidRPr="00712DDC">
        <w:t xml:space="preserve">the interaction strength between two urban regions decreases as the geographical distance between them increases. However, few research efforts </w:t>
      </w:r>
      <w:del w:id="71" w:author="Yin, Junjun" w:date="2016-11-01T17:22:00Z">
        <w:r w:rsidRPr="00712DDC" w:rsidDel="00264DA4">
          <w:delText xml:space="preserve">are carried out to </w:delText>
        </w:r>
      </w:del>
      <w:r w:rsidRPr="00712DDC">
        <w:t>explore</w:t>
      </w:r>
      <w:ins w:id="72" w:author="Yin, Junjun" w:date="2016-11-01T17:22:00Z">
        <w:r w:rsidR="00264DA4">
          <w:t>d</w:t>
        </w:r>
      </w:ins>
      <w:r w:rsidRPr="00712DDC">
        <w:t xml:space="preserve"> the linkages between the spatial proximity effects and the characteristics of the underlying spatial interactions, which is critical for explaining how the spatial interactions affect the shapes of connected geographical areas (i.e., urban boundaries). While geographical distance is not explicitly expressed constraint in the “virtual” human interactions, we argue that seeking answers from the mobility network of spatial interactions with the </w:t>
      </w:r>
      <w:r w:rsidRPr="00712DDC">
        <w:lastRenderedPageBreak/>
        <w:t>characteristics of underlying mobility patterns can help to explain how distance decay effects affect the interaction strength and the shape of depicted urban boundaries.</w:t>
      </w:r>
    </w:p>
    <w:p w14:paraId="5F58EBB9" w14:textId="29669749" w:rsidR="006469ED" w:rsidRPr="00712DDC" w:rsidRDefault="0021138F" w:rsidP="0021138F">
      <w:pPr>
        <w:pStyle w:val="Heading2"/>
      </w:pPr>
      <w:r w:rsidRPr="00712DDC">
        <w:t>2.1. Large-scale mobility network from geo-located Twitter data</w:t>
      </w:r>
    </w:p>
    <w:p w14:paraId="6EF94E28" w14:textId="4A114A42" w:rsidR="00A120FA" w:rsidRPr="00712DDC" w:rsidRDefault="00A120FA" w:rsidP="00737F61">
      <w:r w:rsidRPr="00712DDC">
        <w:t>To construct a large-scale mobility network of human spa</w:t>
      </w:r>
      <w:r w:rsidR="001B10A6" w:rsidRPr="00712DDC">
        <w:t>tial interactions, the capabil</w:t>
      </w:r>
      <w:r w:rsidRPr="00712DDC">
        <w:t>ity of capturing human movements with fine-grained spatial and temporal granularity is critical. The low-resolution mobility data collected from c</w:t>
      </w:r>
      <w:r w:rsidR="005E382D" w:rsidRPr="00712DDC">
        <w:t xml:space="preserve">ensus records </w:t>
      </w:r>
      <w:r w:rsidR="002B10FC">
        <w:fldChar w:fldCharType="begin"/>
      </w:r>
      <w:r w:rsidR="00386283">
        <w:instrText xml:space="preserve"> ADDIN ZOTERO_ITEM CSL_CITATION {"citationID":"328UONv4","properties":{"formattedCitation":"(Rae,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005E382D" w:rsidRPr="00712DDC">
        <w:t xml:space="preserve"> </w:t>
      </w:r>
      <w:ins w:id="73" w:author="Junjun Yin" w:date="2016-11-02T14:22:00Z">
        <w:r w:rsidR="003B511C">
          <w:t>are</w:t>
        </w:r>
      </w:ins>
      <w:del w:id="74" w:author="Junjun Yin" w:date="2016-11-02T14:22:00Z">
        <w:r w:rsidR="005E382D" w:rsidRPr="00712DDC" w:rsidDel="003B511C">
          <w:delText>is</w:delText>
        </w:r>
      </w:del>
      <w:r w:rsidR="005E382D" w:rsidRPr="00712DDC">
        <w:t xml:space="preserve"> es</w:t>
      </w:r>
      <w:r w:rsidRPr="00712DDC">
        <w:t>timated and aggregated at census tract level and do</w:t>
      </w:r>
      <w:del w:id="75" w:author="Junjun Yin" w:date="2016-11-02T14:22:00Z">
        <w:r w:rsidRPr="00712DDC" w:rsidDel="003B511C">
          <w:delText>es</w:delText>
        </w:r>
      </w:del>
      <w:r w:rsidRPr="00712DDC">
        <w:t xml:space="preserve"> not necessarily reflect movements of the same individuals. </w:t>
      </w:r>
      <w:ins w:id="76" w:author="Junjun Yin" w:date="2016-11-02T14:23:00Z">
        <w:r w:rsidR="0013344D">
          <w:t xml:space="preserve">To </w:t>
        </w:r>
      </w:ins>
      <w:del w:id="77" w:author="Junjun Yin" w:date="2016-11-02T14:23:00Z">
        <w:r w:rsidRPr="00712DDC" w:rsidDel="0013344D">
          <w:delText xml:space="preserve">In terms of </w:delText>
        </w:r>
      </w:del>
      <w:r w:rsidRPr="00712DDC">
        <w:t>collect</w:t>
      </w:r>
      <w:del w:id="78" w:author="Junjun Yin" w:date="2016-11-02T14:23:00Z">
        <w:r w:rsidRPr="00712DDC" w:rsidDel="0013344D">
          <w:delText>ing</w:delText>
        </w:r>
      </w:del>
      <w:r w:rsidRPr="00712DDC">
        <w:t xml:space="preserve"> detailed mobility data of individuals, using GPS trackers tends to produce the most accurat</w:t>
      </w:r>
      <w:r w:rsidR="009A5C8B" w:rsidRPr="00712DDC">
        <w:t>e records of individuals’ move</w:t>
      </w:r>
      <w:r w:rsidRPr="00712DDC">
        <w:t>ments, which means a high degree of recording accuracy of user locations and update frequency</w:t>
      </w:r>
      <w:del w:id="79" w:author="Junjun Yin" w:date="2016-11-02T14:24:00Z">
        <w:r w:rsidRPr="00712DDC" w:rsidDel="005D2AD2">
          <w:delText xml:space="preserve"> </w:delText>
        </w:r>
        <w:r w:rsidR="0003573F" w:rsidDel="005D2AD2">
          <w:fldChar w:fldCharType="begin"/>
        </w:r>
        <w:r w:rsidR="0003573F" w:rsidDel="005D2AD2">
          <w:delInstrText xml:space="preserve"> ADDIN ZOTERO_ITEM CSL_CITATION {"citationID":"IDTqFf7Y","properties":{"formattedCitation":"(Zheng et al. 2008)","plainCitation":"(Zheng et al. 2008)"},"citationItems":[{"id":990,"uris":["http://zotero.org/users/1928267/items/DVDUSUWI"],"uri":["http://zotero.org/users/1928267/items/DVDUSUWI"],"itemData":{"id":990,"type":"paper-conference","title":"September","container-title":"Understanding mobility based on GPS data","publisher":"In Proceedings of the 10th international conference on Ubiquitous computing . ACM","page":"312-321","author":[{"family":"Zheng","given":"Y."},{"family":"Li","given":"Q."},{"family":"Chen","given":"Y."},{"family":"Xie","given":"X."},{"family":"Ma","given":"W. Y."}],"issued":{"date-parts":[["2008"]]}}}],"schema":"https://github.com/citation-style-language/schema/raw/master/csl-citation.json"} </w:delInstrText>
        </w:r>
        <w:r w:rsidR="0003573F" w:rsidDel="005D2AD2">
          <w:fldChar w:fldCharType="separate"/>
        </w:r>
        <w:r w:rsidR="0003573F" w:rsidDel="005D2AD2">
          <w:rPr>
            <w:noProof/>
          </w:rPr>
          <w:delText>(Zheng et al. 2008)</w:delText>
        </w:r>
        <w:r w:rsidR="0003573F" w:rsidDel="005D2AD2">
          <w:fldChar w:fldCharType="end"/>
        </w:r>
      </w:del>
      <w:r w:rsidRPr="00712DDC">
        <w:t xml:space="preserve">. However, the data </w:t>
      </w:r>
      <w:ins w:id="80" w:author="Junjun Yin" w:date="2016-11-02T14:24:00Z">
        <w:r w:rsidR="008134AF">
          <w:t>are</w:t>
        </w:r>
      </w:ins>
      <w:del w:id="81" w:author="Junjun Yin" w:date="2016-11-02T14:24:00Z">
        <w:r w:rsidRPr="00712DDC" w:rsidDel="008134AF">
          <w:delText>is</w:delText>
        </w:r>
      </w:del>
      <w:r w:rsidRPr="00712DDC">
        <w:t xml:space="preserve"> often limited in spatial scale (e.g. within a specific city or region) with a small group of people, for example, 182 and 226 volunteers participated in </w:t>
      </w:r>
      <w:del w:id="82" w:author="Junjun Yin" w:date="2016-11-02T14:26:00Z">
        <w:r w:rsidRPr="00712DDC" w:rsidDel="0094100C">
          <w:delText xml:space="preserve">collecting </w:delText>
        </w:r>
      </w:del>
      <w:r w:rsidRPr="00712DDC">
        <w:t>such mobility data</w:t>
      </w:r>
      <w:ins w:id="83" w:author="Junjun Yin" w:date="2016-11-02T14:27:00Z">
        <w:r w:rsidR="0094100C">
          <w:t xml:space="preserve"> collection</w:t>
        </w:r>
      </w:ins>
      <w:r w:rsidRPr="00712DDC">
        <w:t xml:space="preserve"> in </w:t>
      </w:r>
      <w:r w:rsidR="002B10FC">
        <w:fldChar w:fldCharType="begin"/>
      </w:r>
      <w:r w:rsidR="00BE32C8">
        <w:instrText xml:space="preserve"> ADDIN ZOTERO_ITEM CSL_CITATION {"citationID":"PhLpD7rV","properties":{"custom":"(Zheng et al., 2008)","formattedCitation":"(Zheng et al., 2008)","plainCitation":"(Zheng et al., 2008)"},"citationItems":[{"id":989,"uris":["http://zotero.org/users/1928267/items/DVDUSUWI"],"uri":["http://zotero.org/users/1928267/items/DVDUSUWI"],"itemData":{"id":989,"type":"paper-conference","title":"Understanding mobility based on GPS data","container-title":"the 10th international conference on Ubiquitous computing. ACM","page":"312-321","author":[{"family":"Zheng","given":"Y."},{"family":"Li","given":"Q."},{"family":"Chen","given":"Y."},{"family":"Xie","given":"X."},{"family":"Ma","given":"W. Y."}],"issued":{"date-parts":[["2008"]]}}}],"schema":"https://github.com/citation-style-language/schema/raw/master/csl-citation.json"} </w:instrText>
      </w:r>
      <w:r w:rsidR="002B10FC">
        <w:fldChar w:fldCharType="separate"/>
      </w:r>
      <w:r w:rsidR="00BE32C8" w:rsidRPr="00BE32C8">
        <w:t>(Zheng et al., 2008)</w:t>
      </w:r>
      <w:r w:rsidR="002B10FC">
        <w:fldChar w:fldCharType="end"/>
      </w:r>
      <w:r w:rsidRPr="00712DDC">
        <w:t xml:space="preserve"> and </w:t>
      </w:r>
      <w:r w:rsidR="002B10FC">
        <w:fldChar w:fldCharType="begin"/>
      </w:r>
      <w:r w:rsidR="00386283">
        <w:instrText xml:space="preserve"> ADDIN ZOTERO_ITEM CSL_CITATION {"citationID":"Kc9ZYRmx","properties":{"formattedCitation":"(Rhee et al., 2011)","plainCitation":"(Rhee et al., 2011)"},"citationItems":[{"id":980,"uris":["http://zotero.org/users/1928267/items/E2J6A6NN"],"uri":["http://zotero.org/users/1928267/items/E2J6A6NN"],"itemData":{"id":980,"type":"article-journal","title":"On the levy-walk nature of human mobility","container-title":"IEEE/ACM transactions on networking (TON)","page":"630-643","volume":"19","issue":"3","author":[{"family":"Rhee","given":"I."},{"family":"Shin","given":"M."},{"family":"Hong","given":"S."},{"family":"Lee","given":"K."},{"family":"Kim","given":"S. J."},{"family":"Chong","given":"S."}],"issued":{"date-parts":[["2011"]]}}}],"schema":"https://github.com/citation-style-language/schema/raw/master/csl-citation.json"} </w:instrText>
      </w:r>
      <w:r w:rsidR="002B10FC">
        <w:fldChar w:fldCharType="separate"/>
      </w:r>
      <w:r w:rsidR="00386283" w:rsidRPr="00386283">
        <w:t>(Rhee et al., 2011)</w:t>
      </w:r>
      <w:r w:rsidR="002B10FC">
        <w:fldChar w:fldCharType="end"/>
      </w:r>
      <w:r w:rsidRPr="00712DDC">
        <w:t xml:space="preserve"> respectively. Other than tracking people directly, the vehicle-based GPS data </w:t>
      </w:r>
      <w:del w:id="84" w:author="Junjun Yin" w:date="2016-11-02T14:27:00Z">
        <w:r w:rsidRPr="00712DDC" w:rsidDel="00D24D72">
          <w:delText xml:space="preserve">is </w:delText>
        </w:r>
      </w:del>
      <w:ins w:id="85" w:author="Junjun Yin" w:date="2016-11-02T14:27:00Z">
        <w:r w:rsidR="00D24D72">
          <w:t>are</w:t>
        </w:r>
        <w:r w:rsidR="00D24D72" w:rsidRPr="00712DDC">
          <w:t xml:space="preserve"> </w:t>
        </w:r>
      </w:ins>
      <w:r w:rsidRPr="00712DDC">
        <w:t xml:space="preserve">often tied to </w:t>
      </w:r>
      <w:del w:id="86" w:author="Junjun Yin" w:date="2016-11-02T14:28:00Z">
        <w:r w:rsidRPr="00712DDC" w:rsidDel="00C14B30">
          <w:delText xml:space="preserve">a </w:delText>
        </w:r>
      </w:del>
      <w:r w:rsidRPr="00712DDC">
        <w:t>specific vehicle</w:t>
      </w:r>
      <w:ins w:id="87" w:author="Junjun Yin" w:date="2016-11-02T14:28:00Z">
        <w:r w:rsidR="00C14B30">
          <w:t>s</w:t>
        </w:r>
      </w:ins>
      <w:r w:rsidRPr="00712DDC">
        <w:t xml:space="preserve"> (e.g. taxi), which may only be accessible to a limited group of people</w:t>
      </w:r>
      <w:r w:rsidR="003567BB">
        <w:t xml:space="preserve"> </w:t>
      </w:r>
      <w:r w:rsidR="002B10FC">
        <w:fldChar w:fldCharType="begin"/>
      </w:r>
      <w:r w:rsidR="00BE32C8">
        <w:instrText xml:space="preserve"> ADDIN ZOTERO_ITEM CSL_CITATION {"citationID":"TQyaNYjV","properties":{"custom":"(Kung et al., 2014)","formattedCitation":"(Kung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BE32C8" w:rsidRPr="00BE32C8">
        <w:t>(Kung et al., 2014)</w:t>
      </w:r>
      <w:r w:rsidR="002B10FC">
        <w:fldChar w:fldCharType="end"/>
      </w:r>
      <w:r w:rsidRPr="00712DDC">
        <w:t>. Another popular mob</w:t>
      </w:r>
      <w:r w:rsidR="00E53B69" w:rsidRPr="00712DDC">
        <w:t>ility data source found in aca</w:t>
      </w:r>
      <w:r w:rsidRPr="00712DDC">
        <w:t xml:space="preserve">demic literature is the mobile phone call data in the form of Call Detail Records (CDR), where </w:t>
      </w:r>
      <w:del w:id="88" w:author="Yin, Junjun" w:date="2016-11-06T22:37:00Z">
        <w:r w:rsidRPr="00712DDC" w:rsidDel="003745D8">
          <w:delText xml:space="preserve">the locations of mobile </w:delText>
        </w:r>
      </w:del>
      <w:r w:rsidRPr="00712DDC">
        <w:t xml:space="preserve">users </w:t>
      </w:r>
      <w:ins w:id="89" w:author="Yin, Junjun" w:date="2016-11-06T22:37:00Z">
        <w:r w:rsidR="003745D8">
          <w:t xml:space="preserve">locations </w:t>
        </w:r>
      </w:ins>
      <w:r w:rsidRPr="00712DDC">
        <w:t>are estimated by cell</w:t>
      </w:r>
      <w:r w:rsidR="00411D75" w:rsidRPr="00712DDC">
        <w:t xml:space="preserve"> tower triangulation with accu</w:t>
      </w:r>
      <w:r w:rsidRPr="00712DDC">
        <w:t xml:space="preserve">racy in the order of kilometers </w:t>
      </w:r>
      <w:r w:rsidR="002B10FC">
        <w:fldChar w:fldCharType="begin"/>
      </w:r>
      <w:r w:rsidR="002B10FC">
        <w:instrText xml:space="preserve"> ADDIN ZOTERO_ITEM CSL_CITATION {"citationID":"6RPYK63P","properties":{"custom":"(Gonz\\uc0\\u225{}lez et al. 2008; Kung et al. 2014; Zhong et al. 2014)","formattedCitation":"{\\rtf (Gonz\\uc0\\u225{}lez et al. 2008; Kung et al. 2014; Zhong et al. 2014)}","plainCitation":"(González et al. 2008; Kung et al. 2014; Zhong et al. 2014)"},"citationItems":[{"id":431,"uris":["http://zotero.org/users/1928267/items/SD6RZ9ND"],"uri":["http://zotero.org/users/1928267/items/SD6RZ9ND"],"itemData":{"id":431,"type":"article-journal","title":"Understanding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label":"page"},{"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Müller"},{"family":"Huang","given":"Xianfeng"},{"family":"Batty","given":"Michael"},{"family":"Schmitt","given":"Gerhard"}],"issued":{"date-parts":[["2014",11,2]]}},"label":"page"}],"schema":"https://github.com/citation-style-language/schema/raw/master/csl-citation.json"} </w:instrText>
      </w:r>
      <w:r w:rsidR="002B10FC">
        <w:fldChar w:fldCharType="separate"/>
      </w:r>
      <w:r w:rsidR="00386283" w:rsidRPr="00386283">
        <w:t>(González et al. 2008; Kung et al. 2014; Zhong et al. 2014)</w:t>
      </w:r>
      <w:r w:rsidR="002B10FC">
        <w:fldChar w:fldCharType="end"/>
      </w:r>
      <w:r w:rsidRPr="00712DDC">
        <w:t xml:space="preserve">. Such a dataset can cover relatively large spatial scale (e.g., national level) </w:t>
      </w:r>
      <w:r w:rsidR="002B10FC">
        <w:fldChar w:fldCharType="begin"/>
      </w:r>
      <w:r w:rsidR="00386283">
        <w:instrText xml:space="preserve"> ADDIN ZOTERO_ITEM CSL_CITATION {"citationID":"i9jBDZWf","properties":{"formattedCitation":"(Sobolevsky et al., 2013)","plainCitation":"(Sobolevsky et al., 2013)"},"citationItems":[{"id":965,"uris":["http://zotero.org/users/1928267/items/TEVH52SB"],"uri":["http://zotero.org/users/1928267/items/TEVH52SB"],"itemData":{"id":965,"type":"article-journal","title":"Delineating Geographical Regions with Networks of Human Interactions in an Extensive Set of Countries","container-title":"PLoS ONE","page":"12","volume":"8","author":[{"family":"Sobolevsky","given":"S."},{"family":"Szell","given":"M."},{"family":"Campari","given":"R."},{"family":"Couronné","given":"T."},{"family":"Smoreda","given":"Z."},{"family":"Ratti","given":"C."}],"issued":{"date-parts":[["2013"]]}}}],"schema":"https://github.com/citation-style-language/schema/raw/master/csl-citation.json"} </w:instrText>
      </w:r>
      <w:r w:rsidR="002B10FC">
        <w:fldChar w:fldCharType="separate"/>
      </w:r>
      <w:r w:rsidR="00386283" w:rsidRPr="00386283">
        <w:t>(Sobolevsky et al., 2013)</w:t>
      </w:r>
      <w:r w:rsidR="002B10FC">
        <w:fldChar w:fldCharType="end"/>
      </w:r>
      <w:r w:rsidRPr="00712DDC">
        <w:t xml:space="preserve"> and a large portion of the population in t</w:t>
      </w:r>
      <w:r w:rsidR="003C2C96">
        <w:t xml:space="preserve">he study region </w:t>
      </w:r>
      <w:r w:rsidR="002B10FC">
        <w:fldChar w:fldCharType="begin"/>
      </w:r>
      <w:r w:rsidR="00386283">
        <w:instrText xml:space="preserve"> ADDIN ZOTERO_ITEM CSL_CITATION {"citationID":"55IKhABW","properties":{"formattedCitation":"(Kung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386283" w:rsidRPr="00386283">
        <w:t>(Kung et al., 2014)</w:t>
      </w:r>
      <w:r w:rsidR="002B10FC">
        <w:fldChar w:fldCharType="end"/>
      </w:r>
      <w:r w:rsidRPr="00712DDC">
        <w:t xml:space="preserve">. However, due to </w:t>
      </w:r>
      <w:del w:id="90" w:author="Yin, Junjun" w:date="2016-11-06T22:39:00Z">
        <w:r w:rsidRPr="00712DDC" w:rsidDel="00115B2A">
          <w:delText xml:space="preserve">the concerns of infringement on individual </w:delText>
        </w:r>
      </w:del>
      <w:r w:rsidRPr="00712DDC">
        <w:t>privacy</w:t>
      </w:r>
      <w:ins w:id="91" w:author="Yin, Junjun" w:date="2016-11-06T22:39:00Z">
        <w:r w:rsidR="00115B2A">
          <w:t xml:space="preserve"> concerns</w:t>
        </w:r>
      </w:ins>
      <w:r w:rsidRPr="00712DDC">
        <w:t xml:space="preserve">, the mobile phone call data </w:t>
      </w:r>
      <w:ins w:id="92" w:author="Junjun Yin" w:date="2016-11-02T14:27:00Z">
        <w:r w:rsidR="00AA2697">
          <w:t>are</w:t>
        </w:r>
      </w:ins>
      <w:del w:id="93" w:author="Junjun Yin" w:date="2016-11-02T14:27:00Z">
        <w:r w:rsidRPr="00712DDC" w:rsidDel="00AA2697">
          <w:delText>is</w:delText>
        </w:r>
      </w:del>
      <w:r w:rsidRPr="00712DDC">
        <w:t xml:space="preserve"> not publicly accessible, which is not ideal for the replicability in scientific findings or comparisons across different regions.</w:t>
      </w:r>
    </w:p>
    <w:p w14:paraId="211B3462" w14:textId="5AB085EB" w:rsidR="00655591" w:rsidRPr="00712DDC" w:rsidRDefault="002372A1" w:rsidP="00FB4C42">
      <w:pPr>
        <w:pStyle w:val="Newparagraph"/>
      </w:pPr>
      <w:r w:rsidRPr="00712DDC">
        <w:t xml:space="preserve">On the other hand, it becomes increasingly popular for researchers to exploit the publicly accessible mobility data captured from the Location Based Social Media </w:t>
      </w:r>
      <w:r w:rsidRPr="00712DDC">
        <w:lastRenderedPageBreak/>
        <w:t>(LBSM) platforms (e.g., Foursquare and Twitter). This is also evident from the related studies mentioned above. However, there are some limitations a</w:t>
      </w:r>
      <w:r w:rsidR="006D3DC6" w:rsidRPr="00712DDC">
        <w:t xml:space="preserve">nd complexities </w:t>
      </w:r>
      <w:ins w:id="94" w:author="Junjun Yin" w:date="2016-11-02T01:59:00Z">
        <w:r w:rsidR="00063CA7">
          <w:t>when</w:t>
        </w:r>
      </w:ins>
      <w:del w:id="95" w:author="Junjun Yin" w:date="2016-11-02T01:59:00Z">
        <w:r w:rsidR="006D3DC6" w:rsidRPr="00712DDC" w:rsidDel="00063CA7">
          <w:delText>in</w:delText>
        </w:r>
      </w:del>
      <w:r w:rsidR="006D3DC6" w:rsidRPr="00712DDC">
        <w:t xml:space="preserve"> directly ex</w:t>
      </w:r>
      <w:r w:rsidRPr="00712DDC">
        <w:t>tracting and using the mobility data from the LBSM</w:t>
      </w:r>
      <w:del w:id="96" w:author="Junjun Yin" w:date="2016-11-02T14:31:00Z">
        <w:r w:rsidRPr="00712DDC" w:rsidDel="003D311D">
          <w:delText xml:space="preserve"> data sets</w:delText>
        </w:r>
      </w:del>
      <w:r w:rsidRPr="00712DDC">
        <w:t xml:space="preserve">. For example, comparing to GPS traces, the update frequency of an individual’s location varies depending on when a user is posting a new geo-located tweet or check-in at a new place. LBSM data have also been criticized for lacking of representativeness of the population, as not all people use social media or send geo-located messages </w:t>
      </w:r>
      <w:r w:rsidR="002B10FC">
        <w:fldChar w:fldCharType="begin"/>
      </w:r>
      <w:r w:rsidR="00386283">
        <w:instrText xml:space="preserve"> ADDIN ZOTERO_ITEM CSL_CITATION {"citationID":"zs8EWdfC","properties":{"formattedCitation":"(Kung et al., 2014)","plainCitation":"(Kung et al., 2014)"},"citationItems":[{"id":975,"uris":["http://zotero.org/users/1928267/items/RJ8IPUH4"],"uri":["http://zotero.org/users/1928267/items/RJ8IPUH4"],"itemData":{"id":975,"type":"article-journal","title":"Exploring universal patterns in human home-work commuting from mobile phone data","container-title":"PLoS ONE","page":"6","volume":"9","author":[{"family":"Kung","given":"K. S."},{"family":"Greco","given":"K."},{"family":"Sobolevsky","given":"S."},{"family":"Ratti","given":"C."}],"issued":{"date-parts":[["2014"]]}}}],"schema":"https://github.com/citation-style-language/schema/raw/master/csl-citation.json"} </w:instrText>
      </w:r>
      <w:r w:rsidR="002B10FC">
        <w:fldChar w:fldCharType="separate"/>
      </w:r>
      <w:r w:rsidR="00386283" w:rsidRPr="00386283">
        <w:t>(Kung et al., 2014)</w:t>
      </w:r>
      <w:r w:rsidR="002B10FC">
        <w:fldChar w:fldCharType="end"/>
      </w:r>
      <w:r w:rsidR="00E33D3B" w:rsidRPr="00712DDC">
        <w:t>. Another research chal</w:t>
      </w:r>
      <w:r w:rsidRPr="00712DDC">
        <w:t>lenge is to identify the users, as a social media account is not equivalent to a real person in the physical world. Many studies have started to look into the demographic aspect of LBSM data, in particular</w:t>
      </w:r>
      <w:ins w:id="97" w:author="Junjun Yin" w:date="2016-11-02T02:00:00Z">
        <w:r w:rsidR="00FD56F1">
          <w:t>,</w:t>
        </w:r>
      </w:ins>
      <w:r w:rsidRPr="00712DDC">
        <w:t xml:space="preserve"> Twitter data</w:t>
      </w:r>
      <w:r w:rsidR="00E4345A">
        <w:t xml:space="preserve"> </w:t>
      </w:r>
      <w:r w:rsidR="002B10FC">
        <w:fldChar w:fldCharType="begin"/>
      </w:r>
      <w:r w:rsidR="00BE32C8">
        <w:instrText xml:space="preserve"> ADDIN ZOTERO_ITEM CSL_CITATION {"citationID":"NYgPs9zS","properties":{"custom":"(Luo et al., 2016; Steiger et al., 2015)","formattedCitation":"(Luo et al., 2016; Steiger et al., 2015)","plainCitation":"(Luo et al., 2016; 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label":"page"},{"id":954,"uris":["http://zotero.org/users/1928267/items/THZ2IXGV"],"uri":["http://zotero.org/users/1928267/items/THZ2IXGV"],"itemData":{"id":954,"type":"article-journal","title":"Explore spatiotemporal and demographic characteristics of human mobility via Twitter: A case study of Chicago","container-title":"Applied Geography","page":"11-25","volume":"70","author":[{"family":"Luo","given":"F."},{"family":"Cao","given":"G."},{"family":"Mulligan","given":"K."},{"family":"Li","given":"X."}],"issued":{"date-parts":[["2016"]]}},"label":"page"}],"schema":"https://github.com/citation-style-language/schema/raw/master/csl-citation.json"} </w:instrText>
      </w:r>
      <w:r w:rsidR="002B10FC">
        <w:fldChar w:fldCharType="separate"/>
      </w:r>
      <w:r w:rsidR="00BE32C8" w:rsidRPr="00BE32C8">
        <w:t>(Luo et al., 2016; Steiger et al., 2015)</w:t>
      </w:r>
      <w:r w:rsidR="002B10FC">
        <w:fldChar w:fldCharType="end"/>
      </w:r>
      <w:r w:rsidRPr="00712DDC">
        <w:t xml:space="preserve">. While the used methods vary, these studies suggest that the mentioned issues require </w:t>
      </w:r>
      <w:del w:id="98" w:author="Junjun Yin" w:date="2016-11-02T14:35:00Z">
        <w:r w:rsidRPr="00712DDC" w:rsidDel="003F6373">
          <w:delText xml:space="preserve">us to pose </w:delText>
        </w:r>
      </w:del>
      <w:r w:rsidRPr="00712DDC">
        <w:t>stricter criteria in filtering and extracting individual</w:t>
      </w:r>
      <w:ins w:id="99" w:author="Junjun Yin" w:date="2016-11-02T14:35:00Z">
        <w:r w:rsidR="00D22579">
          <w:t>’s</w:t>
        </w:r>
      </w:ins>
      <w:r w:rsidRPr="00712DDC">
        <w:t xml:space="preserve"> movements.</w:t>
      </w:r>
    </w:p>
    <w:p w14:paraId="1F0B5EBB" w14:textId="51D3FD65" w:rsidR="00382BBD" w:rsidRPr="00712DDC" w:rsidRDefault="00E25461" w:rsidP="004709B5">
      <w:pPr>
        <w:pStyle w:val="Newparagraph"/>
      </w:pPr>
      <w:r w:rsidRPr="00712DDC">
        <w:t>In this study, geo-located Twitter data are chosen as the source for constructing large-scale mobility networks of human spatial interac</w:t>
      </w:r>
      <w:r w:rsidR="004709B5">
        <w:t>tions and studying detailed mo</w:t>
      </w:r>
      <w:r w:rsidRPr="00712DDC">
        <w:t xml:space="preserve">bility patterns. A geo-located tweet is a Twitter </w:t>
      </w:r>
      <w:r w:rsidR="00B8016E">
        <w:t>message with an additional geo-</w:t>
      </w:r>
      <w:r w:rsidRPr="00712DDC">
        <w:t xml:space="preserve">tag expressed as a pair of geographical coordinates that represent the location </w:t>
      </w:r>
      <w:del w:id="100" w:author="Junjun Yin" w:date="2016-11-02T14:38:00Z">
        <w:r w:rsidRPr="00712DDC" w:rsidDel="00285024">
          <w:delText xml:space="preserve">from which </w:delText>
        </w:r>
      </w:del>
      <w:r w:rsidRPr="00712DDC">
        <w:t>the tweet was sent</w:t>
      </w:r>
      <w:ins w:id="101" w:author="Junjun Yin" w:date="2016-11-02T14:38:00Z">
        <w:r w:rsidR="00285024">
          <w:t xml:space="preserve"> from</w:t>
        </w:r>
      </w:ins>
      <w:r w:rsidRPr="00712DDC">
        <w:t xml:space="preserve">. Twitter is one of the most popular </w:t>
      </w:r>
      <w:ins w:id="102" w:author="Junjun Yin" w:date="2016-11-02T14:40:00Z">
        <w:r w:rsidR="00967924">
          <w:t xml:space="preserve">social media </w:t>
        </w:r>
      </w:ins>
      <w:r w:rsidRPr="00712DDC">
        <w:t>platforms and is been actively used in many countries. It provides a publicly accessible streaming API (http://dev.twitter.com/streaming) for easy data access. The geo-located Twitter data present some unique advantages regarding the purpose of this study, for example</w:t>
      </w:r>
      <w:ins w:id="103" w:author="Junjun Yin" w:date="2016-11-02T14:40:00Z">
        <w:r w:rsidR="00DA6DA5">
          <w:t>:</w:t>
        </w:r>
      </w:ins>
      <w:del w:id="104" w:author="Junjun Yin" w:date="2016-11-02T14:40:00Z">
        <w:r w:rsidRPr="00712DDC" w:rsidDel="00DA6DA5">
          <w:delText>,</w:delText>
        </w:r>
      </w:del>
      <w:r w:rsidRPr="00712DDC">
        <w:t xml:space="preserve"> the high-resolution location information enables to identify multiple travel m</w:t>
      </w:r>
      <w:r w:rsidR="00482689">
        <w:t xml:space="preserve">odes in user mobility patterns </w:t>
      </w:r>
      <w:r w:rsidR="002B10FC">
        <w:fldChar w:fldCharType="begin"/>
      </w:r>
      <w:r w:rsidR="00386283">
        <w:instrText xml:space="preserve"> ADDIN ZOTERO_ITEM CSL_CITATION {"citationID":"sCQOZxZQ","properties":{"formattedCitation":"(Jurdak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712DDC">
        <w:t xml:space="preserve">; the large spatial coverage </w:t>
      </w:r>
      <w:ins w:id="105" w:author="Junjun Yin" w:date="2016-11-02T14:41:00Z">
        <w:r w:rsidR="00190ADD">
          <w:t>allows</w:t>
        </w:r>
      </w:ins>
      <w:del w:id="106" w:author="Junjun Yin" w:date="2016-11-02T14:41:00Z">
        <w:r w:rsidRPr="00712DDC" w:rsidDel="00190ADD">
          <w:delText>enables</w:delText>
        </w:r>
      </w:del>
      <w:r w:rsidRPr="00712DDC">
        <w:t xml:space="preserve"> to study global mobilit</w:t>
      </w:r>
      <w:r w:rsidR="00B74858">
        <w:t xml:space="preserve">y patterns </w:t>
      </w:r>
      <w:r w:rsidR="002B10FC">
        <w:fldChar w:fldCharType="begin"/>
      </w:r>
      <w:r w:rsidR="00386283">
        <w:instrText xml:space="preserve"> ADDIN ZOTERO_ITEM CSL_CITATION {"citationID":"z8ZCcNX4","properties":{"formattedCitation":"(Hawelka et al., 2014)","plainCitation":"(Hawelka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2B10FC">
        <w:fldChar w:fldCharType="separate"/>
      </w:r>
      <w:r w:rsidR="00386283" w:rsidRPr="00386283">
        <w:t>(Hawelka et al., 2014)</w:t>
      </w:r>
      <w:r w:rsidR="002B10FC">
        <w:fldChar w:fldCharType="end"/>
      </w:r>
      <w:r w:rsidRPr="00712DDC">
        <w:t xml:space="preserve">, which is almost impossible for other mobility datasets. </w:t>
      </w:r>
      <w:ins w:id="107" w:author="Junjun Yin" w:date="2016-11-02T14:44:00Z">
        <w:r w:rsidR="0084478C">
          <w:t>This also</w:t>
        </w:r>
      </w:ins>
      <w:del w:id="108" w:author="Junjun Yin" w:date="2016-11-02T14:44:00Z">
        <w:r w:rsidRPr="00712DDC" w:rsidDel="004D5833">
          <w:delText>Also, it</w:delText>
        </w:r>
      </w:del>
      <w:r w:rsidRPr="00712DDC">
        <w:t xml:space="preserve"> provides </w:t>
      </w:r>
      <w:del w:id="109" w:author="Junjun Yin" w:date="2016-11-02T14:44:00Z">
        <w:r w:rsidRPr="00712DDC" w:rsidDel="0084478C">
          <w:delText xml:space="preserve">the </w:delText>
        </w:r>
      </w:del>
      <w:r w:rsidRPr="00712DDC">
        <w:t>opportunities for reproducing this study in other countries.</w:t>
      </w:r>
    </w:p>
    <w:p w14:paraId="3F0770A0" w14:textId="22FF78AF" w:rsidR="00DD3961" w:rsidRPr="00712DDC" w:rsidRDefault="00DD3961" w:rsidP="00567EE9">
      <w:pPr>
        <w:pStyle w:val="Heading1"/>
      </w:pPr>
      <w:r w:rsidRPr="00712DDC">
        <w:lastRenderedPageBreak/>
        <w:t>3. Materials and Methods</w:t>
      </w:r>
    </w:p>
    <w:p w14:paraId="1B787368" w14:textId="56802345" w:rsidR="00DD3961" w:rsidRPr="00712DDC" w:rsidRDefault="00DD3961" w:rsidP="002C05FE">
      <w:pPr>
        <w:pStyle w:val="Heading2"/>
      </w:pPr>
      <w:r w:rsidRPr="00712DDC">
        <w:t>3.1. Geo-located Twitter Data and Data Processing</w:t>
      </w:r>
    </w:p>
    <w:p w14:paraId="3893AB28" w14:textId="04DD1DD0" w:rsidR="00B36BBC" w:rsidRPr="00712DDC" w:rsidRDefault="00DD3961" w:rsidP="00D5567E">
      <w:pPr>
        <w:pStyle w:val="Paragraph"/>
      </w:pPr>
      <w:r w:rsidRPr="00712DDC">
        <w:t xml:space="preserve">For this study, the geo-located tweets were collected using the Twitter Streaming API by </w:t>
      </w:r>
      <w:del w:id="110" w:author="Junjun Yin" w:date="2016-11-02T14:53:00Z">
        <w:r w:rsidRPr="00712DDC" w:rsidDel="00D779AC">
          <w:delText xml:space="preserve">supplying </w:delText>
        </w:r>
      </w:del>
      <w:ins w:id="111" w:author="Junjun Yin" w:date="2016-11-02T14:53:00Z">
        <w:r w:rsidR="00D779AC">
          <w:t>setting</w:t>
        </w:r>
        <w:r w:rsidR="00D779AC" w:rsidRPr="00712DDC">
          <w:t xml:space="preserve"> </w:t>
        </w:r>
      </w:ins>
      <w:r w:rsidRPr="00712DDC">
        <w:t xml:space="preserve">a geographical bounding box to retrieve all the geo-located tweets </w:t>
      </w:r>
      <w:ins w:id="112" w:author="Junjun Yin" w:date="2016-11-02T14:47:00Z">
        <w:r w:rsidR="003E6115">
          <w:t xml:space="preserve">that </w:t>
        </w:r>
      </w:ins>
      <w:del w:id="113" w:author="Junjun Yin" w:date="2016-11-02T14:47:00Z">
        <w:r w:rsidRPr="00712DDC" w:rsidDel="00340075">
          <w:delText>within</w:delText>
        </w:r>
      </w:del>
      <w:ins w:id="114" w:author="Junjun Yin" w:date="2016-11-02T14:47:00Z">
        <w:r w:rsidR="00F91FBF">
          <w:t>fall in</w:t>
        </w:r>
      </w:ins>
      <w:del w:id="115" w:author="Junjun Yin" w:date="2016-11-02T14:46:00Z">
        <w:r w:rsidRPr="00712DDC" w:rsidDel="00A64EAD">
          <w:delText xml:space="preserve"> an area of interest</w:delText>
        </w:r>
      </w:del>
      <w:r w:rsidRPr="00712DDC">
        <w:t>. To ensure complete coverage of Great Britain,</w:t>
      </w:r>
      <w:ins w:id="116" w:author="Junjun Yin" w:date="2016-11-02T14:53:00Z">
        <w:r w:rsidR="002E5453">
          <w:t xml:space="preserve"> </w:t>
        </w:r>
      </w:ins>
      <w:del w:id="117" w:author="Junjun Yin" w:date="2016-11-02T14:53:00Z">
        <w:r w:rsidRPr="00712DDC" w:rsidDel="002E5453">
          <w:delText xml:space="preserve"> we set </w:delText>
        </w:r>
      </w:del>
      <w:r w:rsidRPr="00712DDC">
        <w:t xml:space="preserve">the bounding box </w:t>
      </w:r>
      <w:ins w:id="118" w:author="Junjun Yin" w:date="2016-11-02T14:53:00Z">
        <w:r w:rsidR="002E5453">
          <w:t>covered</w:t>
        </w:r>
      </w:ins>
      <w:del w:id="119" w:author="Junjun Yin" w:date="2016-11-02T14:53:00Z">
        <w:r w:rsidRPr="00712DDC" w:rsidDel="002E5453">
          <w:delText>to</w:delText>
        </w:r>
      </w:del>
      <w:r w:rsidRPr="00712DDC">
        <w:t xml:space="preserve"> the British Isles using the lower left and upper right coordinates (49.49, -14.85), (61.18, 2.63) respectively. </w:t>
      </w:r>
      <w:del w:id="120" w:author="Yin, Junjun" w:date="2016-11-01T17:04:00Z">
        <w:r w:rsidRPr="00712DDC" w:rsidDel="00401FF4">
          <w:delText xml:space="preserve">This does include the whole of Ireland part of France. </w:delText>
        </w:r>
      </w:del>
      <w:r w:rsidRPr="00712DDC">
        <w:t>We implemented a data crawler to continuously collect 7-</w:t>
      </w:r>
      <w:r w:rsidR="00893DF8" w:rsidRPr="00712DDC">
        <w:t>months of data (June 1</w:t>
      </w:r>
      <w:r w:rsidR="00893DF8" w:rsidRPr="00712DDC">
        <w:rPr>
          <w:vertAlign w:val="superscript"/>
        </w:rPr>
        <w:t>st</w:t>
      </w:r>
      <w:r w:rsidR="00893DF8" w:rsidRPr="00712DDC">
        <w:t xml:space="preserve"> – December 31</w:t>
      </w:r>
      <w:r w:rsidR="00893DF8" w:rsidRPr="00712DDC">
        <w:rPr>
          <w:vertAlign w:val="superscript"/>
        </w:rPr>
        <w:t>st</w:t>
      </w:r>
      <w:r w:rsidRPr="00712DDC">
        <w:t xml:space="preserve">, 2014) resulting in over 101.8 million tweets with a total data volume of 60 GB. </w:t>
      </w:r>
      <w:ins w:id="121" w:author="Junjun Yin" w:date="2016-11-02T14:57:00Z">
        <w:r w:rsidR="006B46A8">
          <w:t>T</w:t>
        </w:r>
      </w:ins>
      <w:del w:id="122" w:author="Junjun Yin" w:date="2016-11-02T14:57:00Z">
        <w:r w:rsidRPr="00712DDC" w:rsidDel="006B46A8">
          <w:delText>During the data collection phase, t</w:delText>
        </w:r>
      </w:del>
      <w:r w:rsidRPr="00712DDC">
        <w:t xml:space="preserve">he data crawler </w:t>
      </w:r>
      <w:ins w:id="123" w:author="Junjun Yin" w:date="2016-11-02T14:56:00Z">
        <w:r w:rsidR="00200055" w:rsidRPr="00712DDC">
          <w:t>managed to download all the geo-located tweets for the given bounding box</w:t>
        </w:r>
        <w:r w:rsidR="00200055">
          <w:t xml:space="preserve">, as it </w:t>
        </w:r>
      </w:ins>
      <w:r w:rsidRPr="00712DDC">
        <w:t xml:space="preserve">did not encounter any issue regarding whether it exceeds the data quota by the 1% </w:t>
      </w:r>
      <w:r w:rsidR="00D5567E">
        <w:t xml:space="preserve">policy mentioned in </w:t>
      </w:r>
      <w:r w:rsidR="002B10FC">
        <w:fldChar w:fldCharType="begin"/>
      </w:r>
      <w:r w:rsidR="00386283">
        <w:instrText xml:space="preserve"> ADDIN ZOTERO_ITEM CSL_CITATION {"citationID":"vLKQ3kiK","properties":{"formattedCitation":"(Hawelka et al., 2014)","plainCitation":"(Hawelka et al., 2014)"},"citationItems":[{"id":478,"uris":["http://zotero.org/users/1928267/items/798IINJP"],"uri":["http://zotero.org/users/1928267/items/798IINJP"],"itemData":{"id":478,"type":"article-journal","title":"Geo-located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schema":"https://github.com/citation-style-language/schema/raw/master/csl-citation.json"} </w:instrText>
      </w:r>
      <w:r w:rsidR="002B10FC">
        <w:fldChar w:fldCharType="separate"/>
      </w:r>
      <w:r w:rsidR="00386283" w:rsidRPr="00386283">
        <w:t>(Hawelka et al., 2014)</w:t>
      </w:r>
      <w:r w:rsidR="002B10FC">
        <w:fldChar w:fldCharType="end"/>
      </w:r>
      <w:del w:id="124" w:author="Junjun Yin" w:date="2016-11-02T14:57:00Z">
        <w:r w:rsidRPr="00712DDC" w:rsidDel="00200055">
          <w:delText>. It means we have</w:delText>
        </w:r>
      </w:del>
      <w:del w:id="125" w:author="Junjun Yin" w:date="2016-11-02T14:56:00Z">
        <w:r w:rsidRPr="00712DDC" w:rsidDel="00200055">
          <w:delText xml:space="preserve"> managed to download all the geo-located tweets for the given bounding box</w:delText>
        </w:r>
      </w:del>
      <w:r w:rsidRPr="00712DDC">
        <w:t xml:space="preserve">. To showcase the overall spatial coverage of the collected geo-located tweets, the </w:t>
      </w:r>
      <w:del w:id="126" w:author="Junjun Yin" w:date="2016-11-02T14:58:00Z">
        <w:r w:rsidRPr="00712DDC" w:rsidDel="002C3C1E">
          <w:delText>geo-</w:delText>
        </w:r>
      </w:del>
      <w:r w:rsidRPr="00712DDC">
        <w:t xml:space="preserve">locations of all the collected </w:t>
      </w:r>
      <w:ins w:id="127" w:author="Yin, Junjun" w:date="2016-11-01T17:05:00Z">
        <w:r w:rsidR="00FE02DF">
          <w:t>t</w:t>
        </w:r>
      </w:ins>
      <w:del w:id="128" w:author="Yin, Junjun" w:date="2016-11-01T17:05:00Z">
        <w:r w:rsidRPr="00712DDC" w:rsidDel="00FE02DF">
          <w:delText>T</w:delText>
        </w:r>
      </w:del>
      <w:r w:rsidRPr="00712DDC">
        <w:t>weets are shown in Fig. 1. The collected point visualization reveals the geography of cities. Notice the clusters with higher densities of tweets correspond to the locations of major cities.</w:t>
      </w:r>
    </w:p>
    <w:p w14:paraId="4740BB18" w14:textId="638EA1F1" w:rsidR="00B36BBC" w:rsidRPr="00712DDC" w:rsidRDefault="00B36BBC" w:rsidP="00B36BBC">
      <w:pPr>
        <w:spacing w:line="240" w:lineRule="auto"/>
        <w:rPr>
          <w:sz w:val="20"/>
          <w:szCs w:val="20"/>
        </w:rPr>
      </w:pPr>
      <w:r w:rsidRPr="00712DDC">
        <w:rPr>
          <w:b/>
          <w:sz w:val="20"/>
          <w:szCs w:val="20"/>
        </w:rPr>
        <w:t>Figure 1. The spatial coverage of collected geo-located Tweets in Great Britain (left) and London (right).</w:t>
      </w:r>
      <w:r w:rsidRPr="00712DDC">
        <w:rPr>
          <w:sz w:val="20"/>
          <w:szCs w:val="20"/>
        </w:rPr>
        <w:t xml:space="preserve"> Each point corresponds to an individual geo-located tweet collected for this study. Note that Twitter activities are most apparent in urban areas.</w:t>
      </w:r>
    </w:p>
    <w:p w14:paraId="6557237A" w14:textId="218F0359" w:rsidR="00B36BBC" w:rsidRPr="00712DDC" w:rsidRDefault="00CE497A" w:rsidP="00DD3961">
      <w:r w:rsidRPr="00712DDC">
        <w:tab/>
      </w:r>
    </w:p>
    <w:p w14:paraId="22838F6E" w14:textId="539D4909" w:rsidR="00627BA4" w:rsidRPr="00712DDC" w:rsidRDefault="00627BA4" w:rsidP="006D3992">
      <w:pPr>
        <w:pStyle w:val="Newparagraph"/>
      </w:pPr>
      <w:r w:rsidRPr="00712DDC">
        <w:t xml:space="preserve">The original location information embedded in the geo-tag is given in units of latitude and longitude. We examined the “geo” attribute in each raw tweet and kept the one with location information derived from GPS receiver </w:t>
      </w:r>
      <w:del w:id="129" w:author="Junjun Yin" w:date="2016-11-02T15:00:00Z">
        <w:r w:rsidRPr="00712DDC" w:rsidDel="008F255D">
          <w:delText xml:space="preserve">(with high resolution) </w:delText>
        </w:r>
      </w:del>
      <w:r w:rsidRPr="00712DDC">
        <w:t>rather t</w:t>
      </w:r>
      <w:r w:rsidR="00962657">
        <w:t>han from geocoding process</w:t>
      </w:r>
      <w:del w:id="130" w:author="Yin, Junjun" w:date="2016-11-01T17:27:00Z">
        <w:r w:rsidR="00962657" w:rsidDel="00791D8B">
          <w:delText xml:space="preserve"> </w:delText>
        </w:r>
        <w:r w:rsidR="00962657" w:rsidDel="00791D8B">
          <w:fldChar w:fldCharType="begin"/>
        </w:r>
        <w:r w:rsidR="00962657" w:rsidDel="00791D8B">
          <w:delInstrText xml:space="preserve"> ADDIN ZOTERO_ITEM CSL_CITATION {"citationID":"J5jkHGTD","properties":{"formattedCitation":"(Jurdak et al. 2015)","plainCitation":"(Jurdak et al. 2015)"},"citationItems":[{"id":246,"uris":["http://zotero.org/users/1928267/items/XMKF57DK"],"uri":["http://zotero.org/users/1928267/items/XMKF57DK"],"itemData":{"id":246,"type":"article-journal","title":"Understanding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962657" w:rsidDel="00791D8B">
          <w:fldChar w:fldCharType="separate"/>
        </w:r>
        <w:r w:rsidR="00962657" w:rsidDel="00791D8B">
          <w:rPr>
            <w:noProof/>
          </w:rPr>
          <w:delText>(Jurdak et al. 2015)</w:delText>
        </w:r>
        <w:r w:rsidR="00962657" w:rsidDel="00791D8B">
          <w:fldChar w:fldCharType="end"/>
        </w:r>
      </w:del>
      <w:r w:rsidRPr="00712DDC">
        <w:t>.</w:t>
      </w:r>
      <w:ins w:id="131" w:author="Junjun Yin" w:date="2016-11-02T15:00:00Z">
        <w:r w:rsidR="00B37A75">
          <w:t xml:space="preserve"> T</w:t>
        </w:r>
      </w:ins>
      <w:del w:id="132" w:author="Junjun Yin" w:date="2016-11-02T15:00:00Z">
        <w:r w:rsidRPr="00712DDC" w:rsidDel="00B37A75">
          <w:delText xml:space="preserve"> We projected t</w:delText>
        </w:r>
      </w:del>
      <w:r w:rsidRPr="00712DDC">
        <w:t>he points</w:t>
      </w:r>
      <w:ins w:id="133" w:author="Junjun Yin" w:date="2016-11-02T15:00:00Z">
        <w:r w:rsidR="00B37A75">
          <w:t xml:space="preserve"> were projected</w:t>
        </w:r>
      </w:ins>
      <w:r w:rsidRPr="00712DDC">
        <w:t xml:space="preserve"> into the British National Grid (EPSG: 27700) coordinate system to reduce the complexity </w:t>
      </w:r>
      <w:ins w:id="134" w:author="Junjun Yin" w:date="2016-11-02T15:02:00Z">
        <w:r w:rsidR="00983705">
          <w:t>in</w:t>
        </w:r>
      </w:ins>
      <w:del w:id="135" w:author="Junjun Yin" w:date="2016-11-02T15:02:00Z">
        <w:r w:rsidRPr="00712DDC" w:rsidDel="00983705">
          <w:delText>of</w:delText>
        </w:r>
      </w:del>
      <w:r w:rsidRPr="00712DDC">
        <w:t xml:space="preserve"> the required distance calculations. </w:t>
      </w:r>
      <w:ins w:id="136" w:author="Yin, Junjun" w:date="2016-11-01T17:28:00Z">
        <w:r w:rsidR="00791D8B">
          <w:t>T</w:t>
        </w:r>
      </w:ins>
      <w:del w:id="137" w:author="Yin, Junjun" w:date="2016-11-01T17:28:00Z">
        <w:r w:rsidRPr="00712DDC" w:rsidDel="00791D8B">
          <w:delText>We used t</w:delText>
        </w:r>
      </w:del>
      <w:r w:rsidRPr="00712DDC">
        <w:t>he geographical boundary of Great Britain</w:t>
      </w:r>
      <w:ins w:id="138" w:author="Yin, Junjun" w:date="2016-11-01T17:28:00Z">
        <w:r w:rsidR="00791D8B">
          <w:t xml:space="preserve"> </w:t>
        </w:r>
      </w:ins>
      <w:del w:id="139" w:author="Yin, Junjun" w:date="2016-11-01T17:28:00Z">
        <w:r w:rsidRPr="00712DDC" w:rsidDel="00791D8B">
          <w:delText xml:space="preserve">, which </w:delText>
        </w:r>
      </w:del>
      <w:del w:id="140" w:author="Junjun Yin" w:date="2016-11-02T15:03:00Z">
        <w:r w:rsidRPr="00712DDC" w:rsidDel="004F552E">
          <w:delText>is</w:delText>
        </w:r>
      </w:del>
      <w:ins w:id="141" w:author="Junjun Yin" w:date="2016-11-02T15:03:00Z">
        <w:r w:rsidR="004F552E">
          <w:t>was</w:t>
        </w:r>
      </w:ins>
      <w:r w:rsidRPr="00712DDC">
        <w:t xml:space="preserve"> derived from Office for </w:t>
      </w:r>
      <w:r w:rsidR="006D3992">
        <w:t xml:space="preserve">National Statistics </w:t>
      </w:r>
      <w:del w:id="142" w:author="Junjun Yin" w:date="2016-11-02T15:02:00Z">
        <w:r w:rsidR="006D3992" w:rsidDel="003F3D1F">
          <w:delText xml:space="preserve">(ONS) </w:delText>
        </w:r>
      </w:del>
      <w:r w:rsidR="006D3992">
        <w:t xml:space="preserve">of UK </w:t>
      </w:r>
      <w:r w:rsidRPr="00712DDC">
        <w:t>(http://www.ons.gov.</w:t>
      </w:r>
      <w:del w:id="143" w:author="Junjun Yin" w:date="2016-11-02T15:02:00Z">
        <w:r w:rsidR="008857C5" w:rsidDel="003F3D1F">
          <w:delText>-</w:delText>
        </w:r>
      </w:del>
      <w:r w:rsidRPr="00712DDC">
        <w:t>uk/ons)</w:t>
      </w:r>
      <w:del w:id="144" w:author="Yin, Junjun" w:date="2016-11-01T17:28:00Z">
        <w:r w:rsidRPr="00712DDC" w:rsidDel="00791D8B">
          <w:delText>,</w:delText>
        </w:r>
      </w:del>
      <w:r w:rsidRPr="00712DDC">
        <w:t xml:space="preserve"> to further restrict the remaining tweets to be “domestic”. Based on these restrictions, the filtered dataset contain</w:t>
      </w:r>
      <w:ins w:id="145" w:author="Junjun Yin" w:date="2016-11-02T15:04:00Z">
        <w:r w:rsidR="00203DA3">
          <w:t>ed</w:t>
        </w:r>
      </w:ins>
      <w:del w:id="146" w:author="Junjun Yin" w:date="2016-11-02T15:04:00Z">
        <w:r w:rsidRPr="00712DDC" w:rsidDel="00203DA3">
          <w:delText>s</w:delText>
        </w:r>
      </w:del>
      <w:r w:rsidRPr="00712DDC">
        <w:t xml:space="preserve"> 69,847,497 tweets </w:t>
      </w:r>
      <w:r w:rsidRPr="00712DDC">
        <w:lastRenderedPageBreak/>
        <w:t xml:space="preserve">made by 1,153,891 Twitter users. To </w:t>
      </w:r>
      <w:del w:id="147" w:author="Yin, Junjun" w:date="2016-11-01T17:29:00Z">
        <w:r w:rsidRPr="00712DDC" w:rsidDel="00BC0961">
          <w:delText>reduce the effects of</w:delText>
        </w:r>
      </w:del>
      <w:ins w:id="148" w:author="Yin, Junjun" w:date="2016-11-01T17:29:00Z">
        <w:r w:rsidR="00BC0961">
          <w:t>remove</w:t>
        </w:r>
      </w:ins>
      <w:r w:rsidRPr="00712DDC">
        <w:t xml:space="preserve"> tweets from non-human users, the raw tweets were further filtered using the following steps. First</w:t>
      </w:r>
      <w:ins w:id="149" w:author="Junjun Yin" w:date="2016-11-02T02:01:00Z">
        <w:r w:rsidR="001966F0">
          <w:t>,</w:t>
        </w:r>
      </w:ins>
      <w:r w:rsidRPr="00712DDC">
        <w:t xml:space="preserve"> </w:t>
      </w:r>
      <w:del w:id="150" w:author="Junjun Yin" w:date="2016-11-02T15:05:00Z">
        <w:r w:rsidRPr="00712DDC" w:rsidDel="004F6BC0">
          <w:delText xml:space="preserve">we removed the </w:delText>
        </w:r>
      </w:del>
      <w:r w:rsidRPr="00712DDC">
        <w:t>duplicated messages</w:t>
      </w:r>
      <w:ins w:id="151" w:author="Junjun Yin" w:date="2016-11-02T15:05:00Z">
        <w:r w:rsidR="004F6BC0">
          <w:t xml:space="preserve"> were removed</w:t>
        </w:r>
      </w:ins>
      <w:del w:id="152" w:author="Yin, Junjun" w:date="2016-11-01T17:29:00Z">
        <w:r w:rsidRPr="00712DDC" w:rsidDel="0032180A">
          <w:delText xml:space="preserve"> from the dataset</w:delText>
        </w:r>
      </w:del>
      <w:r w:rsidRPr="00712DDC">
        <w:t>. We then removed non-human users based on unusual relocation</w:t>
      </w:r>
      <w:ins w:id="153" w:author="Yin, Junjun" w:date="2016-11-01T17:30:00Z">
        <w:r w:rsidR="0032180A">
          <w:t xml:space="preserve"> by</w:t>
        </w:r>
      </w:ins>
      <w:del w:id="154" w:author="Yin, Junjun" w:date="2016-11-01T17:30:00Z">
        <w:r w:rsidRPr="00712DDC" w:rsidDel="0032180A">
          <w:delText xml:space="preserve"> speed </w:delText>
        </w:r>
        <w:r w:rsidR="00684868" w:rsidDel="0032180A">
          <w:fldChar w:fldCharType="begin"/>
        </w:r>
        <w:r w:rsidR="00684868" w:rsidDel="0032180A">
          <w:delInstrText xml:space="preserve"> ADDIN ZOTERO_ITEM CSL_CITATION {"citationID":"OKu5xB0v","properties":{"formattedCitation":"(Hawelka et al. 2014; Jurdak et al. 2015)","plainCitation":"(Hawelka et al. 2014; Jurdak et al. 2015)"},"citationItems":[{"id":160,"uris":["http://zotero.org/users/1928267/items/798IINJP"],"uri":["http://zotero.org/users/1928267/items/798IINJP"],"itemData":{"id":160,"type":"article-journal","title":"Geo-located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id":246,"uris":["http://zotero.org/users/1928267/items/XMKF57DK"],"uri":["http://zotero.org/users/1928267/items/XMKF57DK"],"itemData":{"id":246,"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delInstrText>
        </w:r>
        <w:r w:rsidR="00684868" w:rsidDel="0032180A">
          <w:fldChar w:fldCharType="separate"/>
        </w:r>
        <w:r w:rsidR="00684868" w:rsidDel="0032180A">
          <w:rPr>
            <w:noProof/>
          </w:rPr>
          <w:delText>(Hawelka et al. 2014; Jurdak et al. 2015)</w:delText>
        </w:r>
        <w:r w:rsidR="00684868" w:rsidDel="0032180A">
          <w:fldChar w:fldCharType="end"/>
        </w:r>
        <w:r w:rsidRPr="00712DDC" w:rsidDel="0032180A">
          <w:delText>. We then</w:delText>
        </w:r>
      </w:del>
      <w:r w:rsidRPr="00712DDC">
        <w:t xml:space="preserve"> examin</w:t>
      </w:r>
      <w:ins w:id="155" w:author="Yin, Junjun" w:date="2016-11-01T17:30:00Z">
        <w:r w:rsidR="0032180A">
          <w:t>ing</w:t>
        </w:r>
      </w:ins>
      <w:del w:id="156" w:author="Yin, Junjun" w:date="2016-11-01T17:30:00Z">
        <w:r w:rsidRPr="00712DDC" w:rsidDel="0032180A">
          <w:delText>ed</w:delText>
        </w:r>
      </w:del>
      <w:r w:rsidRPr="00712DDC">
        <w:t xml:space="preserve"> all of the consecutive locations of each user and excluded those with relocating speeds in excess of the threshold of 240 m/s </w:t>
      </w:r>
      <w:del w:id="157" w:author="Junjun Yin" w:date="2016-11-02T15:07:00Z">
        <w:r w:rsidRPr="00712DDC" w:rsidDel="00BC7AAB">
          <w:delText xml:space="preserve">as </w:delText>
        </w:r>
      </w:del>
      <w:r w:rsidRPr="00712DDC">
        <w:t xml:space="preserve">used </w:t>
      </w:r>
      <w:del w:id="158" w:author="Junjun Yin" w:date="2016-11-02T15:07:00Z">
        <w:r w:rsidRPr="00712DDC" w:rsidDel="00251FD6">
          <w:delText xml:space="preserve">by </w:delText>
        </w:r>
      </w:del>
      <w:ins w:id="159" w:author="Junjun Yin" w:date="2016-11-02T15:07:00Z">
        <w:r w:rsidR="00251FD6">
          <w:t>in</w:t>
        </w:r>
        <w:r w:rsidR="00251FD6" w:rsidRPr="00712DDC">
          <w:t xml:space="preserve"> </w:t>
        </w:r>
      </w:ins>
      <w:r w:rsidR="002B10FC">
        <w:fldChar w:fldCharType="begin"/>
      </w:r>
      <w:r w:rsidR="00386283">
        <w:instrText xml:space="preserve"> ADDIN ZOTERO_ITEM CSL_CITATION {"citationID":"CforIJ00","properties":{"formattedCitation":"(Jurdak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712DDC">
        <w:t>. F</w:t>
      </w:r>
      <w:ins w:id="160" w:author="Junjun Yin" w:date="2016-11-02T15:08:00Z">
        <w:r w:rsidR="00E05190">
          <w:t>urther</w:t>
        </w:r>
      </w:ins>
      <w:del w:id="161" w:author="Junjun Yin" w:date="2016-11-02T15:08:00Z">
        <w:r w:rsidRPr="00712DDC" w:rsidDel="00E05190">
          <w:delText>inally</w:delText>
        </w:r>
      </w:del>
      <w:r w:rsidRPr="00712DDC">
        <w:t xml:space="preserve">, to reflect the spatial interactions of residents rather than tourists, we </w:t>
      </w:r>
      <w:del w:id="162" w:author="Yin, Junjun" w:date="2016-11-01T17:31:00Z">
        <w:r w:rsidRPr="00712DDC" w:rsidDel="005D3999">
          <w:delText xml:space="preserve">further </w:delText>
        </w:r>
      </w:del>
      <w:r w:rsidRPr="00712DDC">
        <w:t>impose</w:t>
      </w:r>
      <w:ins w:id="163" w:author="Junjun Yin" w:date="2016-11-02T15:08:00Z">
        <w:r w:rsidR="00F4524F">
          <w:t>d</w:t>
        </w:r>
      </w:ins>
      <w:r w:rsidRPr="00712DDC">
        <w:t xml:space="preserve"> a condition that the time interval between a user’s first and last recorded tweets should be more than 30 days. In other words, a user that is identified to have stayed in the study region more than 30 days is considered as a resident. The filtered dataset for the following study contains 60,209,778 tweets</w:t>
      </w:r>
      <w:ins w:id="164" w:author="Junjun Yin" w:date="2016-11-02T15:09:00Z">
        <w:r w:rsidR="0035764A">
          <w:t xml:space="preserve"> from</w:t>
        </w:r>
      </w:ins>
      <w:del w:id="165" w:author="Junjun Yin" w:date="2016-11-02T15:09:00Z">
        <w:r w:rsidRPr="00712DDC" w:rsidDel="0035764A">
          <w:delText xml:space="preserve"> made by</w:delText>
        </w:r>
      </w:del>
      <w:r w:rsidRPr="00712DDC">
        <w:t xml:space="preserve"> 824,712 Twitter users.</w:t>
      </w:r>
    </w:p>
    <w:p w14:paraId="2C2231E0" w14:textId="40A40152" w:rsidR="00627BA4" w:rsidRPr="00712DDC" w:rsidRDefault="00627BA4" w:rsidP="000A1A32">
      <w:pPr>
        <w:pStyle w:val="Newparagraph"/>
      </w:pPr>
      <w:r w:rsidRPr="00712DDC">
        <w:t>At this stage, each geo-located tweet is represented as a tuple</w:t>
      </w:r>
      <w:r w:rsidR="009A1A68">
        <w:t xml:space="preserve"> </w:t>
      </w:r>
      <m:oMath>
        <m:d>
          <m:dPr>
            <m:begChr m:val="〈"/>
            <m:endChr m:val="〉"/>
            <m:ctrlPr>
              <w:rPr>
                <w:rFonts w:ascii="Cambria Math" w:hAnsi="Cambria Math"/>
                <w:i/>
              </w:rPr>
            </m:ctrlPr>
          </m:dPr>
          <m:e>
            <m:r>
              <w:rPr>
                <w:rFonts w:ascii="Cambria Math" w:hAnsi="Cambria Math"/>
              </w:rPr>
              <m:t>user</m:t>
            </m:r>
            <m:r>
              <m:rPr>
                <m:lit/>
              </m:rPr>
              <w:rPr>
                <w:rFonts w:ascii="Cambria Math" w:hAnsi="Cambria Math"/>
              </w:rPr>
              <m:t>_</m:t>
            </m:r>
            <m:r>
              <w:rPr>
                <w:rFonts w:ascii="Cambria Math" w:hAnsi="Cambria Math"/>
              </w:rPr>
              <m:t xml:space="preserve">id, loc, t, m </m:t>
            </m:r>
          </m:e>
        </m:d>
      </m:oMath>
      <w:r w:rsidRPr="00712DDC">
        <w:t xml:space="preserve">, where </w:t>
      </w:r>
      <m:oMath>
        <m:r>
          <w:rPr>
            <w:rFonts w:ascii="Cambria Math" w:hAnsi="Cambria Math"/>
          </w:rPr>
          <m:t>user</m:t>
        </m:r>
        <m:r>
          <m:rPr>
            <m:lit/>
          </m:rPr>
          <w:rPr>
            <w:rFonts w:ascii="Cambria Math" w:hAnsi="Cambria Math"/>
          </w:rPr>
          <m:t>_</m:t>
        </m:r>
        <m:r>
          <w:rPr>
            <w:rFonts w:ascii="Cambria Math" w:hAnsi="Cambria Math"/>
          </w:rPr>
          <m:t>id</m:t>
        </m:r>
      </m:oMath>
      <w:r w:rsidR="00970FDF">
        <w:t xml:space="preserve"> is an anonymous Twitter user</w:t>
      </w:r>
      <w:ins w:id="166" w:author="Junjun Yin" w:date="2016-11-02T15:09:00Z">
        <w:r w:rsidR="002B7800">
          <w:t>’s</w:t>
        </w:r>
      </w:ins>
      <w:r w:rsidR="00970FDF">
        <w:t xml:space="preserve"> ID</w:t>
      </w:r>
      <w:r w:rsidR="001E33DF">
        <w:t xml:space="preserve">; </w:t>
      </w:r>
      <m:oMath>
        <m:r>
          <w:rPr>
            <w:rFonts w:ascii="Cambria Math" w:hAnsi="Cambria Math"/>
          </w:rPr>
          <m:t>loc</m:t>
        </m:r>
      </m:oMath>
      <w:r w:rsidRPr="00712DDC">
        <w:t xml:space="preserve"> is the recorded location of the tweet as a coordinate pair; </w:t>
      </w:r>
      <m:oMath>
        <m:r>
          <w:rPr>
            <w:rFonts w:ascii="Cambria Math" w:hAnsi="Cambria Math"/>
          </w:rPr>
          <m:t>t</m:t>
        </m:r>
      </m:oMath>
      <w:r w:rsidR="001E33DF">
        <w:t xml:space="preserve"> </w:t>
      </w:r>
      <w:r w:rsidRPr="00712DDC">
        <w:t>is the timestamp of the tweet</w:t>
      </w:r>
      <w:del w:id="167" w:author="Junjun Yin" w:date="2016-11-02T15:10:00Z">
        <w:r w:rsidRPr="00712DDC" w:rsidDel="00F84473">
          <w:delText>’s post</w:delText>
        </w:r>
      </w:del>
      <w:r w:rsidRPr="00712DDC">
        <w:t xml:space="preserve">; and </w:t>
      </w:r>
      <m:oMath>
        <m:r>
          <w:rPr>
            <w:rFonts w:ascii="Cambria Math" w:hAnsi="Cambria Math"/>
          </w:rPr>
          <m:t>m</m:t>
        </m:r>
      </m:oMath>
      <w:r w:rsidR="001E33DF" w:rsidRPr="00712DDC">
        <w:t xml:space="preserve"> </w:t>
      </w:r>
      <w:r w:rsidRPr="00712DDC">
        <w:t xml:space="preserve">is the actual content of the tweet. We </w:t>
      </w:r>
      <w:del w:id="168" w:author="Yin, Junjun" w:date="2016-11-01T17:32:00Z">
        <w:r w:rsidRPr="00712DDC" w:rsidDel="005D3999">
          <w:delText xml:space="preserve">then </w:delText>
        </w:r>
      </w:del>
      <w:r w:rsidRPr="00712DDC">
        <w:t xml:space="preserve">constructed a trajectory for each Twitter user by appending all the recorded </w:t>
      </w:r>
      <w:r w:rsidR="00FC09B1">
        <w:t xml:space="preserve">locations (with the same </w:t>
      </w:r>
      <m:oMath>
        <m:r>
          <w:rPr>
            <w:rFonts w:ascii="Cambria Math" w:hAnsi="Cambria Math"/>
          </w:rPr>
          <m:t>user</m:t>
        </m:r>
        <m:r>
          <m:rPr>
            <m:lit/>
          </m:rPr>
          <w:rPr>
            <w:rFonts w:ascii="Cambria Math" w:hAnsi="Cambria Math"/>
          </w:rPr>
          <m:t>_</m:t>
        </m:r>
        <m:r>
          <w:rPr>
            <w:rFonts w:ascii="Cambria Math" w:hAnsi="Cambria Math"/>
          </w:rPr>
          <m:t>id</m:t>
        </m:r>
      </m:oMath>
      <w:r w:rsidRPr="00712DDC">
        <w:t xml:space="preserve">) in the chronological order (based on the timestamps). To protect Twitter </w:t>
      </w:r>
      <w:r w:rsidR="00FC4F3A" w:rsidRPr="00712DDC">
        <w:t>user’s</w:t>
      </w:r>
      <w:r w:rsidR="00FC09B1">
        <w:t xml:space="preserve"> privacy, the ID</w:t>
      </w:r>
      <w:r w:rsidRPr="00712DDC">
        <w:t xml:space="preserve"> field was replaced with a randomly generated unique number and the </w:t>
      </w:r>
      <w:del w:id="169" w:author="Junjun Yin" w:date="2016-11-02T15:12:00Z">
        <w:r w:rsidRPr="00712DDC" w:rsidDel="007A5994">
          <w:delText xml:space="preserve">content of the </w:delText>
        </w:r>
      </w:del>
      <w:r w:rsidRPr="00712DDC">
        <w:t>message</w:t>
      </w:r>
      <w:ins w:id="170" w:author="Junjun Yin" w:date="2016-11-02T15:12:00Z">
        <w:r w:rsidR="007A5994">
          <w:t xml:space="preserve"> content</w:t>
        </w:r>
      </w:ins>
      <w:r w:rsidRPr="00712DDC">
        <w:t xml:space="preserve"> was removed. </w:t>
      </w:r>
      <w:del w:id="171" w:author="Yin, Junjun" w:date="2016-11-01T17:33:00Z">
        <w:r w:rsidRPr="00712DDC" w:rsidDel="00F42369">
          <w:delText xml:space="preserve">In addition, </w:delText>
        </w:r>
      </w:del>
      <w:ins w:id="172" w:author="Yin, Junjun" w:date="2016-11-01T17:33:00Z">
        <w:r w:rsidR="00F42369">
          <w:t>T</w:t>
        </w:r>
      </w:ins>
      <w:del w:id="173" w:author="Yin, Junjun" w:date="2016-11-01T17:33:00Z">
        <w:r w:rsidRPr="00712DDC" w:rsidDel="00F42369">
          <w:delText>t</w:delText>
        </w:r>
      </w:del>
      <w:r w:rsidRPr="00712DDC">
        <w:t xml:space="preserve">he actual location of each geo-located </w:t>
      </w:r>
      <w:ins w:id="174" w:author="Yin, Junjun" w:date="2016-11-01T17:33:00Z">
        <w:r w:rsidR="005D3999">
          <w:t>t</w:t>
        </w:r>
      </w:ins>
      <w:del w:id="175" w:author="Yin, Junjun" w:date="2016-11-01T17:33:00Z">
        <w:r w:rsidRPr="00712DDC" w:rsidDel="005D3999">
          <w:delText>T</w:delText>
        </w:r>
      </w:del>
      <w:r w:rsidRPr="00712DDC">
        <w:t xml:space="preserve">weet is only used for distance calculation and determining the </w:t>
      </w:r>
      <w:del w:id="176" w:author="Yin, Junjun" w:date="2016-11-01T17:33:00Z">
        <w:r w:rsidRPr="00712DDC" w:rsidDel="005D3999">
          <w:delText xml:space="preserve">corresponding </w:delText>
        </w:r>
      </w:del>
      <w:r w:rsidRPr="00712DDC">
        <w:t>geographic unit it falls in. Our simplified geo-located tweet dataset can be shared with other researchers upon request.</w:t>
      </w:r>
    </w:p>
    <w:p w14:paraId="36E019B8" w14:textId="77777777" w:rsidR="00627BA4" w:rsidRPr="00712DDC" w:rsidRDefault="00627BA4" w:rsidP="000A1A32">
      <w:pPr>
        <w:pStyle w:val="Heading2"/>
      </w:pPr>
      <w:r w:rsidRPr="00712DDC">
        <w:t>3.2. Mobility network of Twitter user spatial interactions</w:t>
      </w:r>
    </w:p>
    <w:p w14:paraId="4E477C4A" w14:textId="4409ABF9" w:rsidR="00627BA4" w:rsidRPr="00712DDC" w:rsidRDefault="00627BA4" w:rsidP="000A1A32">
      <w:pPr>
        <w:pStyle w:val="Paragraph"/>
      </w:pPr>
      <w:r w:rsidRPr="00712DDC">
        <w:t xml:space="preserve">A Twitter user’s movement is defined </w:t>
      </w:r>
      <w:del w:id="177" w:author="Yin, Junjun" w:date="2016-11-01T17:38:00Z">
        <w:r w:rsidRPr="00712DDC" w:rsidDel="002227E4">
          <w:delText xml:space="preserve">here </w:delText>
        </w:r>
      </w:del>
      <w:r w:rsidRPr="00712DDC">
        <w:t>as the individual’s geographic</w:t>
      </w:r>
      <w:r w:rsidR="00F70055">
        <w:t>al</w:t>
      </w:r>
      <w:r w:rsidRPr="00712DDC">
        <w:t xml:space="preserve"> relocation or displacement </w:t>
      </w:r>
      <w:r w:rsidR="002B10FC">
        <w:fldChar w:fldCharType="begin"/>
      </w:r>
      <w:r w:rsidR="002B10FC">
        <w:instrText xml:space="preserve"> ADDIN ZOTERO_ITEM CSL_CITATION {"citationID":"0GyukzQu","properties":{"custom":"(Gonz\\uc0\\u225{}lez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2B10FC">
        <w:fldChar w:fldCharType="separate"/>
      </w:r>
      <w:r w:rsidR="00386283" w:rsidRPr="00386283">
        <w:t>(González et al. 2008)</w:t>
      </w:r>
      <w:r w:rsidR="002B10FC">
        <w:fldChar w:fldCharType="end"/>
      </w:r>
      <w:r w:rsidRPr="00712DDC">
        <w:t xml:space="preserve">. This is not equivalent to a “trip” taken by an individual, because, displacement includes situations </w:t>
      </w:r>
      <w:ins w:id="178" w:author="Yin, Junjun" w:date="2016-11-01T17:34:00Z">
        <w:r w:rsidR="00E5029A">
          <w:t>where</w:t>
        </w:r>
      </w:ins>
      <w:del w:id="179" w:author="Yin, Junjun" w:date="2016-11-01T17:34:00Z">
        <w:r w:rsidRPr="00712DDC" w:rsidDel="00E5029A">
          <w:delText>when</w:delText>
        </w:r>
      </w:del>
      <w:r w:rsidRPr="00712DDC">
        <w:t xml:space="preserve"> the time interval between </w:t>
      </w:r>
      <w:r w:rsidRPr="00712DDC">
        <w:lastRenderedPageBreak/>
        <w:t xml:space="preserve">two consecutive recorded locations is one month. To identify the clusters of urban regional connectedness, Twitter user movements are used to establish a connectivity network, where two urban regions connect when a Twitter user’s movement begins in one and ends in another. These connections can be represented by an origin-destination (OD) matrix based on the collective Twitter user </w:t>
      </w:r>
      <w:r w:rsidR="00B47B6F">
        <w:t>displacements</w:t>
      </w:r>
      <w:r w:rsidRPr="00712DDC">
        <w:t xml:space="preserve">. This OD matrix is essentially a mathematical representation of a weighted directed graph </w:t>
      </w:r>
      <m:oMath>
        <m:r>
          <w:rPr>
            <w:rFonts w:ascii="Cambria Math" w:hAnsi="Cambria Math"/>
          </w:rPr>
          <m:t>G≡</m:t>
        </m:r>
        <m:r>
          <w:rPr>
            <w:rFonts w:ascii="Cambria Math" w:eastAsia="Cambria Math" w:hAnsi="Cambria Math" w:cs="Cambria Math"/>
          </w:rPr>
          <m:t>⟨</m:t>
        </m:r>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eastAsia="Cambria Math" w:hAnsi="Cambria Math" w:cs="Cambria Math"/>
          </w:rPr>
          <m:t>⟩</m:t>
        </m:r>
      </m:oMath>
      <w:r w:rsidRPr="00712DDC">
        <w:t xml:space="preserve">, where </w:t>
      </w:r>
      <m:oMath>
        <m:r>
          <w:rPr>
            <w:rFonts w:ascii="Cambria Math" w:hAnsi="Cambria Math"/>
          </w:rPr>
          <m:t xml:space="preserve">V </m:t>
        </m:r>
      </m:oMath>
      <w:r w:rsidRPr="00712DDC">
        <w:t>is a set of spatial nodes corresponding to the underlying urban regions</w:t>
      </w:r>
      <w:ins w:id="180" w:author="Yin, Junjun" w:date="2016-11-01T17:40:00Z">
        <w:r w:rsidR="00D826F8">
          <w:t xml:space="preserve">, </w:t>
        </w:r>
      </w:ins>
      <w:del w:id="181" w:author="Yin, Junjun" w:date="2016-11-01T17:40:00Z">
        <w:r w:rsidRPr="00712DDC" w:rsidDel="00D826F8">
          <w:delText xml:space="preserve"> and </w:delText>
        </w:r>
      </w:del>
      <m:oMath>
        <m:sSub>
          <m:sSubPr>
            <m:ctrlPr>
              <w:rPr>
                <w:rFonts w:ascii="Cambria Math" w:hAnsi="Cambria Math"/>
                <w:i/>
              </w:rPr>
            </m:ctrlPr>
          </m:sSubPr>
          <m:e>
            <m:r>
              <w:rPr>
                <w:rFonts w:ascii="Cambria Math" w:hAnsi="Cambria Math"/>
              </w:rPr>
              <m:t>E</m:t>
            </m:r>
          </m:e>
          <m:sub>
            <m:r>
              <w:rPr>
                <w:rFonts w:ascii="Cambria Math" w:hAnsi="Cambria Math"/>
              </w:rPr>
              <m:t>w</m:t>
            </m:r>
          </m:sub>
        </m:sSub>
        <m:r>
          <w:rPr>
            <w:rFonts w:ascii="Cambria Math" w:hAnsi="Cambria Math"/>
          </w:rPr>
          <m:t xml:space="preserve"> </m:t>
        </m:r>
      </m:oMath>
      <w:r w:rsidRPr="00712DDC">
        <w:t>is a set of edges representing the connections between a pair of nodes</w:t>
      </w:r>
      <w:ins w:id="182" w:author="Yin, Junjun" w:date="2016-11-01T17:40:00Z">
        <w:r w:rsidR="00D826F8">
          <w:t>,</w:t>
        </w:r>
      </w:ins>
      <w:r w:rsidRPr="00712DDC">
        <w:t xml:space="preserve"> and the </w:t>
      </w:r>
      <w:del w:id="183" w:author="Yin, Junjun" w:date="2016-11-01T17:40:00Z">
        <w:r w:rsidRPr="00712DDC" w:rsidDel="00D826F8">
          <w:delText xml:space="preserve">corresponding </w:delText>
        </w:r>
      </w:del>
      <w:r w:rsidRPr="00712DDC">
        <w:t>weights are assigned by the accumulated volume of Twitter user movements.</w:t>
      </w:r>
    </w:p>
    <w:p w14:paraId="6832024B" w14:textId="789D6599" w:rsidR="005552B3" w:rsidRPr="00712DDC" w:rsidRDefault="00627BA4" w:rsidP="006D1D8D">
      <w:pPr>
        <w:pStyle w:val="Newparagraph"/>
      </w:pPr>
      <w:r w:rsidRPr="00712DDC">
        <w:t xml:space="preserve">To build </w:t>
      </w:r>
      <w:r w:rsidR="00017C4C">
        <w:t>a</w:t>
      </w:r>
      <w:r w:rsidRPr="00712DDC">
        <w:t xml:space="preserve"> spatial network at </w:t>
      </w:r>
      <w:r w:rsidR="00017C4C">
        <w:t>the</w:t>
      </w:r>
      <w:r w:rsidRPr="00712DDC">
        <w:t xml:space="preserve"> national level, we had to determine the basic units to serve as spatial nodes of the connectivity network</w:t>
      </w:r>
      <w:del w:id="184" w:author="Yin, Junjun" w:date="2016-11-01T17:41:00Z">
        <w:r w:rsidRPr="00712DDC" w:rsidDel="0010647A">
          <w:delText xml:space="preserve"> of urban regions</w:delText>
        </w:r>
      </w:del>
      <w:r w:rsidRPr="00712DDC">
        <w:t>. Previous studies have suggested equi</w:t>
      </w:r>
      <w:del w:id="185" w:author="Junjun Yin" w:date="2016-10-31T13:41:00Z">
        <w:r w:rsidRPr="00712DDC" w:rsidDel="00BD5998">
          <w:delText>-</w:delText>
        </w:r>
      </w:del>
      <w:r w:rsidRPr="00712DDC">
        <w:t xml:space="preserve">distant spatial tessellation to generate nodes, which uses </w:t>
      </w:r>
      <w:ins w:id="186" w:author="Yin, Junjun" w:date="2016-11-01T17:37:00Z">
        <w:r w:rsidR="00650FC4" w:rsidRPr="00650FC4">
          <w:t xml:space="preserve">Voronoi </w:t>
        </w:r>
      </w:ins>
      <w:del w:id="187" w:author="Yin, Junjun" w:date="2016-11-01T17:36:00Z">
        <w:r w:rsidRPr="00712DDC" w:rsidDel="00BE0FBD">
          <w:delText>v</w:delText>
        </w:r>
      </w:del>
      <w:del w:id="188" w:author="Yin, Junjun" w:date="2016-11-01T17:37:00Z">
        <w:r w:rsidRPr="00712DDC" w:rsidDel="00650FC4">
          <w:delText xml:space="preserve">oronoi </w:delText>
        </w:r>
      </w:del>
      <w:r w:rsidRPr="00712DDC">
        <w:t xml:space="preserve">polygons to partition the space based on the collected points </w:t>
      </w:r>
      <w:r w:rsidR="002B10FC">
        <w:fldChar w:fldCharType="begin"/>
      </w:r>
      <w:r w:rsidR="00386283">
        <w:instrText xml:space="preserve"> ADDIN ZOTERO_ITEM CSL_CITATION {"citationID":"cMpUpEI1","properties":{"formattedCitation":"(Rinzivillo et al., 2012; Zhong et al., 2014)","plainCitation":"(Rinzivillo et al., 2012; Zhong et al., 2014)"},"citationItems":[{"id":482,"uris":["http://zotero.org/users/1928267/items/WGWBUUNT"],"uri":["http://zotero.org/users/1928267/items/WGWBUUNT"],"itemData":{"id":482,"type":"article-journal","title":"Discovering the Geographical Borders of Human Mobility","container-title":"KI - Künstliche Intelligenz","page":"253-260","volume":"26","issue":"3","source":"link.springer.com","DOI":"10.1007/s13218-012-0181-8","ISSN":"0933-1875, 1610-1987","journalAbbreviation":"Künstl Intell","language":"en","author":[{"family":"Rinzivillo","given":"Salvatore"},{"family":"Mainardi","given":"Simone"},{"family":"Pezzoni","given":"Fabio"},{"family":"Coscia","given":"Michele"},{"family":"Pedreschi","given":"Dino"},{"family":"Giannotti","given":"Fosca"}],"issued":{"date-parts":[["2012",3,29]]}}},{"id":476,"uris":["http://zotero.org/users/1928267/items/2C79MDQZ"],"uri":["http://zotero.org/users/1928267/items/2C79MDQZ"],"itemData":{"id":476,"type":"article-journal","title":"Detecting the dynamics of urban structure through spatial network analysis","container-title":"International Journal of Geographical Information Science","page":"2178-2199","volume":"28","issue":"11","source":"Taylor and Francis+NEJM","abstract":"Urban spatial structure in large cities is becoming ever more complex as populations grow in size, engage in more travel, and have increasing amounts of disposable income that enable them to live more diverse lifestyles. These trends have prominent and visible effects on urban activity, and cities are becoming more polycentric in their structure as new clusters and hotspots emerge and coalesce in a wider sea of urban development. Here, we apply recent methods in network science and their generalization to spatial analysis to identify the spatial structure of city hubs, centers, and borders, which are essential elements in understanding urban interactions. We use a ‘big’ data set for Singapore from the automatic smart card fare collection system, which is available for sample periods in 2010, 2011, and 2012 to show how the changing roles and influences of local areas in the overall spatial structure of urban movement can be efficiently monitored from daily transportation.In essence, we first construct a weighted directed graph from these travel records. Each node in the graph denotes an urban area, edges denote the possibility of travel between any two areas, and the weight of edges denotes the volume of travel, which is the number of trips made. We then make use of (a) the graph properties to obtain an overall view of travel demand, (b) graph centralities for detecting urban centers and hubs, and (c) graph community structures for uncovering socioeconomic clusters defined as neighborhoods and their borders. Finally, results of this network analysis are projected back onto geographical space to reveal the spatial structure of urban movements. The revealed community structure shows a clear subdivision into different areas that separate the population’s activity space into smaller neighborhoods. The generated borders are different from existing administrative ones. By comparing the results from 3 years of data, we find that Singapore, even from such a short time series, is developing rapidly towards a polycentric urban form, where new subcenters and communities are emerging largely in line with the city’s master plan.To summarize, our approach yields important insights into urban phenomena generated by human movements. It represents a quantitative approach to urban analysis, which explicitly identifies ongoing urban transformations.","DOI":"10.1080/13658816.2014.914521","ISSN":"1365-8816","author":[{"family":"Zhong","given":"Chen"},{"family":"Arisona","given":"Stefan Müller"},{"family":"Huang","given":"Xianfeng"},{"family":"Batty","given":"Michael"},{"family":"Schmitt","given":"Gerhard"}],"issued":{"date-parts":[["2014",11,2]]}}}],"schema":"https://github.com/citation-style-language/schema/raw/master/csl-citation.json"} </w:instrText>
      </w:r>
      <w:r w:rsidR="002B10FC">
        <w:fldChar w:fldCharType="separate"/>
      </w:r>
      <w:r w:rsidR="00386283" w:rsidRPr="00386283">
        <w:t>(Rinzivillo et al., 2012; Zhong et al., 2014)</w:t>
      </w:r>
      <w:r w:rsidR="002B10FC">
        <w:fldChar w:fldCharType="end"/>
      </w:r>
      <w:r w:rsidRPr="00712DDC">
        <w:t xml:space="preserve">. This approach demonstrates improvements </w:t>
      </w:r>
      <w:del w:id="189" w:author="Yin, Junjun" w:date="2016-11-01T17:42:00Z">
        <w:r w:rsidRPr="00712DDC" w:rsidDel="0010647A">
          <w:delText xml:space="preserve">for </w:delText>
        </w:r>
      </w:del>
      <w:ins w:id="190" w:author="Yin, Junjun" w:date="2016-11-01T17:42:00Z">
        <w:r w:rsidR="0010647A">
          <w:t>in</w:t>
        </w:r>
        <w:r w:rsidR="0010647A" w:rsidRPr="00712DDC">
          <w:t xml:space="preserve"> </w:t>
        </w:r>
      </w:ins>
      <w:r w:rsidRPr="00712DDC">
        <w:t>estimating the locations of mobile</w:t>
      </w:r>
      <w:r w:rsidR="002E1D1C" w:rsidRPr="00712DDC">
        <w:t xml:space="preserve"> </w:t>
      </w:r>
      <w:r w:rsidR="00596F84" w:rsidRPr="00712DDC">
        <w:t xml:space="preserve">phone records </w:t>
      </w:r>
      <w:del w:id="191" w:author="Yin, Junjun" w:date="2016-11-01T17:42:00Z">
        <w:r w:rsidR="00596F84" w:rsidRPr="00712DDC" w:rsidDel="0010647A">
          <w:delText>based on the</w:delText>
        </w:r>
      </w:del>
      <w:ins w:id="192" w:author="Yin, Junjun" w:date="2016-11-01T17:42:00Z">
        <w:r w:rsidR="0010647A">
          <w:t>from</w:t>
        </w:r>
      </w:ins>
      <w:r w:rsidR="00596F84" w:rsidRPr="00712DDC">
        <w:t xml:space="preserve"> cell tower triangulation </w:t>
      </w:r>
      <w:r w:rsidR="002B10FC">
        <w:fldChar w:fldCharType="begin"/>
      </w:r>
      <w:r w:rsidR="00386283">
        <w:instrText xml:space="preserve"> ADDIN ZOTERO_ITEM CSL_CITATION {"citationID":"LaoLdEqb","properties":{"custom":"(Gonz\\uc0\\u225{}lez et al. 2008; Qian et al. 2013)","formattedCitation":"{\\rtf (Gonz\\uc0\\u225{}lez et al. 2008; Qian et al. 2013)}","plainCitation":"(González et al. 2008; Qian et al. 2013)"},"citationItems":[{"id":431,"uris":["http://zotero.org/users/1928267/items/SD6RZ9ND"],"uri":["http://zotero.org/users/1928267/items/SD6RZ9ND"],"itemData":{"id":431,"type":"article-journal","title":"Understanding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958,"uris":["http://zotero.org/users/1928267/items/HNUWGXD3"],"uri":["http://zotero.org/users/1928267/items/HNUWGXD3"],"itemData":{"id":958,"type":"chapter","title":"The impact of spatial resolution and representation on human mobility predictability","container-title":"Web and Wireless Geographical Information Systems, Heidelberg","publisher":"Springer","publisher-place":"Berlin","page":"25-40","event-place":"Berlin","author":[{"family":"Qian","given":"W."},{"family":"Stanley","given":"K. G."},{"family":"Osgood","given":"N. D."}],"issued":{"date-parts":[["2013"]]}},"label":"page"}],"schema":"https://github.com/citation-style-language/schema/raw/master/csl-citation.json"} </w:instrText>
      </w:r>
      <w:r w:rsidR="002B10FC">
        <w:fldChar w:fldCharType="separate"/>
      </w:r>
      <w:r w:rsidR="00386283" w:rsidRPr="00386283">
        <w:t>(González et al. 2008; Qian et al. 2013)</w:t>
      </w:r>
      <w:r w:rsidR="002B10FC">
        <w:fldChar w:fldCharType="end"/>
      </w:r>
      <w:r w:rsidR="00596F84" w:rsidRPr="00712DDC">
        <w:t>. However, equi</w:t>
      </w:r>
      <w:del w:id="193" w:author="Junjun Yin" w:date="2016-10-31T13:41:00Z">
        <w:r w:rsidR="00596F84" w:rsidRPr="00712DDC" w:rsidDel="00BD5998">
          <w:delText>-</w:delText>
        </w:r>
      </w:del>
      <w:r w:rsidR="00596F84" w:rsidRPr="00712DDC">
        <w:t>distant tessellation decreases the spatia</w:t>
      </w:r>
      <w:r w:rsidR="0010647A">
        <w:t>l resolution of aggregated geo-</w:t>
      </w:r>
      <w:r w:rsidR="00596F84" w:rsidRPr="00712DDC">
        <w:t xml:space="preserve">located tweets, because the location information is usually derived from the embedded GPS within mobile devices and tends to provide greater accuracy </w:t>
      </w:r>
      <w:r w:rsidR="002B10FC">
        <w:fldChar w:fldCharType="begin"/>
      </w:r>
      <w:r w:rsidR="00386283">
        <w:instrText xml:space="preserve"> ADDIN ZOTERO_ITEM CSL_CITATION {"citationID":"uzQy8EEa","properties":{"formattedCitation":"(Zandbergen, 2009)","plainCitation":"(Zandbergen, 2009)"},"citationItems":[{"id":486,"uris":["http://zotero.org/users/1928267/items/2Q4V33TI"],"uri":["http://zotero.org/users/1928267/items/2Q4V33TI"],"itemData":{"id":486,"type":"article-journal","title":"Accuracy of iPhone Locations: A Comparison of Assisted GPS, WiFi and Cellular Positioning","container-title":"Transactions in GIS","page":"5-25","volume":"13","source":"Wiley Online Library","abstract":"The 3G iPhone was the first consumer device to provide a seamless integration of three positioning technologies: Assisted GPS (A-GPS), WiFi positioning and cellular network positioning. This study presents an evaluation of the accuracy of locations obtained using these three positioning modes on the 3G iPhone. A-GPS locations were validated using surveyed benchmarks and compared to a traditional low-cost GPS receiver running simultaneously. WiFi and cellular positions for indoor locations were validated using high resolution orthophotography. Results indicate that A-GPS locations obtained using the 3G iPhone are much less accurate than those from regular autonomous GPS units (average median error of 8 m for ten 20-minute field tests) but appear sufficient for most Location Based Services (LBS). WiFi locations using the 3G iPhone are much less accurate (median error of 74 m for 58 observations) and fail to meet the published accuracy specifications. Positional errors in WiFi also reveal erratic spatial patterns resulting from the design of the calibration effort underlying the WiFi positioning system. Cellular positioning using the 3G iPhone is the least accurate positioning method (median error of 600 m for 64 observations), consistent with previous studies. Pros and cons of the three positioning technologies are presented in terms of coverage, accuracy and reliability, followed by a discussion of the implications for LBS using the 3G iPhone and similar mobile devices.","DOI":"10.1111/j.1467-9671.2009.01152.x","ISSN":"1467-9671","shortTitle":"Accuracy of iPhone Locations","language":"en","author":[{"family":"Zandbergen","given":"Paul A"}],"issued":{"date-parts":[["2009",6,1]]}}}],"schema":"https://github.com/citation-style-language/schema/raw/master/csl-citation.json"} </w:instrText>
      </w:r>
      <w:r w:rsidR="002B10FC">
        <w:fldChar w:fldCharType="separate"/>
      </w:r>
      <w:r w:rsidR="00386283" w:rsidRPr="00386283">
        <w:t>(Zandbergen, 2009)</w:t>
      </w:r>
      <w:r w:rsidR="002B10FC">
        <w:fldChar w:fldCharType="end"/>
      </w:r>
      <w:r w:rsidR="00596F84" w:rsidRPr="00712DDC">
        <w:t>. Another approach is to partition the space into a grid of spatial pixels</w:t>
      </w:r>
      <w:r w:rsidR="00047FD9">
        <w:t xml:space="preserve"> </w:t>
      </w:r>
      <w:r w:rsidR="002B10FC">
        <w:fldChar w:fldCharType="begin"/>
      </w:r>
      <w:r w:rsidR="00C4214E">
        <w:instrText xml:space="preserve"> ADDIN ZOTERO_ITEM CSL_CITATION {"citationID":"HefzNlrt","properties":{"custom":"(Ratti et al., 2010; X. Liu et al., 2015)","formattedCitation":"(Ratti et al., 2010; X. Liu et al., 2015)","plainCitation":"(Ratti et al., 2010; X. Liu et al., 2015)"},"citationItems":[{"id":467,"uris":["http://zotero.org/users/1928267/items/4ISQDCUG"],"uri":["http://zotero.org/users/1928267/items/4ISQDCUG"],"itemData":{"id":467,"type":"article-journal","title":"Redrawing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label":"page"}],"schema":"https://github.com/citation-style-language/schema/raw/master/csl-citation.json"} </w:instrText>
      </w:r>
      <w:r w:rsidR="002B10FC">
        <w:fldChar w:fldCharType="separate"/>
      </w:r>
      <w:r w:rsidR="00C4214E" w:rsidRPr="00C4214E">
        <w:t>(Ratti et al., 2010; X. Liu et al., 2015)</w:t>
      </w:r>
      <w:r w:rsidR="002B10FC">
        <w:fldChar w:fldCharType="end"/>
      </w:r>
      <w:r w:rsidR="00596F84" w:rsidRPr="00712DDC">
        <w:t xml:space="preserve">. However, the </w:t>
      </w:r>
      <w:del w:id="194" w:author="Yin, Junjun" w:date="2016-11-01T17:44:00Z">
        <w:r w:rsidR="00596F84" w:rsidRPr="00712DDC" w:rsidDel="0010647A">
          <w:delText xml:space="preserve">size of the </w:delText>
        </w:r>
      </w:del>
      <w:r w:rsidR="00596F84" w:rsidRPr="00712DDC">
        <w:t>cell</w:t>
      </w:r>
      <w:ins w:id="195" w:author="Yin, Junjun" w:date="2016-11-01T17:44:00Z">
        <w:r w:rsidR="0010647A">
          <w:t xml:space="preserve"> size</w:t>
        </w:r>
      </w:ins>
      <w:r w:rsidR="00596F84" w:rsidRPr="00712DDC">
        <w:t xml:space="preserve"> can potentially </w:t>
      </w:r>
      <w:del w:id="196" w:author="Junjun Yin" w:date="2016-11-02T15:21:00Z">
        <w:r w:rsidR="00596F84" w:rsidRPr="00712DDC" w:rsidDel="009C01FE">
          <w:delText>lead to</w:delText>
        </w:r>
      </w:del>
      <w:ins w:id="197" w:author="Junjun Yin" w:date="2016-11-02T15:21:00Z">
        <w:r w:rsidR="009C01FE">
          <w:t>cause</w:t>
        </w:r>
      </w:ins>
      <w:r w:rsidR="00596F84" w:rsidRPr="00712DDC">
        <w:t xml:space="preserve"> biases due to the Modifiable Area Unit Problem (MAUP) </w:t>
      </w:r>
      <w:r w:rsidR="002B10FC">
        <w:fldChar w:fldCharType="begin"/>
      </w:r>
      <w:r w:rsidR="00386283">
        <w:instrText xml:space="preserve"> ADDIN ZOTERO_ITEM CSL_CITATION {"citationID":"wiZh4pbr","properties":{"formattedCitation":"(Openshaw, 1984; Wong, 2009)","plainCitation":"(Openshaw, 1984; Wong, 2009)"},"citationItems":[{"id":488,"uris":["http://zotero.org/users/1928267/items/7K5UFFSZ"],"uri":["http://zotero.org/users/1928267/items/7K5UFFSZ"],"itemData":{"id":488,"type":"paper-conference","title":"The modifiable areal unit problem","publisher":"Geo Abstracts University of East Anglia","author":[{"family":"Openshaw","given":"Stan"}],"issued":{"date-parts":[["1984"]]}}},{"id":484,"uris":["http://zotero.org/users/1928267/items/NQ3SHKII"],"uri":["http://zotero.org/users/1928267/items/NQ3SHKII"],"itemData":{"id":484,"type":"book","title":"The modifiable areal unit problem (MAUP)","publisher":"SAGE Publications: London, UK","author":[{"family":"Wong","given":"David"}],"issued":{"date-parts":[["2009"]]}}}],"schema":"https://github.com/citation-style-language/schema/raw/master/csl-citation.json"} </w:instrText>
      </w:r>
      <w:r w:rsidR="002B10FC">
        <w:fldChar w:fldCharType="separate"/>
      </w:r>
      <w:r w:rsidR="00386283" w:rsidRPr="00386283">
        <w:t>(Openshaw, 1984; Wong, 2009)</w:t>
      </w:r>
      <w:r w:rsidR="002B10FC">
        <w:fldChar w:fldCharType="end"/>
      </w:r>
      <w:r w:rsidR="00596F84" w:rsidRPr="00712DDC">
        <w:t xml:space="preserve">, where different choices of unit size can lead to significant variant findings. To compare our investigation with the findings </w:t>
      </w:r>
      <w:del w:id="198" w:author="Yin, Junjun" w:date="2016-11-01T17:44:00Z">
        <w:r w:rsidR="00596F84" w:rsidRPr="00712DDC" w:rsidDel="0010647A">
          <w:delText xml:space="preserve">of </w:delText>
        </w:r>
      </w:del>
      <w:ins w:id="199" w:author="Yin, Junjun" w:date="2016-11-01T17:44:00Z">
        <w:r w:rsidR="0010647A">
          <w:t>from</w:t>
        </w:r>
        <w:r w:rsidR="0010647A" w:rsidRPr="00712DDC">
          <w:t xml:space="preserve"> </w:t>
        </w:r>
      </w:ins>
      <w:r w:rsidR="00596F84" w:rsidRPr="00712DDC">
        <w:t xml:space="preserve">similar studies, and avoid subjectively deciding the cell size, we performed statistical analysis of Twitter user mobility patterns in Great Britain and measured the distribution of collective Twitter </w:t>
      </w:r>
      <w:r w:rsidR="00596F84" w:rsidRPr="00712DDC">
        <w:lastRenderedPageBreak/>
        <w:t>user displacements and the radius of gyrations of individuals</w:t>
      </w:r>
      <w:r w:rsidR="00995A5A">
        <w:t xml:space="preserve"> </w:t>
      </w:r>
      <w:r w:rsidR="002B10FC">
        <w:fldChar w:fldCharType="begin"/>
      </w:r>
      <w:ins w:id="200" w:author="Yin, Junjun" w:date="2016-11-02T23:49:00Z">
        <w:r w:rsidR="006D1D8D">
          <w:instrText xml:space="preserve"> ADDIN ZOTERO_ITEM CSL_CITATION {"citationID":"jWrVsspd","properties":{"custom":"(Gonz\\uc0\\u225{}lez et al. 2008; Jurdak et al. 2015)","formattedCitation":"{\\rtf (Gonz\\uc0\\u225{}lez et al. 2008; Jurdak et al. 2015)}","plainCitation":"(González et al. 2008; Jurdak et al. 2015)"},"citationItems":[{"id":97,"uris":["http://zotero.org/users/1928267/items/SD6RZ9ND"],"uri":["http://zotero.org/users/1928267/items/SD6RZ9ND"],"itemData":{"id":97,"type":"article-journal","title":"Understanding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ins>
      <w:del w:id="201" w:author="Yin, Junjun" w:date="2016-11-02T23:49:00Z">
        <w:r w:rsidR="002B10FC" w:rsidDel="006D1D8D">
          <w:delInstrText xml:space="preserve"> ADDIN ZOTERO_ITEM CSL_CITATION {"citationID":"v70MTV9s","properties":{"custom":"(Gonz\\uc0\\u225{}lez et al. 2008; Jurdak et al. 2015)","formattedCitation":"{\\rtf (Gonz\\uc0\\u225{}lez et al. 2008; Jurdak et al. 2015)}","plainCitation":"(González et al. 2008; Jurdak et al. 2015)"},"citationItems":[{"id":431,"uris":["http://zotero.org/users/1928267/items/SD6RZ9ND"],"uri":["http://zotero.org/users/1928267/items/SD6RZ9ND"],"itemData":{"id":431,"type":"article-journal","title":"Understanding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label":"page"}],"schema":"https://github.com/citation-style-language/schema/raw/master/csl-citation.json"} </w:delInstrText>
        </w:r>
      </w:del>
      <w:r w:rsidR="002B10FC">
        <w:fldChar w:fldCharType="separate"/>
      </w:r>
      <w:ins w:id="202" w:author="Yin, Junjun" w:date="2016-11-02T23:49:00Z">
        <w:r w:rsidR="006D1D8D" w:rsidRPr="006D1D8D">
          <w:t>(González</w:t>
        </w:r>
        <w:r w:rsidR="006D1D8D">
          <w:t xml:space="preserve"> et al. 2008</w:t>
        </w:r>
        <w:r w:rsidR="006D1D8D" w:rsidRPr="006D1D8D">
          <w:t>)</w:t>
        </w:r>
      </w:ins>
      <w:del w:id="203" w:author="Yin, Junjun" w:date="2016-11-02T23:49:00Z">
        <w:r w:rsidR="00386283" w:rsidRPr="00386283" w:rsidDel="006D1D8D">
          <w:delText>(González et al. 2008; Jurdak et al. 2015)</w:delText>
        </w:r>
      </w:del>
      <w:r w:rsidR="002B10FC">
        <w:fldChar w:fldCharType="end"/>
      </w:r>
      <w:r w:rsidR="00596F84" w:rsidRPr="00712DDC">
        <w:t>. The radius of gyration is a metric to distinguish mobility patterns of i</w:t>
      </w:r>
      <w:r w:rsidR="003F7106">
        <w:t>ndividuals</w:t>
      </w:r>
      <w:del w:id="204" w:author="Yin, Junjun" w:date="2016-11-02T23:48:00Z">
        <w:r w:rsidR="003F7106" w:rsidDel="006D1D8D">
          <w:delText xml:space="preserve"> </w:delText>
        </w:r>
        <w:r w:rsidR="002B10FC" w:rsidDel="006D1D8D">
          <w:fldChar w:fldCharType="begin"/>
        </w:r>
        <w:r w:rsidR="002B10FC" w:rsidDel="006D1D8D">
          <w:delInstrText xml:space="preserve"> ADDIN ZOTERO_ITEM CSL_CITATION {"citationID":"m1PXcjdc","properties":{"custom":"(Gonz\\uc0\\u225{}lez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delInstrText>
        </w:r>
        <w:r w:rsidR="002B10FC" w:rsidDel="006D1D8D">
          <w:fldChar w:fldCharType="separate"/>
        </w:r>
        <w:r w:rsidR="00386283" w:rsidRPr="00386283" w:rsidDel="006D1D8D">
          <w:delText>(González et al. 2008)</w:delText>
        </w:r>
        <w:r w:rsidR="002B10FC" w:rsidDel="006D1D8D">
          <w:fldChar w:fldCharType="end"/>
        </w:r>
      </w:del>
      <w:r w:rsidR="00596F84" w:rsidRPr="00712DDC">
        <w:t>, which is defined as Eq. (1):</w:t>
      </w:r>
    </w:p>
    <w:p w14:paraId="57756576" w14:textId="6A0E5F87" w:rsidR="002F0A23" w:rsidRPr="00712DDC" w:rsidRDefault="009F5102" w:rsidP="0096693D">
      <w:pPr>
        <w:pStyle w:val="Displayedequation"/>
      </w:pPr>
      <w:ins w:id="205" w:author="Yin, Junjun" w:date="2016-11-01T23:14:00Z">
        <w:r>
          <w:tab/>
        </w:r>
      </w:ins>
      <m:oMath>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centroid</m:t>
                        </m:r>
                      </m:sub>
                    </m:sSub>
                    <m:r>
                      <m:rPr>
                        <m:sty m:val="p"/>
                      </m:rPr>
                      <w:rPr>
                        <w:rFonts w:ascii="Cambria Math" w:hAnsi="Cambria Math"/>
                      </w:rPr>
                      <m:t>)</m:t>
                    </m:r>
                  </m:e>
                  <m:sup>
                    <m:r>
                      <m:rPr>
                        <m:sty m:val="p"/>
                      </m:rPr>
                      <w:rPr>
                        <w:rFonts w:ascii="Cambria Math" w:hAnsi="Cambria Math"/>
                      </w:rPr>
                      <m:t>2</m:t>
                    </m:r>
                  </m:sup>
                </m:sSup>
              </m:e>
            </m:nary>
          </m:e>
        </m:rad>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centroid</m:t>
            </m:r>
            <m:r>
              <m:rPr>
                <m:sty m:val="p"/>
              </m:rPr>
              <w:rPr>
                <w:rFonts w:ascii="Cambria Math" w:hAnsi="Cambria Math"/>
              </w:rPr>
              <m:t>=</m:t>
            </m:r>
          </m:sub>
        </m:sSub>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oMath>
      <w:ins w:id="206" w:author="Yin, Junjun" w:date="2016-11-01T23:14:00Z">
        <w:r>
          <w:tab/>
        </w:r>
      </w:ins>
      <w:del w:id="207" w:author="Yin, Junjun" w:date="2016-11-01T23:14:00Z">
        <w:r w:rsidR="00A773C1" w:rsidDel="009F5102">
          <w:delText xml:space="preserve"> </w:delText>
        </w:r>
      </w:del>
      <w:ins w:id="208" w:author="Yin, Junjun" w:date="2016-11-01T23:12:00Z">
        <w:r>
          <w:t>(</w:t>
        </w:r>
        <w:r w:rsidR="00D85D41">
          <w:t>1</w:t>
        </w:r>
        <w:r>
          <w:t>)</w:t>
        </w:r>
      </w:ins>
      <w:del w:id="209" w:author="Yin, Junjun" w:date="2016-11-01T23:12:00Z">
        <w:r w:rsidR="00A773C1" w:rsidDel="009F5102">
          <w:delText>xx</w:delText>
        </w:r>
      </w:del>
    </w:p>
    <w:p w14:paraId="4C063E72" w14:textId="32356FE1" w:rsidR="00C139CB" w:rsidRPr="00712DDC" w:rsidRDefault="00C139CB" w:rsidP="00531273">
      <w:pPr>
        <w:pStyle w:val="Newparagraph"/>
      </w:pPr>
      <w:r w:rsidRPr="00712DDC">
        <w:t>This measures the accumulated distances of deviation from the center of mass of an indi</w:t>
      </w:r>
      <w:r w:rsidR="00531273">
        <w:t xml:space="preserve">vidual user’s trajectory,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531273">
        <w:t xml:space="preserve"> </w:t>
      </w:r>
      <w:r w:rsidRPr="00712DDC">
        <w:t xml:space="preserve">is one of the user’s locations and </w:t>
      </w:r>
      <m:oMath>
        <m:sSub>
          <m:sSubPr>
            <m:ctrlPr>
              <w:rPr>
                <w:rFonts w:ascii="Cambria Math" w:hAnsi="Cambria Math"/>
                <w:i/>
              </w:rPr>
            </m:ctrlPr>
          </m:sSubPr>
          <m:e>
            <m:r>
              <w:rPr>
                <w:rFonts w:ascii="Cambria Math" w:hAnsi="Cambria Math"/>
              </w:rPr>
              <m:t>p</m:t>
            </m:r>
          </m:e>
          <m:sub>
            <m:r>
              <w:rPr>
                <w:rFonts w:ascii="Cambria Math" w:hAnsi="Cambria Math"/>
              </w:rPr>
              <m:t>centroid</m:t>
            </m:r>
          </m:sub>
        </m:sSub>
      </m:oMath>
      <w:r w:rsidR="00531273">
        <w:t xml:space="preserve"> </w:t>
      </w:r>
      <w:r w:rsidRPr="00712DDC">
        <w:t xml:space="preserve">is the center of mass of the user’s trajectory. By examining the probability distributions of the radius of gyration, also known as the spatial dispersal kernel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712DDC">
        <w:t xml:space="preserve"> (Brockmann et al. 2006), we chose 10 km as the cell size at the national level of Great Britain (Fig. 3 - c, with details shown in the next section). More importantly, as 10 km is the distinct geographic distance for separating two main groups of Twitter users in terms of the spatial coverage in Great Britain, a 10-km size cell serves as a mask to partition</w:t>
      </w:r>
      <w:del w:id="210" w:author="Junjun Yin" w:date="2016-11-02T15:26:00Z">
        <w:r w:rsidRPr="00712DDC" w:rsidDel="002E10BD">
          <w:delText>ing</w:delText>
        </w:r>
      </w:del>
      <w:r w:rsidRPr="00712DDC">
        <w:t xml:space="preserve"> the space. In this way, we </w:t>
      </w:r>
      <w:del w:id="211" w:author="Yin, Junjun" w:date="2016-11-01T17:46:00Z">
        <w:r w:rsidRPr="00712DDC" w:rsidDel="001B4397">
          <w:delText xml:space="preserve">can </w:delText>
        </w:r>
      </w:del>
      <w:r w:rsidRPr="00712DDC">
        <w:t>focus on the inter-connections among different urban regions with less attention to movements around a user’s neighborhood (i.e., within 10 km radius), such as home or work places. Thus, we created a fishnet with 2784 10-km size cells. The cells of the fishnet act as proxies to represent individuals’ spatial coverage areas to focus more on the inter-connectivity among cells and identify strongly connected cell clusters.</w:t>
      </w:r>
    </w:p>
    <w:p w14:paraId="3623AECB" w14:textId="77777777" w:rsidR="00EC6D34" w:rsidRPr="00712DDC" w:rsidRDefault="00EC6D34" w:rsidP="006A09D3">
      <w:pPr>
        <w:pStyle w:val="Heading2"/>
      </w:pPr>
      <w:r w:rsidRPr="00712DDC">
        <w:t>3.3. Community structure of the network of spatial interactions</w:t>
      </w:r>
    </w:p>
    <w:p w14:paraId="456B9330" w14:textId="5BF60CF6" w:rsidR="006F080B" w:rsidRPr="00712DDC" w:rsidRDefault="00EC6D34" w:rsidP="00C92031">
      <w:r w:rsidRPr="00712DDC">
        <w:t>Based on the derived mobility network of spatial interactions, which is a directed weighted graph, we further determined clusters of strongly connect</w:t>
      </w:r>
      <w:r w:rsidR="001B4397">
        <w:t>ed spatial nodes, known as com</w:t>
      </w:r>
      <w:r w:rsidRPr="00712DDC">
        <w:t>munities</w:t>
      </w:r>
      <w:del w:id="212" w:author="Yin, Junjun" w:date="2016-11-01T17:48:00Z">
        <w:r w:rsidRPr="00712DDC" w:rsidDel="001B4397">
          <w:delText>,</w:delText>
        </w:r>
      </w:del>
      <w:r w:rsidRPr="00712DDC">
        <w:t xml:space="preserve"> in the graph space. There are a variety of community detection algorithms that produce different results depending </w:t>
      </w:r>
      <w:ins w:id="213" w:author="Junjun Yin" w:date="2016-11-02T02:10:00Z">
        <w:r w:rsidR="001B7197">
          <w:t xml:space="preserve">on </w:t>
        </w:r>
      </w:ins>
      <w:r w:rsidRPr="00712DDC">
        <w:t>the definition of com</w:t>
      </w:r>
      <w:r w:rsidR="00766F27">
        <w:t xml:space="preserve">munity </w:t>
      </w:r>
      <w:r w:rsidR="00766F27">
        <w:lastRenderedPageBreak/>
        <w:t xml:space="preserve">within the network </w:t>
      </w:r>
      <w:r w:rsidR="002B10FC">
        <w:fldChar w:fldCharType="begin"/>
      </w:r>
      <w:r w:rsidR="002B10FC">
        <w:instrText xml:space="preserve"> ADDIN ZOTERO_ITEM CSL_CITATION {"citationID":"l0ZtiXp7","properties":{"custom":"(Coscia et al. 2011)","formattedCitation":"(Coscia et al. 2011)","plainCitation":"(Coscia et al. 2011)"},"citationItems":[{"id":967,"uris":["http://zotero.org/users/1928267/items/NHZAQF2R"],"uri":["http://zotero.org/users/1928267/items/NHZAQF2R"],"itemData":{"id":967,"type":"article-journal","title":"A classification for community discovery methods in complex networks","container-title":"Statistical Analysis and Data Mining","page":"512-546","volume":"4","issue":"5","author":[{"family":"Coscia","given":"M."},{"family":"Giannotti","given":"F."},{"family":"Pedreschi","given":"D."}],"issued":{"date-parts":[["2011"]]}}}],"schema":"https://github.com/citation-style-language/schema/raw/master/csl-citation.json"} </w:instrText>
      </w:r>
      <w:r w:rsidR="002B10FC">
        <w:fldChar w:fldCharType="separate"/>
      </w:r>
      <w:r w:rsidR="00386283" w:rsidRPr="00386283">
        <w:t>(Coscia et al. 2011)</w:t>
      </w:r>
      <w:r w:rsidR="002B10FC">
        <w:fldChar w:fldCharType="end"/>
      </w:r>
      <w:r w:rsidRPr="00712DDC">
        <w:t>. A common community detection met</w:t>
      </w:r>
      <w:r w:rsidR="00754A99" w:rsidRPr="00712DDC">
        <w:t>hod is based on modularity max</w:t>
      </w:r>
      <w:r w:rsidRPr="00712DDC">
        <w:t xml:space="preserve">imization (Newman 2006), seen in previous studies </w:t>
      </w:r>
      <w:r w:rsidR="002B10FC">
        <w:fldChar w:fldCharType="begin"/>
      </w:r>
      <w:r w:rsidR="002B10FC">
        <w:instrText xml:space="preserve"> ADDIN ZOTERO_ITEM CSL_CITATION {"citationID":"QPHJBeEY","properties":{"custom":"(Ratti et al. 2010; Song et al. 2012; Hawelka et al. 2014)","formattedCitation":"(Ratti et al. 2010; Song et al. 2012; Hawelka et al. 2014)","plainCitation":"(Ratti et al. 2010; Song et al. 2012; Hawelka et al. 2014)"},"citationItems":[{"id":467,"uris":["http://zotero.org/users/1928267/items/4ISQDCUG"],"uri":["http://zotero.org/users/1928267/items/4ISQDCUG"],"itemData":{"id":467,"type":"article-journal","title":"Redrawing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label":"page"},{"id":474,"uris":["http://zotero.org/users/1928267/items/EK479K8N"],"uri":["http://zotero.org/users/1928267/items/EK479K8N"],"itemData":{"id":474,"type":"article-journal","title":"Connections between human dynamics and network science","container-title":"arXiv preprint arXiv:1209.1411","source":"Google Scholar","URL":"http://arxiv.org/abs/1209.1411","author":[{"family":"Song","given":"Chaoming"},{"family":"Wang","given":"Dashun"},{"family":"Barabási","given":"Albert-László"}],"issued":{"date-parts":[["2012"]]},"accessed":{"date-parts":[["2015",8,19]]}},"label":"page"},{"id":478,"uris":["http://zotero.org/users/1928267/items/798IINJP"],"uri":["http://zotero.org/users/1928267/items/798IINJP"],"itemData":{"id":478,"type":"article-journal","title":"Geo-located Twitter as proxy for global mobility patterns","container-title":"Cartography and Geographic Information Science","page":"260–271","volume":"41","issue":"3","source":"Google Scholar","author":[{"family":"Hawelka","given":"Bartosz"},{"family":"Sitko","given":"Izabela"},{"family":"Beinat","given":"Euro"},{"family":"Sobolevsky","given":"Stanislav"},{"family":"Kazakopoulos","given":"Pavlos"},{"family":"Ratti","given":"Carlo"}],"issued":{"date-parts":[["2014"]]}},"label":"page"}],"schema":"https://github.com/citation-style-language/schema/raw/master/csl-citation.json"} </w:instrText>
      </w:r>
      <w:r w:rsidR="002B10FC">
        <w:fldChar w:fldCharType="separate"/>
      </w:r>
      <w:r w:rsidR="00386283" w:rsidRPr="00386283">
        <w:t>(Ratti et al. 2010; Song et al. 2012; Hawelka et al. 2014)</w:t>
      </w:r>
      <w:r w:rsidR="002B10FC">
        <w:fldChar w:fldCharType="end"/>
      </w:r>
      <w:r w:rsidRPr="00712DDC">
        <w:t>. However, such an approach is often problematic: it is found to have an inherent resolution problem, where small communi</w:t>
      </w:r>
      <w:r w:rsidR="00E21B12" w:rsidRPr="00712DDC">
        <w:t xml:space="preserve">ties are either ignored </w:t>
      </w:r>
      <w:r w:rsidR="002B10FC">
        <w:fldChar w:fldCharType="begin"/>
      </w:r>
      <w:r w:rsidR="00386283">
        <w:instrText xml:space="preserve"> ADDIN ZOTERO_ITEM CSL_CITATION {"citationID":"HcUvUN7G","properties":{"formattedCitation":"{\\rtf (Fortunato &amp; Barth\\uc0\\u233{}lemy, 2007)}","plainCitation":"(Fortunato &amp; Barthélemy, 2007)"},"citationItems":[{"id":494,"uris":["http://zotero.org/users/1928267/items/WQGPGJMS"],"uri":["http://zotero.org/users/1928267/items/WQGPGJMS"],"itemData":{"id":494,"type":"article-journal","title":"Resolution limit in community detection","container-title":"Proceedings of the National Academy of Sciences","page":"36-41","volume":"104","issue":"1","source":"www.pnas.org","abstract":"Detecting community structure is fundamental for uncovering the links between structure and function in complex networks and for practical applications in many disciplines such as biology and sociology. A popular method now widely used relies on the optimization of a quantity called modularity, which is a quality index for a partition of a network into communities. We find that modularity optimization may fail to identify modules smaller than a scale which depends on the total size of the network and on the degree of interconnectedness of the modules, even in cases where modules are unambiguously defined. This finding is confirmed through several examples, both in artificial and in real social, biological, and technological networks, where we show that modularity optimization indeed does not resolve a large number of modules. A check of the modules obtained through modularity optimization is thus necessary, and we provide here key elements for the assessment of the reliability of this community detection method.","DOI":"10.1073/pnas.0605965104","ISSN":"0027-8424, 1091-6490","note":"PMID: 17190818","journalAbbreviation":"PNAS","language":"en","author":[{"family":"Fortunato","given":"Santo"},{"family":"Barthélemy","given":"Marc"}],"issued":{"date-parts":[["2007",1,2]]},"PMID":"17190818"}}],"schema":"https://github.com/citation-style-language/schema/raw/master/csl-citation.json"} </w:instrText>
      </w:r>
      <w:r w:rsidR="002B10FC">
        <w:fldChar w:fldCharType="separate"/>
      </w:r>
      <w:r w:rsidR="00386283" w:rsidRPr="00386283">
        <w:t>(Fortunato &amp; Barthélemy, 2007)</w:t>
      </w:r>
      <w:r w:rsidR="002B10FC">
        <w:fldChar w:fldCharType="end"/>
      </w:r>
      <w:r w:rsidRPr="00712DDC">
        <w:t xml:space="preserve"> or assigned with high modularity scores </w:t>
      </w:r>
      <w:r w:rsidR="002B10FC">
        <w:fldChar w:fldCharType="begin"/>
      </w:r>
      <w:r w:rsidR="002B10FC">
        <w:instrText xml:space="preserve"> ADDIN ZOTERO_ITEM CSL_CITATION {"citationID":"udiIrm2B","properties":{"custom":"(Guimer\\uc0\\u224{} et al. 2004)","formattedCitation":"{\\rtf (Guimer\\uc0\\u224{} et al. 2004)}","plainCitation":"(Guimerà et al. 2004)"},"citationItems":[{"id":495,"uris":["http://zotero.org/users/1928267/items/EVITQUF9"],"uri":["http://zotero.org/users/1928267/items/EVITQUF9"],"itemData":{"id":495,"type":"article-journal","title":"Modularity from fluctuations in random graphs and complex networks","container-title":"Physical Review E","page":"025101","volume":"70","issue":"2","source":"APS","abstract":"The mechanisms by which modularity emerges in complex networks are not well understood but recent reports have suggested that modularity may arise from evolutionary selection. We show that finding the modularity of a network is analogous to finding the ground-state energy of a spin system. Moreover, we demonstrate that, due to fluctuations, stochastic network models give rise to modular networks. Specifically, we show both numerically and analytically that random graphs and scale-free networks have modularity. We argue that this fact must be taken into consideration to define statistically significant modularity in complex networks.","DOI":"10.1103/PhysRevE.70.025101","journalAbbreviation":"Phys. Rev. E","author":[{"family":"Guimerà","given":"Roger"},{"family":"Sales-Pardo","given":"Marta"},{"family":"Amaral","given":"Luís A. Nunes"}],"issued":{"date-parts":[["2004",8,19]]}}}],"schema":"https://github.com/citation-style-language/schema/raw/master/csl-citation.json"} </w:instrText>
      </w:r>
      <w:r w:rsidR="002B10FC">
        <w:fldChar w:fldCharType="separate"/>
      </w:r>
      <w:r w:rsidR="00386283" w:rsidRPr="00386283">
        <w:t>(Guimerà et al. 2004)</w:t>
      </w:r>
      <w:r w:rsidR="002B10FC">
        <w:fldChar w:fldCharType="end"/>
      </w:r>
      <w:r w:rsidRPr="00712DDC">
        <w:t xml:space="preserve">; and it is found to produce less informative partitions in many empirical networks </w:t>
      </w:r>
      <w:r w:rsidR="002B10FC">
        <w:fldChar w:fldCharType="begin"/>
      </w:r>
      <w:r w:rsidR="002B10FC">
        <w:instrText xml:space="preserve"> ADDIN ZOTERO_ITEM CSL_CITATION {"citationID":"L5GHsVCd","properties":{"custom":"(Good et al. 2010)","formattedCitation":"(Good et al. 2010)","plainCitation":"(Good et al. 2010)"},"citationItems":[{"id":493,"uris":["http://zotero.org/users/1928267/items/9PU7HVSM"],"uri":["http://zotero.org/users/1928267/items/9PU7HVSM"],"itemData":{"id":493,"type":"article-journal","title":"Performance of modularity maximization in practical contexts","container-title":"Physical Review E","page":"046106","volume":"81","issue":"4","source":"APS","abstract":"Although widely used in practice, the behavior and accuracy of the popular module identification technique called modularity maximization is not well understood in practical contexts. Here, we present a broad characterization of its performance in such situations. First, we revisit and clarify the resolution limit phenomenon for modularity maximization. Second, we show that the modularity function Q exhibits extreme degeneracies: it typically admits an exponential number of distinct high-scoring solutions and typically lacks a clear global maximum. Third, we derive the limiting behavior of the maximum modularity Qmax for one model of infinitely modular networks, showing that it depends strongly both on the size of the network and on the number of modules it contains. Finally, using three real-world metabolic networks as examples, we show that the degenerate solutions can fundamentally disagree on many, but not all, partition properties such as the composition of the largest modules and the distribution of module sizes. These results imply that the output of any modularity maximization procedure should be interpreted cautiously in scientific contexts. They also explain why many heuristics are often successful at finding high-scoring partitions in practice and why different heuristics can disagree on the modular structure of the same network. We conclude by discussing avenues for mitigating some of these behaviors, such as combining information from many degenerate solutions or using generative models.","DOI":"10.1103/PhysRevE.81.046106","journalAbbreviation":"Phys. Rev. E","author":[{"family":"Good","given":"Benjamin H."},{"family":"Montjoye","given":"Yves-Alexandre","non-dropping-particle":"de"},{"family":"Clauset","given":"Aaron"}],"issued":{"date-parts":[["2010",4,15]]}}}],"schema":"https://github.com/citation-style-language/schema/raw/master/csl-citation.json"} </w:instrText>
      </w:r>
      <w:r w:rsidR="002B10FC">
        <w:fldChar w:fldCharType="separate"/>
      </w:r>
      <w:r w:rsidR="00386283" w:rsidRPr="00386283">
        <w:t>(Good et al. 2010)</w:t>
      </w:r>
      <w:r w:rsidR="002B10FC">
        <w:fldChar w:fldCharType="end"/>
      </w:r>
      <w:r w:rsidRPr="00712DDC">
        <w:t xml:space="preserve">. Since our graph is a directed weighted graph, </w:t>
      </w:r>
      <w:del w:id="214" w:author="Yin, Junjun" w:date="2016-11-01T17:52:00Z">
        <w:r w:rsidRPr="00712DDC" w:rsidDel="00A42A69">
          <w:delText xml:space="preserve">the </w:delText>
        </w:r>
      </w:del>
      <w:ins w:id="215" w:author="Yin, Junjun" w:date="2016-11-01T17:52:00Z">
        <w:r w:rsidR="00A42A69">
          <w:t>an</w:t>
        </w:r>
        <w:r w:rsidR="00A42A69" w:rsidRPr="00712DDC">
          <w:t xml:space="preserve"> </w:t>
        </w:r>
      </w:ins>
      <w:r w:rsidRPr="00712DDC">
        <w:t xml:space="preserve">alternative community detection </w:t>
      </w:r>
      <w:ins w:id="216" w:author="Yin, Junjun" w:date="2016-11-01T17:54:00Z">
        <w:r w:rsidR="001A5C48">
          <w:t xml:space="preserve">method from </w:t>
        </w:r>
      </w:ins>
      <w:del w:id="217" w:author="Yin, Junjun" w:date="2016-11-01T17:54:00Z">
        <w:r w:rsidRPr="00712DDC" w:rsidDel="001A5C48">
          <w:delText xml:space="preserve">library documented in </w:delText>
        </w:r>
      </w:del>
      <w:r w:rsidRPr="00712DDC">
        <w:t xml:space="preserve">the literature is Infomap </w:t>
      </w:r>
      <w:r w:rsidR="002B10FC">
        <w:fldChar w:fldCharType="begin"/>
      </w:r>
      <w:r w:rsidR="002B10FC">
        <w:instrText xml:space="preserve"> ADDIN ZOTERO_ITEM CSL_CITATION {"citationID":"xoSKCcAe","properties":{"custom":"(Rosvall and Bergstrom 2008; De Domenico et al. 2015)","formattedCitation":"(Rosvall and Bergstrom 2008; De Domenico et al. 2015)","plainCitation":"(Rosvall and Bergstrom 2008; De Domenico et al. 2015)"},"citationItems":[{"id":468,"uris":["http://zotero.org/users/1928267/items/G5BHH6JJ"],"uri":["http://zotero.org/users/1928267/items/G5BHH6JJ"],"itemData":{"id":468,"type":"article-journal","title":"Maps of random walks on complex networks reveal community structure","container-title":"Proceedings of the National Academy of Sciences","page":"1118–1123","volume":"105","issue":"4","source":"Google Scholar","author":[{"family":"Rosvall","given":"Martin"},{"family":"Bergstrom","given":"Carl T."}],"issued":{"date-parts":[["2008"]]}},"label":"page"},{"id":490,"uris":["http://zotero.org/users/1928267/items/UPACFFSK"],"uri":["http://zotero.org/users/1928267/items/UPACFFSK"],"itemData":{"id":490,"type":"article-journal","title":"Identifying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label":"page"}],"schema":"https://github.com/citation-style-language/schema/raw/master/csl-citation.json"} </w:instrText>
      </w:r>
      <w:r w:rsidR="002B10FC">
        <w:fldChar w:fldCharType="separate"/>
      </w:r>
      <w:r w:rsidR="00386283" w:rsidRPr="00386283">
        <w:t>(Rosvall and Bergstrom 2008; De Domenico et al. 2015)</w:t>
      </w:r>
      <w:r w:rsidR="002B10FC">
        <w:fldChar w:fldCharType="end"/>
      </w:r>
      <w:r w:rsidRPr="00712DDC">
        <w:t>, which is considered to produce better community detection</w:t>
      </w:r>
      <w:r w:rsidR="003B116E" w:rsidRPr="00712DDC">
        <w:t xml:space="preserve"> results </w:t>
      </w:r>
      <w:r w:rsidR="002B10FC">
        <w:fldChar w:fldCharType="begin"/>
      </w:r>
      <w:r w:rsidR="00386283">
        <w:instrText xml:space="preserve"> ADDIN ZOTERO_ITEM CSL_CITATION {"citationID":"UGIKuBe3","properties":{"formattedCitation":"(Lancichinetti &amp; Fortunato, 2009)","plainCitation":"(Lancichinetti &amp; Fortunato, 2009)"},"citationItems":[{"id":504,"uris":["http://zotero.org/users/1928267/items/CDV33HDH"],"uri":["http://zotero.org/users/1928267/items/CDV33HDH"],"itemData":{"id":504,"type":"article-journal","title":"Community detection algorithms: A comparative analysis","container-title":"Physical Review E","page":"056117","volume":"80","issue":"5","source":"APS","abstract":"Uncovering the community structure exhibited by real networks is a crucial step toward an understanding of complex systems that goes beyond the local organization of their constituents. Many algorithms have been proposed so far, but none of them has been subjected to strict tests to evaluate their performance. Most of the sporadic tests performed so far involved small networks with known community structure and/or artificial graphs with a simplified structure, which is very uncommon in real systems. Here we test several methods against a recently introduced class of benchmark graphs, with heterogeneous distributions of degree and community size. The methods are also tested against the benchmark by Girvan and Newman [Proc. Natl. Acad. Sci. U.S.A. 99, 7821 (2002)] and on random graphs. As a result of our analysis, three recent algorithms introduced by Rosvall and Bergstrom [Proc. Natl. Acad. Sci. U.S.A. 104, 7327 (2007); Proc. Natl. Acad. Sci. U.S.A. 105, 1118 (2008)], Blondel et al. [J. Stat. Mech.: Theory Exp. (2008), P10008], and Ronhovde and Nussinov [Phys. Rev. E 80, 016109 (2009)] have an excellent performance, with the additional advantage of low computational complexity, which enables one to analyze large systems.","DOI":"10.1103/PhysRevE.80.056117","shortTitle":"Community detection algorithms","journalAbbreviation":"Phys. Rev. E","author":[{"family":"Lancichinetti","given":"Andrea"},{"family":"Fortunato","given":"Santo"}],"issued":{"date-parts":[["2009",11,30]]}}}],"schema":"https://github.com/citation-style-language/schema/raw/master/csl-citation.json"} </w:instrText>
      </w:r>
      <w:r w:rsidR="002B10FC">
        <w:fldChar w:fldCharType="separate"/>
      </w:r>
      <w:r w:rsidR="00386283" w:rsidRPr="00386283">
        <w:t>(Lancichinetti &amp; Fortunato, 2009)</w:t>
      </w:r>
      <w:r w:rsidR="002B10FC">
        <w:fldChar w:fldCharType="end"/>
      </w:r>
      <w:r w:rsidR="003B116E" w:rsidRPr="00712DDC">
        <w:t>.</w:t>
      </w:r>
    </w:p>
    <w:p w14:paraId="1617D83E" w14:textId="03FF9DB0" w:rsidR="00D56B21" w:rsidRDefault="00D56B21" w:rsidP="00F27119">
      <w:pPr>
        <w:pStyle w:val="Newparagraph"/>
      </w:pPr>
      <w:r w:rsidRPr="00712DDC">
        <w:t>Infomap uses the ma</w:t>
      </w:r>
      <w:r w:rsidR="00864040">
        <w:t xml:space="preserve">p equation </w:t>
      </w:r>
      <w:r w:rsidR="002B10FC">
        <w:fldChar w:fldCharType="begin"/>
      </w:r>
      <w:r w:rsidR="002B10FC">
        <w:instrText xml:space="preserve"> ADDIN ZOTERO_ITEM CSL_CITATION {"citationID":"u7w3Or2K","properties":{"custom":"(Rosvall et al. 2010)","formattedCitation":"(Rosvall et al. 2010)","plainCitation":"(Rosvall et al. 2010)"},"citationItems":[{"id":497,"uris":["http://zotero.org/users/1928267/items/594PUDQV"],"uri":["http://zotero.org/users/1928267/items/594PUDQV"],"itemData":{"id":497,"type":"article-journal","title":"The map equation","container-title":"The European Physical Journal Special Topics","page":"13-23","volume":"178","issue":"1","source":"link.springer.com","DOI":"10.1140/epjst/e2010-01179-1","ISSN":"1951-6355, 1951-6401","journalAbbreviation":"Eur. Phys. J. Spec. Top.","language":"en","author":[{"family":"Rosvall","given":"M."},{"family":"Axelsson","given":"D."},{"family":"Bergstrom","given":"C. T."}],"issued":{"date-parts":[["2010",4,17]]}}}],"schema":"https://github.com/citation-style-language/schema/raw/master/csl-citation.json"} </w:instrText>
      </w:r>
      <w:r w:rsidR="002B10FC">
        <w:fldChar w:fldCharType="separate"/>
      </w:r>
      <w:r w:rsidR="00386283" w:rsidRPr="00386283">
        <w:t>(Rosvall et al. 2010)</w:t>
      </w:r>
      <w:r w:rsidR="002B10FC">
        <w:fldChar w:fldCharType="end"/>
      </w:r>
      <w:r w:rsidRPr="00712DDC">
        <w:t xml:space="preserve"> to represent the probability of flow of random walks within information systems </w:t>
      </w:r>
      <w:r w:rsidR="002B10FC">
        <w:fldChar w:fldCharType="begin"/>
      </w:r>
      <w:r w:rsidR="002B10FC">
        <w:instrText xml:space="preserve"> ADDIN ZOTERO_ITEM CSL_CITATION {"citationID":"rdKuLf7R","properties":{"custom":"(Rosvall and Bergstrom 2008)","formattedCitation":"(Rosvall and Bergstrom 2008)","plainCitation":"(Rosvall and Bergstrom 2008)"},"citationItems":[{"id":468,"uris":["http://zotero.org/users/1928267/items/G5BHH6JJ"],"uri":["http://zotero.org/users/1928267/items/G5BHH6JJ"],"itemData":{"id":468,"type":"article-journal","title":"Maps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instrText>
      </w:r>
      <w:r w:rsidR="002B10FC">
        <w:fldChar w:fldCharType="separate"/>
      </w:r>
      <w:r w:rsidR="00386283" w:rsidRPr="00386283">
        <w:t>(Rosvall and Bergstrom 2008)</w:t>
      </w:r>
      <w:r w:rsidR="002B10FC">
        <w:fldChar w:fldCharType="end"/>
      </w:r>
      <w:r w:rsidRPr="00712DDC">
        <w:t>. It identifies communities by minimizing the expected description length of the trajectory of a random walker, which is shown below:</w:t>
      </w:r>
    </w:p>
    <w:p w14:paraId="5DE4406D" w14:textId="50213C63" w:rsidR="00C139CB" w:rsidRPr="00C6612A" w:rsidRDefault="00D85D41" w:rsidP="0096693D">
      <w:pPr>
        <w:pStyle w:val="Displayedequation"/>
      </w:pPr>
      <w:ins w:id="218" w:author="Yin, Junjun" w:date="2016-11-01T23:15:00Z">
        <w:r>
          <w:tab/>
        </w:r>
      </w:ins>
      <m:oMath>
        <m:r>
          <w:rPr>
            <w:rFonts w:ascii="Cambria Math" w:hAnsi="Cambria Math"/>
          </w:rPr>
          <m:t>L</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qH</m:t>
        </m:r>
        <m:d>
          <m:dPr>
            <m:ctrlPr>
              <w:rPr>
                <w:rFonts w:ascii="Cambria Math" w:hAnsi="Cambria Math"/>
              </w:rPr>
            </m:ctrlPr>
          </m:dPr>
          <m:e>
            <m:r>
              <w:rPr>
                <w:rFonts w:ascii="Cambria Math" w:hAnsi="Cambria Math"/>
              </w:rPr>
              <m:t>Q</m:t>
            </m:r>
          </m:e>
        </m:d>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nary>
      </m:oMath>
      <w:ins w:id="219" w:author="Yin, Junjun" w:date="2016-11-01T23:15:00Z">
        <w:r>
          <w:t xml:space="preserve"> </w:t>
        </w:r>
        <w:r>
          <w:tab/>
        </w:r>
      </w:ins>
      <w:del w:id="220" w:author="Yin, Junjun" w:date="2016-11-01T23:11:00Z">
        <w:r w:rsidR="00F10113" w:rsidRPr="0096693D" w:rsidDel="00C6612A">
          <w:delText xml:space="preserve">  </w:delText>
        </w:r>
      </w:del>
      <w:ins w:id="221" w:author="Yin, Junjun" w:date="2016-11-01T23:11:00Z">
        <w:r w:rsidR="00C6612A" w:rsidRPr="0096693D">
          <w:t>(</w:t>
        </w:r>
        <w:r w:rsidRPr="0096693D">
          <w:t>2</w:t>
        </w:r>
        <w:r w:rsidR="00C6612A" w:rsidRPr="00C6612A">
          <w:t>)</w:t>
        </w:r>
      </w:ins>
      <w:del w:id="222" w:author="Yin, Junjun" w:date="2016-11-01T23:11:00Z">
        <w:r w:rsidR="00F81B52" w:rsidRPr="00C6612A" w:rsidDel="00C6612A">
          <w:delText>ccc</w:delText>
        </w:r>
      </w:del>
    </w:p>
    <w:p w14:paraId="4EDA4809" w14:textId="6FB2104D" w:rsidR="00387A5D" w:rsidRPr="00712DDC" w:rsidRDefault="00387A5D" w:rsidP="00387A5D">
      <w:r w:rsidRPr="00712DDC">
        <w:t>In Eq.</w:t>
      </w:r>
      <w:r w:rsidR="007C6E35">
        <w:t xml:space="preserve"> </w:t>
      </w:r>
      <w:r w:rsidRPr="00712DDC">
        <w:t xml:space="preserve">(2), </w:t>
      </w:r>
      <m:oMath>
        <m:r>
          <w:rPr>
            <w:rFonts w:ascii="Cambria Math" w:hAnsi="Cambria Math"/>
          </w:rPr>
          <m:t>L(M)</m:t>
        </m:r>
      </m:oMath>
      <w:r w:rsidRPr="00712DDC">
        <w:t xml:space="preserve"> consists of two terms: </w:t>
      </w:r>
      <m:oMath>
        <m:r>
          <w:rPr>
            <w:rFonts w:ascii="Cambria Math" w:hAnsi="Cambria Math"/>
          </w:rPr>
          <m:t>qH</m:t>
        </m:r>
        <m:d>
          <m:dPr>
            <m:ctrlPr>
              <w:rPr>
                <w:rFonts w:ascii="Cambria Math" w:hAnsi="Cambria Math"/>
              </w:rPr>
            </m:ctrlPr>
          </m:dPr>
          <m:e>
            <m:r>
              <w:rPr>
                <w:rFonts w:ascii="Cambria Math" w:hAnsi="Cambria Math"/>
              </w:rPr>
              <m:t>Q</m:t>
            </m:r>
          </m:e>
        </m:d>
        <m:r>
          <w:rPr>
            <w:rFonts w:ascii="Cambria Math" w:hAnsi="Cambria Math"/>
          </w:rPr>
          <m:t xml:space="preserve"> </m:t>
        </m:r>
      </m:oMath>
      <w:r w:rsidRPr="00712DDC">
        <w:t>is the entropy of t</w:t>
      </w:r>
      <w:r w:rsidR="00893272">
        <w:t xml:space="preserve">he movement among clusters and </w:t>
      </w:r>
      <m:oMath>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e>
            </m:d>
            <m:r>
              <w:rPr>
                <w:rFonts w:ascii="Cambria Math" w:hAnsi="Cambria Math"/>
              </w:rPr>
              <m:t xml:space="preserve"> </m:t>
            </m:r>
          </m:e>
        </m:nary>
      </m:oMath>
      <w:r w:rsidRPr="00712DDC">
        <w:t xml:space="preserve">is the entropy of movement within clusters. Specifically, </w:t>
      </w:r>
      <m:oMath>
        <m:r>
          <w:rPr>
            <w:rFonts w:ascii="Cambria Math" w:hAnsi="Cambria Math"/>
          </w:rPr>
          <m:t>q</m:t>
        </m:r>
      </m:oMath>
      <w:r w:rsidR="009E4B9F" w:rsidRPr="00712DDC">
        <w:t xml:space="preserve"> </w:t>
      </w:r>
      <w:r w:rsidRPr="00712DDC">
        <w:t xml:space="preserve">is the probability that a random walker jumps from one cluster to another, while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712DDC">
        <w:t xml:space="preserve"> is the probability of the in-cluster movement of cluster </w:t>
      </w:r>
      <m:oMath>
        <m:r>
          <w:rPr>
            <w:rFonts w:ascii="Cambria Math" w:hAnsi="Cambria Math"/>
          </w:rPr>
          <m:t>i</m:t>
        </m:r>
      </m:oMath>
      <w:r w:rsidRPr="00712DDC">
        <w:t>. This algorithm can be intuitively tailored to describe strongly connected clusters of urban regions based on Twitter user movement</w:t>
      </w:r>
      <w:r w:rsidR="0080205E">
        <w:t>s</w:t>
      </w:r>
      <w:r w:rsidRPr="00712DDC">
        <w:t xml:space="preserve">. The detailed </w:t>
      </w:r>
      <w:del w:id="223" w:author="Junjun Yin" w:date="2016-11-02T02:14:00Z">
        <w:r w:rsidRPr="00712DDC" w:rsidDel="00310733">
          <w:delText xml:space="preserve">literatures and </w:delText>
        </w:r>
      </w:del>
      <w:r w:rsidRPr="00712DDC">
        <w:t xml:space="preserve">implementations of Infomap can be found on this website (http://mapequation.org). Note that Infomap </w:t>
      </w:r>
      <w:del w:id="224" w:author="Yin, Junjun" w:date="2016-11-01T17:57:00Z">
        <w:r w:rsidRPr="00712DDC" w:rsidDel="00CA23CC">
          <w:delText>is capable of</w:delText>
        </w:r>
      </w:del>
      <w:ins w:id="225" w:author="Yin, Junjun" w:date="2016-11-01T17:57:00Z">
        <w:r w:rsidR="00CA23CC">
          <w:t>can</w:t>
        </w:r>
      </w:ins>
      <w:r w:rsidRPr="00712DDC">
        <w:t xml:space="preserve"> perform</w:t>
      </w:r>
      <w:del w:id="226" w:author="Yin, Junjun" w:date="2016-11-01T17:57:00Z">
        <w:r w:rsidRPr="00712DDC" w:rsidDel="00CA23CC">
          <w:delText>ing</w:delText>
        </w:r>
      </w:del>
      <w:r w:rsidR="00CA23CC">
        <w:t xml:space="preserve"> multi-</w:t>
      </w:r>
      <w:r w:rsidRPr="00712DDC">
        <w:t xml:space="preserve">level community detection </w:t>
      </w:r>
      <w:r w:rsidR="002B10FC">
        <w:fldChar w:fldCharType="begin"/>
      </w:r>
      <w:r w:rsidR="00386283">
        <w:instrText xml:space="preserve"> ADDIN ZOTERO_ITEM CSL_CITATION {"citationID":"GRTv2hNc","properties":{"formattedCitation":"(De Domenico et al., 2015)","plainCitation":"(De Domenico et al., 2015)"},"citationItems":[{"id":490,"uris":["http://zotero.org/users/1928267/items/UPACFFSK"],"uri":["http://zotero.org/users/1928267/items/UPACFFSK"],"itemData":{"id":490,"type":"article-journal","title":"Identifying Modular Flows on Multilayer Networks Reveals Highly Overlapping Organization in Interconnected Systems","container-title":"Physical Review X","volume":"5","issue":"1","source":"CrossRef","URL":"http://link.aps.org/doi/10.1103/PhysRevX.5.011027","DOI":"10.1103/PhysRevX.5.011027","ISSN":"2160-3308","language":"en","author":[{"family":"De Domenico","given":"Manlio"},{"family":"Lancichinetti","given":"Andrea"},{"family":"Arenas","given":"Alex"},{"family":"Rosvall","given":"Martin"}],"issued":{"date-parts":[["2015",3,6]]},"accessed":{"date-parts":[["2015",10,5]]}}}],"schema":"https://github.com/citation-style-language/schema/raw/master/csl-citation.json"} </w:instrText>
      </w:r>
      <w:r w:rsidR="002B10FC">
        <w:fldChar w:fldCharType="separate"/>
      </w:r>
      <w:r w:rsidR="00386283" w:rsidRPr="00386283">
        <w:t>(De Domenico et al., 2015)</w:t>
      </w:r>
      <w:r w:rsidR="002B10FC">
        <w:fldChar w:fldCharType="end"/>
      </w:r>
      <w:r w:rsidRPr="00712DDC">
        <w:t xml:space="preserve">, but we only use </w:t>
      </w:r>
      <w:del w:id="227" w:author="Yin, Junjun" w:date="2016-11-01T17:57:00Z">
        <w:r w:rsidRPr="00712DDC" w:rsidDel="00CA23CC">
          <w:delText xml:space="preserve">this algorithm </w:delText>
        </w:r>
      </w:del>
      <w:ins w:id="228" w:author="Yin, Junjun" w:date="2016-11-01T17:57:00Z">
        <w:r w:rsidR="00CA23CC">
          <w:t xml:space="preserve">it </w:t>
        </w:r>
      </w:ins>
      <w:r w:rsidRPr="00712DDC">
        <w:t xml:space="preserve">to produce </w:t>
      </w:r>
      <w:ins w:id="229" w:author="Yin, Junjun" w:date="2016-11-01T17:57:00Z">
        <w:r w:rsidR="00CA23CC">
          <w:t xml:space="preserve">the </w:t>
        </w:r>
      </w:ins>
      <w:del w:id="230" w:author="Yin, Junjun" w:date="2016-11-01T17:56:00Z">
        <w:r w:rsidRPr="00712DDC" w:rsidDel="00CA23CC">
          <w:delText xml:space="preserve">our </w:delText>
        </w:r>
      </w:del>
      <w:r w:rsidRPr="00712DDC">
        <w:t>most detailed community structures</w:t>
      </w:r>
      <w:ins w:id="231" w:author="Yin, Junjun" w:date="2016-11-01T17:57:00Z">
        <w:r w:rsidR="00CA23CC">
          <w:t xml:space="preserve"> </w:t>
        </w:r>
      </w:ins>
      <w:del w:id="232" w:author="Yin, Junjun" w:date="2016-11-01T17:57:00Z">
        <w:r w:rsidRPr="00712DDC" w:rsidDel="00CA23CC">
          <w:delText xml:space="preserve"> in order </w:delText>
        </w:r>
      </w:del>
      <w:r w:rsidRPr="00712DDC">
        <w:t>to examine groups of strongly connected urban regions.</w:t>
      </w:r>
    </w:p>
    <w:p w14:paraId="6713204E" w14:textId="2392AFCB" w:rsidR="00AB55F7" w:rsidRPr="00712DDC" w:rsidRDefault="002967D6" w:rsidP="007376E4">
      <w:pPr>
        <w:pStyle w:val="Heading2"/>
      </w:pPr>
      <w:r w:rsidRPr="00712DDC">
        <w:lastRenderedPageBreak/>
        <w:t>3.4. Distance decay effect and gravity model</w:t>
      </w:r>
    </w:p>
    <w:p w14:paraId="24AEA806" w14:textId="1379775B" w:rsidR="007826AE" w:rsidRPr="00712DDC" w:rsidRDefault="00AF23D4" w:rsidP="00387A5D">
      <w:r w:rsidRPr="00712DDC">
        <w:t xml:space="preserve">As mentioned above, the clusters of urban regions in the form of communities in the network space often yield geographically cohesive urban </w:t>
      </w:r>
      <w:r w:rsidR="00766F27">
        <w:t>areas. This phenomenon is spec</w:t>
      </w:r>
      <w:r w:rsidRPr="00712DDC">
        <w:t xml:space="preserve">ulated to be related to the distance decay effects, where the interaction strength between two urban regions decreases as the geographical distance </w:t>
      </w:r>
      <w:r w:rsidR="00766F27">
        <w:t>between them increases. A grav</w:t>
      </w:r>
      <w:r w:rsidRPr="00712DDC">
        <w:t xml:space="preserve">ity model is often used to express such relations, as is shown in Eq. (3), 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ij</m:t>
                </m:r>
              </m:sub>
            </m:sSub>
          </m:e>
        </m:d>
      </m:oMath>
      <w:r w:rsidRPr="00712DDC">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Pr="00712DDC">
        <w:t xml:space="preserve"> denote the interaction from </w:t>
      </w:r>
      <m:oMath>
        <m:r>
          <w:rPr>
            <w:rFonts w:ascii="Cambria Math" w:hAnsi="Cambria Math"/>
          </w:rPr>
          <m:t>i</m:t>
        </m:r>
      </m:oMath>
      <w:r w:rsidRPr="00712DDC">
        <w:t xml:space="preserve"> to </w:t>
      </w:r>
      <m:oMath>
        <m:r>
          <w:rPr>
            <w:rFonts w:ascii="Cambria Math" w:hAnsi="Cambria Math"/>
          </w:rPr>
          <m:t>j</m:t>
        </m:r>
      </m:oMath>
      <w:r w:rsidRPr="00712DDC">
        <w:t xml:space="preserve"> and distance between two pla</w:t>
      </w:r>
      <w:r w:rsidR="00766F27">
        <w:t xml:space="preserve">ces, </w:t>
      </w:r>
      <m:oMath>
        <m:r>
          <w:rPr>
            <w:rFonts w:ascii="Cambria Math" w:hAnsi="Cambria Math"/>
          </w:rPr>
          <m:t>K</m:t>
        </m:r>
      </m:oMath>
      <w:r w:rsidR="00766F27">
        <w:t xml:space="preserve"> is a con</w:t>
      </w:r>
      <w:r w:rsidRPr="00712DDC">
        <w:t xml:space="preserve">stant,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712DDC">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712DDC">
        <w:t xml:space="preserve"> are the population size of place </w:t>
      </w:r>
      <m:oMath>
        <m:r>
          <w:rPr>
            <w:rFonts w:ascii="Cambria Math" w:hAnsi="Cambria Math"/>
          </w:rPr>
          <m:t>i</m:t>
        </m:r>
      </m:oMath>
      <w:r w:rsidR="00133112" w:rsidRPr="00712DDC">
        <w:t xml:space="preserve"> </w:t>
      </w:r>
      <w:r w:rsidRPr="00712DDC">
        <w:t xml:space="preserve">and </w:t>
      </w:r>
      <m:oMath>
        <m:r>
          <w:rPr>
            <w:rFonts w:ascii="Cambria Math" w:hAnsi="Cambria Math"/>
          </w:rPr>
          <m:t>j</m:t>
        </m:r>
      </m:oMath>
      <w:r w:rsidR="00133112">
        <w:t xml:space="preserve"> </w:t>
      </w:r>
      <w:r w:rsidRPr="00712DDC">
        <w:t xml:space="preserve">respectively. The interaction strength decreasing with respect to increasing geographic distance is expressed by the distance decay function, </w:t>
      </w:r>
      <m:oMath>
        <m:r>
          <w:rPr>
            <w:rFonts w:ascii="Cambria Math" w:hAnsi="Cambria Math"/>
          </w:rPr>
          <m:t>f(</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712DDC">
        <w:t xml:space="preserve">, where the parameter </w:t>
      </w:r>
      <m:oMath>
        <m:r>
          <w:rPr>
            <w:rFonts w:ascii="Cambria Math" w:hAnsi="Cambria Math"/>
          </w:rPr>
          <m:t>β</m:t>
        </m:r>
      </m:oMath>
      <w:r w:rsidRPr="00712DDC">
        <w:t xml:space="preserve"> reveals the distance impact on interaction strength. A greater </w:t>
      </w:r>
      <m:oMath>
        <m:r>
          <w:rPr>
            <w:rFonts w:ascii="Cambria Math" w:hAnsi="Cambria Math"/>
          </w:rPr>
          <m:t>β</m:t>
        </m:r>
      </m:oMath>
      <w:r w:rsidRPr="00712DDC">
        <w:t xml:space="preserve"> indicates stronger decay and the interaction strength is more influenc</w:t>
      </w:r>
      <w:r w:rsidR="00A6315E">
        <w:t>ed by distance</w:t>
      </w:r>
      <w:del w:id="233" w:author="Yin, Junjun" w:date="2016-11-01T18:02:00Z">
        <w:r w:rsidR="00A6315E" w:rsidDel="00B316DA">
          <w:delText xml:space="preserve"> </w:delText>
        </w:r>
        <w:r w:rsidR="00A6315E" w:rsidDel="00B316DA">
          <w:fldChar w:fldCharType="begin"/>
        </w:r>
        <w:r w:rsidR="00A6315E" w:rsidDel="00B316DA">
          <w:delInstrText xml:space="preserve"> ADDIN ZOTERO_ITEM CSL_CITATION {"citationID":"VQM2ruC6","properties":{"formattedCitation":"(Y. Liu et al. 2014)","plainCitation":"(Y. Liu et al. 2014)"},"citationItems":[{"id":237,"uris":["http://zotero.org/users/1928267/items/UXQ5DKJF"],"uri":["http://zotero.org/users/1928267/items/UXQ5DKJF"],"itemData":{"id":237,"type":"article-journal","title":"Uncovering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delInstrText>
        </w:r>
        <w:r w:rsidR="00A6315E" w:rsidDel="00B316DA">
          <w:fldChar w:fldCharType="separate"/>
        </w:r>
        <w:r w:rsidR="00A6315E" w:rsidDel="00B316DA">
          <w:rPr>
            <w:noProof/>
          </w:rPr>
          <w:delText>(Y. Liu et al. 2014)</w:delText>
        </w:r>
        <w:r w:rsidR="00A6315E" w:rsidDel="00B316DA">
          <w:fldChar w:fldCharType="end"/>
        </w:r>
      </w:del>
      <w:r w:rsidRPr="00712DDC">
        <w:t xml:space="preserve">. While it is suggested that population size may not be an accurate indicator to describe the repulsion or attractiveness between places, the gravity model is usually fitted by using observed interaction strength and the distance between geographical entities </w:t>
      </w:r>
      <w:r w:rsidR="002B10FC">
        <w:fldChar w:fldCharType="begin"/>
      </w:r>
      <w:r w:rsidR="00386283">
        <w:instrText xml:space="preserve"> ADDIN ZOTERO_ITEM CSL_CITATION {"citationID":"4qEM67Cn","properties":{"formattedCitation":"(Y. Liu et al., 2014)","plainCitation":"(Y. Liu et al., 2014)"},"citationItems":[{"id":452,"uris":["http://zotero.org/users/1928267/items/UXQ5DKJF"],"uri":["http://zotero.org/users/1928267/items/UXQ5DKJF"],"itemData":{"id":452,"type":"article-journal","title":"Uncovering Patterns of Inter-Urban Trip and Spatial Interaction from Social Media Check-In Data","container-title":"PLoS ONE","page":"e86026","volume":"9","issue":"1","source":"CrossRef","DOI":"10.1371/journal.pone.0086026","ISSN":"1932-6203","language":"en","author":[{"family":"Liu","given":"Yu"},{"family":"Sui","given":"Zhengwei"},{"family":"Kang","given":"Chaogui"},{"family":"Gao","given":"Yong"}],"editor":[{"family":"Csermely","given":"Peter"}],"issued":{"date-parts":[["2014",1,17]]}}}],"schema":"https://github.com/citation-style-language/schema/raw/master/csl-citation.json"} </w:instrText>
      </w:r>
      <w:r w:rsidR="002B10FC">
        <w:fldChar w:fldCharType="separate"/>
      </w:r>
      <w:r w:rsidR="00386283" w:rsidRPr="00386283">
        <w:t>(Y. Liu et al., 2014)</w:t>
      </w:r>
      <w:r w:rsidR="002B10FC">
        <w:fldChar w:fldCharType="end"/>
      </w:r>
      <w:r w:rsidRPr="00712DDC">
        <w:t>.</w:t>
      </w:r>
    </w:p>
    <w:p w14:paraId="7B47D698" w14:textId="014B9AED" w:rsidR="00B55500" w:rsidRPr="00AC5602" w:rsidRDefault="00AC5602" w:rsidP="0096693D">
      <w:pPr>
        <w:pStyle w:val="Displayedequation"/>
      </w:pPr>
      <w:ins w:id="234" w:author="Yin, Junjun" w:date="2016-11-01T23:15:00Z">
        <w:r>
          <w:tab/>
        </w:r>
      </w:ins>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ij</m:t>
                </m:r>
              </m:sub>
            </m:sSub>
          </m:e>
        </m:d>
        <m:r>
          <m:rPr>
            <m:sty m:val="p"/>
          </m:rPr>
          <w:rPr>
            <w:rFonts w:ascii="Cambria Math" w:hAnsi="Cambria Math"/>
          </w:rPr>
          <m:t>=</m:t>
        </m:r>
        <m:r>
          <w:rPr>
            <w:rFonts w:ascii="Cambria Math" w:hAnsi="Cambria Math"/>
          </w:rPr>
          <m:t>k</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num>
          <m:den>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den>
        </m:f>
        <m:r>
          <m:rPr>
            <m:sty m:val="p"/>
          </m:rPr>
          <w:rPr>
            <w:rFonts w:ascii="Cambria Math" w:hAnsi="Cambria Math"/>
          </w:rPr>
          <m:t xml:space="preserve">, </m:t>
        </m:r>
        <m:r>
          <w:rPr>
            <w:rFonts w:ascii="Cambria Math" w:hAnsi="Cambria Math"/>
          </w:rPr>
          <m:t>and</m:t>
        </m:r>
        <m:r>
          <m:rPr>
            <m:sty m:val="p"/>
          </m:rPr>
          <w:rPr>
            <w:rFonts w:ascii="Cambria Math" w:hAnsi="Cambria Math"/>
          </w:rPr>
          <m:t xml:space="preserve">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ij</m:t>
                </m:r>
              </m:sub>
            </m:sSub>
          </m:e>
        </m:d>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ij</m:t>
            </m:r>
          </m:sub>
          <m:sup>
            <m:r>
              <w:rPr>
                <w:rFonts w:ascii="Cambria Math" w:hAnsi="Cambria Math"/>
              </w:rPr>
              <m:t>β</m:t>
            </m:r>
          </m:sup>
        </m:sSubSup>
      </m:oMath>
      <w:ins w:id="235" w:author="Yin, Junjun" w:date="2016-11-01T23:15:00Z">
        <w:r>
          <w:t xml:space="preserve"> </w:t>
        </w:r>
        <w:r>
          <w:tab/>
        </w:r>
        <w:r w:rsidRPr="0096693D">
          <w:t>(3)</w:t>
        </w:r>
      </w:ins>
      <w:del w:id="236" w:author="Yin, Junjun" w:date="2016-11-01T23:15:00Z">
        <w:r w:rsidR="00CF20DE" w:rsidRPr="00AC5602" w:rsidDel="00AC5602">
          <w:delText xml:space="preserve"> xx</w:delText>
        </w:r>
      </w:del>
    </w:p>
    <w:p w14:paraId="1BC71703" w14:textId="584D1D46" w:rsidR="009121D7" w:rsidRPr="00712DDC" w:rsidRDefault="005934B0" w:rsidP="00B55500">
      <w:pPr>
        <w:pStyle w:val="Newparagraph"/>
      </w:pPr>
      <w:r w:rsidRPr="00712DDC">
        <w:t xml:space="preserve">In this study, the main purpose for adopting the gravity </w:t>
      </w:r>
      <w:r w:rsidR="00B55500">
        <w:t xml:space="preserve">model is not to find the best </w:t>
      </w:r>
      <m:oMath>
        <m:r>
          <w:rPr>
            <w:rFonts w:ascii="Cambria Math" w:hAnsi="Cambria Math"/>
          </w:rPr>
          <m:t xml:space="preserve">β </m:t>
        </m:r>
      </m:oMath>
      <w:r w:rsidRPr="00712DDC">
        <w:t>value to estimate the potential interaction strength among depicted urban areas. Interestingly, the distance decay effects are also found in human mobility patterns</w:t>
      </w:r>
      <w:r w:rsidR="00347925">
        <w:t xml:space="preserve"> </w:t>
      </w:r>
      <w:r w:rsidR="002B10FC">
        <w:fldChar w:fldCharType="begin"/>
      </w:r>
      <w:r w:rsidR="00386283">
        <w:instrText xml:space="preserve"> ADDIN ZOTERO_ITEM CSL_CITATION {"citationID":"dkf5h0JQ","properties":{"formattedCitation":"(Zhao et al., 2016)","plainCitation":"(Zhao et al., 2016)"},"citationItems":[{"id":508,"uris":["http://zotero.org/users/1928267/items/W5HMI8BN"],"uri":["http://zotero.org/users/1928267/items/W5HMI8BN"],"itemData":{"id":508,"type":"article-journal","title":"Understanding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2B10FC">
        <w:fldChar w:fldCharType="separate"/>
      </w:r>
      <w:r w:rsidR="00386283" w:rsidRPr="00386283">
        <w:t>(Zhao et al., 2016)</w:t>
      </w:r>
      <w:r w:rsidR="002B10FC">
        <w:fldChar w:fldCharType="end"/>
      </w:r>
      <w:r w:rsidRPr="00712DDC">
        <w:t xml:space="preserve">, the authors argue that it is due to the constraints of complex urban structure. </w:t>
      </w:r>
      <w:del w:id="237" w:author="Junjun Yin" w:date="2016-10-31T13:43:00Z">
        <w:r w:rsidRPr="00712DDC" w:rsidDel="002F6B2F">
          <w:delText>In this study, in</w:delText>
        </w:r>
      </w:del>
      <w:ins w:id="238" w:author="Junjun Yin" w:date="2016-10-31T13:43:00Z">
        <w:r w:rsidR="002F6B2F">
          <w:t>In</w:t>
        </w:r>
      </w:ins>
      <w:r w:rsidRPr="00712DDC">
        <w:t xml:space="preserve"> line with the idea that urban environments are conceptualized spaces that are recreated and formed by human activities </w:t>
      </w:r>
      <w:r w:rsidR="002B10FC">
        <w:fldChar w:fldCharType="begin"/>
      </w:r>
      <w:r w:rsidR="00386283">
        <w:instrText xml:space="preserve"> ADDIN ZOTERO_ITEM CSL_CITATION {"citationID":"dCsIYgS2","properties":{"formattedCitation":"(Schliephake, 2014)","plainCitation":"(Schliephake, 2014)"},"citationItems":[{"id":502,"uris":["http://zotero.org/users/1928267/items/3QAVVJC3"],"uri":["http://zotero.org/users/1928267/items/3QAVVJC3"],"itemData":{"id":502,"type":"book","title":"Urban Ecologies: City Space, Material Agency, and Environmental Politics in Contemporary Culture","publisher":"Lexington Books","number-of-pages":"269","source":"Google Books","abstract":"The term “urban ecology” has become a buzzword in various disciplines, including the social and natural sciences as well as urban planning and architecture. The environmental humanities have been slow to adapt to current theoretical debates, often excluding human-built environments from their respective frameworks. This book closes this gap both in theory and in practice, bringing together “urban ecology” with ecocritical and cultural ecological approaches by conceptualizing the city as an integral part of the environment and as a space in which ecological problems manifest concretely. Arguing that culture has to be seen as an active component and integral factor within urban ecologies, it makes use of a metaphorical use of the term, perceiving cities as spatial phenomena that do not only have manifold and complex material interrelations with their respective (natural) environments, but that are intrinsically connected to the ideas, imaginations, and interpretations that make up the cultural symbolic and discursive side of our urban lives and that are stored and constantly renegotiated in their cultural and artistic representations. The city is, within this framework, both seen as an ecosystemically organized space as well as a cultural artifact. Thus, the urban ecology outlined in this study takes its main impetus from an analysis of examples taken from contemporary culture that deal with urban life and the complex interrelations between urban communities and their (natural and built) environments.","ISBN":"978-0-7391-9576-5","shortTitle":"Urban Ecologies","language":"en","author":[{"family":"Schliephake","given":"Christopher"}],"issued":{"date-parts":[["2014",12,11]]}}}],"schema":"https://github.com/citation-style-language/schema/raw/master/csl-citation.json"} </w:instrText>
      </w:r>
      <w:r w:rsidR="002B10FC">
        <w:fldChar w:fldCharType="separate"/>
      </w:r>
      <w:r w:rsidR="00386283" w:rsidRPr="00386283">
        <w:t>(Schliephake, 2014)</w:t>
      </w:r>
      <w:r w:rsidR="002B10FC">
        <w:fldChar w:fldCharType="end"/>
      </w:r>
      <w:r w:rsidRPr="00712DDC">
        <w:t xml:space="preserve">, we speculate that the distance decay effects in affecting the interaction strength of two geographic regions and ultimately depicting the urban structures (e.g., urban boundaries), is contributed by </w:t>
      </w:r>
      <w:r w:rsidRPr="00712DDC">
        <w:lastRenderedPageBreak/>
        <w:t xml:space="preserve">(or related to) the distance decay parameters found in the underlying mobility patterns. </w:t>
      </w:r>
      <w:ins w:id="239" w:author="Yin, Junjun" w:date="2016-11-01T18:07:00Z">
        <w:r w:rsidR="009C3ADF">
          <w:t>Considering</w:t>
        </w:r>
      </w:ins>
      <w:del w:id="240" w:author="Yin, Junjun" w:date="2016-11-01T18:07:00Z">
        <w:r w:rsidRPr="00712DDC" w:rsidDel="009C3ADF">
          <w:delText>In</w:delText>
        </w:r>
        <w:r w:rsidR="009121D7" w:rsidRPr="00712DDC" w:rsidDel="009C3ADF">
          <w:delText xml:space="preserve"> particular, since</w:delText>
        </w:r>
      </w:del>
      <w:r w:rsidR="009121D7" w:rsidRPr="00712DDC">
        <w:t xml:space="preserve"> we have used a mobility network of spatial interactions, if this hypothesis stands, it will provide strong support that the depicted urban boundaries are not random artifacts but indeed reflect how naturally people move across the geographical regions.</w:t>
      </w:r>
    </w:p>
    <w:p w14:paraId="5CF4FE07" w14:textId="77777777" w:rsidR="009163DF" w:rsidRPr="00712DDC" w:rsidRDefault="009163DF" w:rsidP="0008068D">
      <w:pPr>
        <w:pStyle w:val="Heading1"/>
      </w:pPr>
      <w:r w:rsidRPr="00712DDC">
        <w:t>4. Results</w:t>
      </w:r>
    </w:p>
    <w:p w14:paraId="29D371C5" w14:textId="3DC2378C" w:rsidR="00780F43" w:rsidRPr="00712DDC" w:rsidRDefault="009163DF" w:rsidP="0008068D">
      <w:pPr>
        <w:pStyle w:val="Heading2"/>
      </w:pPr>
      <w:r w:rsidRPr="00712DDC">
        <w:t>4.1. Collective Mobility Patterns of Twitter Users in Great Britain</w:t>
      </w:r>
    </w:p>
    <w:p w14:paraId="04FB9AE5" w14:textId="40A87B2B" w:rsidR="00AF23D4" w:rsidRPr="00712DDC" w:rsidRDefault="00CB46BF" w:rsidP="00387A5D">
      <w:r w:rsidRPr="00712DDC">
        <w:t>We modeled different aspects of the collective mobility patterns of Twitter users. These patterns include: the number of visited locations per user</w:t>
      </w:r>
      <w:r w:rsidR="00766F27">
        <w:t>, the collective user displace</w:t>
      </w:r>
      <w:r w:rsidRPr="00712DDC">
        <w:t xml:space="preserve">ments, and the radius of gyration of individuals </w:t>
      </w:r>
      <w:del w:id="241" w:author="Yin, Junjun" w:date="2016-11-01T18:07:00Z">
        <w:r w:rsidRPr="00712DDC" w:rsidDel="00425B18">
          <w:delText xml:space="preserve">in order </w:delText>
        </w:r>
      </w:del>
      <w:r w:rsidRPr="00712DDC">
        <w:t>to identify distinc</w:t>
      </w:r>
      <w:r w:rsidR="00F72672">
        <w:t>t distance ranges in user mobility</w:t>
      </w:r>
      <w:r w:rsidRPr="00712DDC">
        <w:t xml:space="preserve"> patterns. We </w:t>
      </w:r>
      <w:ins w:id="242" w:author="Yin, Junjun" w:date="2016-11-01T18:08:00Z">
        <w:r w:rsidR="00425B18">
          <w:t>utilized</w:t>
        </w:r>
      </w:ins>
      <w:del w:id="243" w:author="Yin, Junjun" w:date="2016-11-01T18:08:00Z">
        <w:r w:rsidRPr="00712DDC" w:rsidDel="00425B18">
          <w:delText>then used</w:delText>
        </w:r>
      </w:del>
      <w:r w:rsidRPr="00712DDC">
        <w:t xml:space="preserve"> these distance ranges within the mobility patterns to partition the geographic</w:t>
      </w:r>
      <w:ins w:id="244" w:author="Yin, Junjun" w:date="2016-11-06T21:58:00Z">
        <w:r w:rsidR="00A163A0">
          <w:t>al</w:t>
        </w:r>
      </w:ins>
      <w:r w:rsidRPr="00712DDC">
        <w:t xml:space="preserve"> space of Great Britain into fine-grained cells and established the connectivity among these cells to redr</w:t>
      </w:r>
      <w:r w:rsidR="00766F27">
        <w:t>aw non-administrative anthropo</w:t>
      </w:r>
      <w:r w:rsidRPr="00712DDC">
        <w:t>graphic urban boundaries.</w:t>
      </w:r>
    </w:p>
    <w:p w14:paraId="02FA83AC" w14:textId="4AE3299B" w:rsidR="00A02B26" w:rsidRPr="00A02B26" w:rsidRDefault="00A02B26" w:rsidP="00741CF6">
      <w:pPr>
        <w:pStyle w:val="Newparagraph"/>
      </w:pPr>
      <w:r w:rsidRPr="00A02B26">
        <w:t>We found that the cumulative distribution function of the number of locations visited by each Twitter user follows a two-tier power</w:t>
      </w:r>
      <w:r w:rsidR="009C02A4">
        <w:t xml:space="preserve"> law distribution (Fig. 2). </w:t>
      </w:r>
      <w:del w:id="245" w:author="Yin, Junjun" w:date="2016-11-01T18:09:00Z">
        <w:r w:rsidR="009C02A4" w:rsidDel="00741CF6">
          <w:delText xml:space="preserve">The </w:delText>
        </w:r>
        <w:r w:rsidRPr="00A02B26" w:rsidDel="00741CF6">
          <w:delText>m</w:delText>
        </w:r>
      </w:del>
      <w:ins w:id="246" w:author="Yin, Junjun" w:date="2016-11-01T18:09:00Z">
        <w:r w:rsidR="00741CF6">
          <w:t>M</w:t>
        </w:r>
      </w:ins>
      <w:r w:rsidRPr="00A02B26">
        <w:t xml:space="preserve">ajority of the data follow a truncated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Pr="00A02B26">
        <w:t xml:space="preserve">, where </w:t>
      </w:r>
      <m:oMath>
        <m:r>
          <w:rPr>
            <w:rFonts w:ascii="Cambria Math" w:hAnsi="Cambria Math"/>
          </w:rPr>
          <m:t>α=1.24, λ=0.00132</m:t>
        </m:r>
      </m:oMath>
      <w:r w:rsidRPr="00A02B26">
        <w:t xml:space="preserve">; and the tail part (less than 2% of the whole population) follows a power-law distribution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-α</m:t>
            </m:r>
          </m:sup>
        </m:sSup>
      </m:oMath>
      <w:r w:rsidRPr="00A02B26">
        <w:t xml:space="preserve"> with </w:t>
      </w:r>
      <m:oMath>
        <m:r>
          <w:rPr>
            <w:rFonts w:ascii="Cambria Math" w:hAnsi="Cambria Math"/>
          </w:rPr>
          <m:t>α</m:t>
        </m:r>
      </m:oMath>
      <w:r w:rsidRPr="00A02B26">
        <w:t xml:space="preserve"> value is 3.2. The distribution was found to be consistent over each month </w:t>
      </w:r>
      <w:del w:id="247" w:author="Junjun Yin" w:date="2016-11-02T15:41:00Z">
        <w:r w:rsidRPr="00A02B26" w:rsidDel="00BB567B">
          <w:delText>examined</w:delText>
        </w:r>
      </w:del>
      <w:del w:id="248" w:author="Junjun Yin" w:date="2016-11-02T15:40:00Z">
        <w:r w:rsidRPr="00A02B26" w:rsidDel="00BB567B">
          <w:delText xml:space="preserve"> </w:delText>
        </w:r>
      </w:del>
      <w:r w:rsidRPr="00A02B26">
        <w:t>(</w:t>
      </w:r>
      <w:ins w:id="249" w:author="Junjun Yin" w:date="2016-11-02T15:41:00Z">
        <w:r w:rsidR="00BB567B">
          <w:t xml:space="preserve">i.e., </w:t>
        </w:r>
      </w:ins>
      <w:r w:rsidRPr="00A02B26">
        <w:t xml:space="preserve">June to December, 2014), which has a slight offset in the truncated power-law distribution (the mean α value is 1.26 ± with a </w:t>
      </w:r>
      <m:oMath>
        <m:r>
          <w:rPr>
            <w:rFonts w:ascii="Cambria Math" w:hAnsi="Cambria Math"/>
          </w:rPr>
          <m:t>0.05 σ</m:t>
        </m:r>
      </m:oMath>
      <w:r w:rsidRPr="00A02B26">
        <w:t xml:space="preserve"> and the mean </w:t>
      </w:r>
      <m:oMath>
        <m:r>
          <w:rPr>
            <w:rFonts w:ascii="Cambria Math" w:hAnsi="Cambria Math"/>
          </w:rPr>
          <m:t>λ</m:t>
        </m:r>
      </m:oMath>
      <w:r w:rsidRPr="00A02B26">
        <w:t xml:space="preserve"> value as 0.00134 ± with a 0.0002 </w:t>
      </w:r>
      <m:oMath>
        <m:r>
          <w:rPr>
            <w:rFonts w:ascii="Cambria Math" w:hAnsi="Cambria Math"/>
          </w:rPr>
          <m:t>σ</m:t>
        </m:r>
      </m:oMath>
      <w:r w:rsidRPr="00A02B26">
        <w:t>).</w:t>
      </w:r>
    </w:p>
    <w:p w14:paraId="50E4FF16" w14:textId="5054A6BA" w:rsidR="002A4150" w:rsidRDefault="00AE492B" w:rsidP="00F27119">
      <w:pPr>
        <w:pStyle w:val="Newparagraph"/>
      </w:pPr>
      <w:r w:rsidRPr="00AE492B">
        <w:t>The two-tier power law distribution indicates that the collective behavior of Twitter users visiting different locations can be well appr</w:t>
      </w:r>
      <w:r w:rsidR="00766F27">
        <w:t>oximated with a (truncated) L</w:t>
      </w:r>
      <w:r w:rsidR="00766F27" w:rsidRPr="00766F27">
        <w:t>é</w:t>
      </w:r>
      <w:r w:rsidRPr="00AE492B">
        <w:t xml:space="preserve">vy Walk (a random walk) model </w:t>
      </w:r>
      <w:r w:rsidR="002B10FC">
        <w:fldChar w:fldCharType="begin"/>
      </w:r>
      <w:r w:rsidR="00386283">
        <w:instrText xml:space="preserve"> ADDIN ZOTERO_ITEM CSL_CITATION {"citationID":"WtBd7X0m","properties":{"formattedCitation":"(Reynolds, 2012; Rhee et al., 2011)","plainCitation":"(Reynolds, 2012; Rhee et al., 2011)"},"citationItems":[{"id":980,"uris":["http://zotero.org/users/1928267/items/E2J6A6NN"],"uri":["http://zotero.org/users/1928267/items/E2J6A6NN"],"itemData":{"id":980,"type":"article-journal","title":"On the levy-walk nature of human mobility","container-title":"IEEE/ACM transactions on networking (TON)","page":"630-643","volume":"19","issue":"3","author":[{"family":"Rhee","given":"I."},{"family":"Shin","given":"M."},{"family":"Hong","given":"S."},{"family":"Lee","given":"K."},{"family":"Kim","given":"S. J."},{"family":"Chong","given":"S."}],"issued":{"date-parts":[["2011"]]}}},{"id":961,"uris":["http://zotero.org/users/1928267/items/PDJFNI46"],"uri":["http://zotero.org/users/1928267/items/PDJFNI46"],"itemData":{"id":961,"type":"article-journal","title":"Truncated levy walks are expected beyond the scale of data collection when correlated random walks embody observed movement patterns","container-title":"Journal of The Royal Society Interface","page":"528-534","volume":"9","issue":"68","author":[{"family":"Reynolds","given":"A."}],"issued":{"date-parts":[["2012"]]}}}],"schema":"https://github.com/citation-style-language/schema/raw/master/csl-citation.json"} </w:instrText>
      </w:r>
      <w:r w:rsidR="002B10FC">
        <w:fldChar w:fldCharType="separate"/>
      </w:r>
      <w:r w:rsidR="00386283" w:rsidRPr="00386283">
        <w:t>(Reynolds, 2012; Rhee et al., 2011)</w:t>
      </w:r>
      <w:r w:rsidR="002B10FC">
        <w:fldChar w:fldCharType="end"/>
      </w:r>
      <w:r w:rsidR="00766F27">
        <w:t xml:space="preserve">, which has also </w:t>
      </w:r>
      <w:r w:rsidR="00766F27">
        <w:lastRenderedPageBreak/>
        <w:t>been identi</w:t>
      </w:r>
      <w:r w:rsidRPr="00AE492B">
        <w:t xml:space="preserve">fied in many human mobility studies using different mobility data </w:t>
      </w:r>
      <w:r w:rsidR="002B10FC">
        <w:fldChar w:fldCharType="begin"/>
      </w:r>
      <w:r w:rsidR="00386283">
        <w:instrText xml:space="preserve"> ADDIN ZOTERO_ITEM CSL_CITATION {"citationID":"p1Ojl6F0","properties":{"formattedCitation":"(Zhao et al., 2016)","plainCitation":"(Zhao et al., 2016)"},"citationItems":[{"id":508,"uris":["http://zotero.org/users/1928267/items/W5HMI8BN"],"uri":["http://zotero.org/users/1928267/items/W5HMI8BN"],"itemData":{"id":508,"type":"article-journal","title":"Understanding the bias of call detail records in human mobility research","container-title":"International Journal of Geographical Information Science","page":"1738-1762","volume":"30","issue":"9","source":"CrossRef","DOI":"10.1080/13658816.2015.1137298","ISSN":"1365-8816, 1362-3087","language":"en","author":[{"family":"Zhao","given":"Ziliang"},{"family":"Shaw","given":"Shih-Lung"},{"family":"Xu","given":"Yang"},{"family":"Lu","given":"Feng"},{"family":"Chen","given":"Jie"},{"family":"Yin","given":"Ling"}],"issued":{"date-parts":[["2016",9]]}}}],"schema":"https://github.com/citation-style-language/schema/raw/master/csl-citation.json"} </w:instrText>
      </w:r>
      <w:r w:rsidR="002B10FC">
        <w:fldChar w:fldCharType="separate"/>
      </w:r>
      <w:r w:rsidR="00386283" w:rsidRPr="00386283">
        <w:t>(Zhao et al., 2016)</w:t>
      </w:r>
      <w:r w:rsidR="002B10FC">
        <w:fldChar w:fldCharType="end"/>
      </w:r>
      <w:r w:rsidRPr="00AE492B">
        <w:t xml:space="preserve">. The similarity among the distributions suggests that the mobility data </w:t>
      </w:r>
      <w:del w:id="250" w:author="Junjun Yin" w:date="2016-11-02T15:42:00Z">
        <w:r w:rsidRPr="00AE492B" w:rsidDel="00AB38EB">
          <w:delText xml:space="preserve">collected </w:delText>
        </w:r>
      </w:del>
      <w:ins w:id="251" w:author="Junjun Yin" w:date="2016-11-02T15:42:00Z">
        <w:r w:rsidR="00AB38EB">
          <w:t>extracted</w:t>
        </w:r>
        <w:r w:rsidR="00AB38EB" w:rsidRPr="00AE492B">
          <w:t xml:space="preserve"> </w:t>
        </w:r>
      </w:ins>
      <w:r w:rsidRPr="00AE492B">
        <w:t xml:space="preserve">from geo-located tweets </w:t>
      </w:r>
      <w:del w:id="252" w:author="Junjun Yin" w:date="2016-11-02T15:42:00Z">
        <w:r w:rsidRPr="00AE492B" w:rsidDel="00DD1474">
          <w:delText xml:space="preserve">is </w:delText>
        </w:r>
      </w:del>
      <w:ins w:id="253" w:author="Junjun Yin" w:date="2016-11-02T15:42:00Z">
        <w:r w:rsidR="00DD1474">
          <w:t>are</w:t>
        </w:r>
        <w:r w:rsidR="00DD1474" w:rsidRPr="00AE492B">
          <w:t xml:space="preserve"> </w:t>
        </w:r>
      </w:ins>
      <w:r w:rsidRPr="00AE492B">
        <w:t xml:space="preserve">temporally stable, at least at monthly intervals, which indicates that our approach using Twitter user mobility to delineate urban boundaries </w:t>
      </w:r>
      <w:r w:rsidR="00766F27">
        <w:t>is viable. In addition, the L</w:t>
      </w:r>
      <w:r w:rsidR="00766F27" w:rsidRPr="00766F27">
        <w:t>é</w:t>
      </w:r>
      <w:r w:rsidRPr="00AE492B">
        <w:t xml:space="preserve">vy Walk model reveals the diversity regarding the number of visited locations per user, which </w:t>
      </w:r>
      <w:del w:id="254" w:author="Junjun Yin" w:date="2016-11-02T15:42:00Z">
        <w:r w:rsidRPr="00AE492B" w:rsidDel="00A06B12">
          <w:delText xml:space="preserve">indicates </w:delText>
        </w:r>
      </w:del>
      <w:ins w:id="255" w:author="Junjun Yin" w:date="2016-11-02T15:42:00Z">
        <w:r w:rsidR="00A06B12">
          <w:t>suggests</w:t>
        </w:r>
        <w:r w:rsidR="00A06B12" w:rsidRPr="00AE492B">
          <w:t xml:space="preserve"> </w:t>
        </w:r>
      </w:ins>
      <w:r w:rsidRPr="00AE492B">
        <w:t>a level of “randomness” in Twitter user movement across space. It, in turn, justifies our choice of using th</w:t>
      </w:r>
      <w:r w:rsidR="00BC5411">
        <w:t xml:space="preserve">e map equation </w:t>
      </w:r>
      <w:ins w:id="256" w:author="Junjun Yin" w:date="2016-11-02T15:44:00Z">
        <w:r w:rsidR="00BA7AF1">
          <w:t xml:space="preserve">as the </w:t>
        </w:r>
      </w:ins>
      <w:r w:rsidR="00BC5411">
        <w:t>community detec</w:t>
      </w:r>
      <w:r w:rsidRPr="00AE492B">
        <w:t>tion algorithm</w:t>
      </w:r>
      <w:del w:id="257" w:author="Junjun Yin" w:date="2016-11-02T15:43:00Z">
        <w:r w:rsidRPr="00AE492B" w:rsidDel="007C33C4">
          <w:delText xml:space="preserve"> </w:delText>
        </w:r>
        <w:r w:rsidR="00A51A96" w:rsidDel="007C33C4">
          <w:fldChar w:fldCharType="begin"/>
        </w:r>
        <w:r w:rsidR="00A51A96" w:rsidDel="007C33C4">
          <w:delInstrText xml:space="preserve"> ADDIN ZOTERO_ITEM CSL_CITATION {"citationID":"K450L87u","properties":{"custom":"(Rosvall and Bergstrom 2008)","formattedCitation":"(Rosvall and Bergstrom 2008)","plainCitation":"(Rosvall and Bergstrom 2008)"},"citationItems":[{"id":188,"uris":["http://zotero.org/users/1928267/items/G5BHH6JJ"],"uri":["http://zotero.org/users/1928267/items/G5BHH6JJ"],"itemData":{"id":188,"type":"article-journal","title":"Maps of random walks on complex networks reveal community structure","container-title":"Proceedings of the National Academy of Sciences","page":"1118–1123","volume":"105","issue":"4","source":"Google Scholar","author":[{"family":"Rosvall","given":"Martin"},{"family":"Bergstrom","given":"Carl T."}],"issued":{"date-parts":[["2008"]]}}}],"schema":"https://github.com/citation-style-language/schema/raw/master/csl-citation.json"} </w:delInstrText>
        </w:r>
        <w:r w:rsidR="00A51A96" w:rsidDel="007C33C4">
          <w:fldChar w:fldCharType="separate"/>
        </w:r>
        <w:r w:rsidR="00A51A96" w:rsidDel="007C33C4">
          <w:rPr>
            <w:noProof/>
          </w:rPr>
          <w:delText>(Rosvall and Bergstrom 2008)</w:delText>
        </w:r>
        <w:r w:rsidR="00A51A96" w:rsidDel="007C33C4">
          <w:fldChar w:fldCharType="end"/>
        </w:r>
      </w:del>
      <w:r w:rsidRPr="00AE492B">
        <w:t xml:space="preserve"> to identify the clusters of urban regional connectedness using large-scale Twitter user movement data.</w:t>
      </w:r>
    </w:p>
    <w:p w14:paraId="2C60707D" w14:textId="77777777" w:rsidR="002A4150" w:rsidRDefault="002A4150" w:rsidP="00F3005C">
      <w:pPr>
        <w:spacing w:line="240" w:lineRule="auto"/>
        <w:rPr>
          <w:b/>
          <w:sz w:val="20"/>
          <w:szCs w:val="20"/>
        </w:rPr>
      </w:pPr>
    </w:p>
    <w:p w14:paraId="7B96FA76" w14:textId="02D472B5" w:rsidR="00DF2AD2" w:rsidRDefault="00DF2AD2" w:rsidP="00F3005C">
      <w:pPr>
        <w:spacing w:line="240" w:lineRule="auto"/>
        <w:rPr>
          <w:b/>
          <w:sz w:val="20"/>
          <w:szCs w:val="20"/>
        </w:rPr>
      </w:pPr>
      <w:r w:rsidRPr="00F3005C">
        <w:rPr>
          <w:b/>
          <w:sz w:val="20"/>
          <w:szCs w:val="20"/>
        </w:rPr>
        <w:t>Figure 2. Cumulative distribution of the number of locations visited by each Twitter user during different timespan</w:t>
      </w:r>
    </w:p>
    <w:p w14:paraId="4C96D41F" w14:textId="77777777" w:rsidR="00F3005C" w:rsidRDefault="00F3005C" w:rsidP="00F3005C">
      <w:pPr>
        <w:spacing w:line="240" w:lineRule="auto"/>
        <w:rPr>
          <w:b/>
          <w:sz w:val="20"/>
          <w:szCs w:val="20"/>
        </w:rPr>
      </w:pPr>
    </w:p>
    <w:p w14:paraId="0AC841CE" w14:textId="77777777" w:rsidR="002A4150" w:rsidRPr="00F3005C" w:rsidRDefault="002A4150" w:rsidP="00F3005C">
      <w:pPr>
        <w:spacing w:line="240" w:lineRule="auto"/>
        <w:rPr>
          <w:b/>
          <w:sz w:val="20"/>
          <w:szCs w:val="20"/>
        </w:rPr>
      </w:pPr>
    </w:p>
    <w:p w14:paraId="7265D3E2" w14:textId="747536C9" w:rsidR="00AE492B" w:rsidRDefault="000633B5" w:rsidP="00F27119">
      <w:pPr>
        <w:pStyle w:val="Newparagraph"/>
      </w:pPr>
      <w:r w:rsidRPr="000633B5">
        <w:t>We then studied two aspects of the Twitter user mobility patterns: the distribution of Twitter user displacement and the radius of gyration. Twitter user displacement refers to the distance between two consecutive locations in a user’s</w:t>
      </w:r>
      <w:r w:rsidR="005E328B">
        <w:t xml:space="preserve"> trajectory using a straight</w:t>
      </w:r>
      <w:r w:rsidR="005E328B" w:rsidRPr="000633B5">
        <w:t>-line</w:t>
      </w:r>
      <w:r w:rsidRPr="000633B5">
        <w:t xml:space="preserve"> distance metric. The radius of gyration describes the deviation of distance from the center of mass </w:t>
      </w:r>
      <w:ins w:id="258" w:author="Yin, Junjun" w:date="2016-11-06T22:43:00Z">
        <w:r w:rsidR="009F6A64">
          <w:t>of</w:t>
        </w:r>
      </w:ins>
      <w:del w:id="259" w:author="Yin, Junjun" w:date="2016-11-06T22:42:00Z">
        <w:r w:rsidRPr="000633B5" w:rsidDel="009F6A64">
          <w:delText>in</w:delText>
        </w:r>
      </w:del>
      <w:r w:rsidRPr="000633B5">
        <w:t xml:space="preserve"> a user’s trajectory. The probability distributions of the collective user displacement </w:t>
      </w:r>
      <m:oMath>
        <m:r>
          <w:rPr>
            <w:rFonts w:ascii="Cambria Math" w:hAnsi="Cambria Math"/>
          </w:rPr>
          <m:t>P(d)</m:t>
        </m:r>
      </m:oMath>
      <w:r w:rsidRPr="000633B5">
        <w:t xml:space="preserve"> and radius of gyration </w:t>
      </w:r>
      <m:oMath>
        <m:r>
          <w:rPr>
            <w:rFonts w:ascii="Cambria Math" w:hAnsi="Cambria Math"/>
          </w:rPr>
          <m:t>P(</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oMath>
      <w:r w:rsidRPr="000633B5">
        <w:t xml:space="preserve"> are presented in Fig. 3, where the fitting method for identifying different distance ranges is</w:t>
      </w:r>
      <w:r w:rsidR="0012396E">
        <w:t xml:space="preserve"> derived from </w:t>
      </w:r>
      <w:r w:rsidR="002B10FC">
        <w:fldChar w:fldCharType="begin"/>
      </w:r>
      <w:r w:rsidR="00386283">
        <w:instrText xml:space="preserve"> ADDIN ZOTERO_ITEM CSL_CITATION {"citationID":"RcnbWmLN","properties":{"formattedCitation":"(Jurdak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Pr="000633B5">
        <w:t xml:space="preserve">. The probability distribution of the collective displacements can be approximated by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(d-</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=10 m</m:t>
        </m:r>
      </m:oMath>
      <w:r w:rsidRPr="000633B5">
        <w:t xml:space="preserve"> from [10 m, 70 m] (accounting for 3% of the population),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βλ</m:t>
            </m:r>
          </m:e>
          <m:sub>
            <m:r>
              <w:rPr>
                <w:rFonts w:ascii="Cambria Math" w:hAnsi="Cambria Math" w:cs="Arial"/>
                <w:color w:val="222222"/>
                <w:sz w:val="22"/>
                <w:szCs w:val="22"/>
              </w:rPr>
              <m:t>1</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1</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r>
                  <w:rPr>
                    <w:rFonts w:ascii="Cambria Math" w:hAnsi="Cambria Math" w:cs="Arial"/>
                    <w:color w:val="222222"/>
                    <w:sz w:val="22"/>
                    <w:szCs w:val="22"/>
                  </w:rPr>
                  <m:t>d</m:t>
                </m:r>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r>
              <w:rPr>
                <w:rFonts w:ascii="Cambria Math" w:hAnsi="Cambria Math" w:cs="Arial"/>
                <w:color w:val="222222"/>
                <w:sz w:val="22"/>
                <w:szCs w:val="22"/>
              </w:rPr>
              <m:t>d</m:t>
            </m:r>
          </m:e>
          <m:sub>
            <m:r>
              <w:rPr>
                <w:rFonts w:ascii="Cambria Math" w:hAnsi="Cambria Math" w:cs="Arial"/>
                <w:color w:val="222222"/>
                <w:sz w:val="22"/>
                <w:szCs w:val="22"/>
              </w:rPr>
              <m:t>min</m:t>
            </m:r>
          </m:sub>
        </m:sSub>
        <m:r>
          <w:rPr>
            <w:rFonts w:ascii="Cambria Math" w:hAnsi="Cambria Math" w:cs="Arial"/>
            <w:color w:val="222222"/>
            <w:sz w:val="22"/>
            <w:szCs w:val="22"/>
          </w:rPr>
          <m:t>= 100 m</m:t>
        </m:r>
      </m:oMath>
      <w:r w:rsidRPr="000633B5">
        <w:t xml:space="preserve"> from [</w:t>
      </w:r>
      <w:r w:rsidR="0059103F">
        <w:t>100</w:t>
      </w:r>
      <w:r w:rsidRPr="000633B5">
        <w:t xml:space="preserve"> m, 70 km] (93% of the population),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r>
              <w:rPr>
                <w:rFonts w:ascii="Cambria Math" w:hAnsi="Cambria Math" w:cs="Arial"/>
                <w:color w:val="222222"/>
                <w:sz w:val="22"/>
                <w:szCs w:val="22"/>
              </w:rPr>
              <m:t>d</m:t>
            </m:r>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r>
              <w:rPr>
                <w:rFonts w:ascii="Cambria Math" w:hAnsi="Cambria Math" w:cs="Arial"/>
                <w:color w:val="222222"/>
                <w:sz w:val="22"/>
                <w:szCs w:val="22"/>
              </w:rPr>
              <m:t>d</m:t>
            </m:r>
          </m:e>
          <m:sup>
            <m:r>
              <w:rPr>
                <w:rFonts w:ascii="Cambria Math" w:hAnsi="Cambria Math" w:cs="Arial"/>
                <w:color w:val="222222"/>
                <w:sz w:val="22"/>
                <w:szCs w:val="22"/>
              </w:rPr>
              <m:t>-α</m:t>
            </m:r>
          </m:sup>
        </m:sSup>
      </m:oMath>
      <w:r w:rsidR="00463CC9" w:rsidRPr="00B8358F">
        <w:rPr>
          <w:rFonts w:ascii="Arial" w:hAnsi="Arial" w:cs="Arial"/>
          <w:color w:val="222222"/>
          <w:sz w:val="22"/>
          <w:szCs w:val="22"/>
        </w:rPr>
        <w:t xml:space="preserve"> </w:t>
      </w:r>
      <w:r w:rsidRPr="000633B5">
        <w:t xml:space="preserve">[&gt; 70 km] (4% of the population). The displacement distance between 70 m and 100 km can be further approximated by two power law distributions with a cut-off point at 4 km (55% distances are less than 4 km and 40% distances between 4 km and 100 km), which </w:t>
      </w:r>
      <w:r w:rsidRPr="000633B5">
        <w:lastRenderedPageBreak/>
        <w:t>indicates the urban movement captured</w:t>
      </w:r>
      <w:r>
        <w:t xml:space="preserve"> </w:t>
      </w:r>
      <w:r w:rsidR="00AD6189" w:rsidRPr="00AD6189">
        <w:t xml:space="preserve">by the geo-located </w:t>
      </w:r>
      <w:ins w:id="260" w:author="Junjun Yin" w:date="2016-11-02T15:46:00Z">
        <w:r w:rsidR="00850E97">
          <w:t>tweets</w:t>
        </w:r>
      </w:ins>
      <w:del w:id="261" w:author="Junjun Yin" w:date="2016-11-02T15:46:00Z">
        <w:r w:rsidR="00AD6189" w:rsidRPr="00AD6189" w:rsidDel="00850E97">
          <w:delText>Twitter data</w:delText>
        </w:r>
      </w:del>
      <w:r w:rsidR="00AD6189" w:rsidRPr="00AD6189">
        <w:t xml:space="preserve"> </w:t>
      </w:r>
      <w:del w:id="262" w:author="Junjun Yin" w:date="2016-11-02T15:46:00Z">
        <w:r w:rsidR="00AD6189" w:rsidRPr="00AD6189" w:rsidDel="006D2E7B">
          <w:delText xml:space="preserve">to </w:delText>
        </w:r>
      </w:del>
      <w:r w:rsidR="00AD6189" w:rsidRPr="00AD6189">
        <w:t>reveal two different modes: inter-city and intra-city movement. In short, these fitting functions suggest the existen</w:t>
      </w:r>
      <w:r w:rsidR="00AD089D">
        <w:t>ce of multi-scale or multi-</w:t>
      </w:r>
      <w:r w:rsidR="00AD6189" w:rsidRPr="00AD6189">
        <w:t>modal urban movements captured from Twitter users in Great Britain, which means t</w:t>
      </w:r>
      <w:r w:rsidR="009E4736">
        <w:t>he geographically cohesive, non-</w:t>
      </w:r>
      <w:r w:rsidR="00AD6189" w:rsidRPr="00AD6189">
        <w:t>overlapping urban areas identified in the next section are not just a result of short distance movement</w:t>
      </w:r>
      <w:ins w:id="263" w:author="Junjun Yin" w:date="2016-11-02T15:48:00Z">
        <w:r w:rsidR="00A23061">
          <w:t>s</w:t>
        </w:r>
      </w:ins>
      <w:r w:rsidR="00AD6189" w:rsidRPr="00AD6189">
        <w:t xml:space="preserve"> but emerge naturally from the broader Twitter user mobility pattern. Note that a similar multiphase pattern was observed in Twitter user displacements in Australia, but with slightly different distance ranges</w:t>
      </w:r>
      <w:r w:rsidR="0074606D">
        <w:t xml:space="preserve"> </w:t>
      </w:r>
      <w:r w:rsidR="002B10FC">
        <w:fldChar w:fldCharType="begin"/>
      </w:r>
      <w:r w:rsidR="00386283">
        <w:instrText xml:space="preserve"> ADDIN ZOTERO_ITEM CSL_CITATION {"citationID":"1u7UUebo","properties":{"formattedCitation":"(Jurdak et al., 2015)","plainCitation":"(Jurdak et al., 2015)"},"citationItems":[{"id":479,"uris":["http://zotero.org/users/1928267/items/XMKF57DK"],"uri":["http://zotero.org/users/1928267/items/XMKF57DK"],"itemData":{"id":479,"type":"article-journal","title":"Understanding Human Mobility from Twitter","container-title":"PLoS ONE","page":"e0131469","volume":"10","issue":"7","source":"PLoS Journals","abstract":"Understanding human mobility is crucial for a broad range of applications from disease prediction to communication networks. Most efforts on studying human mobility have so far used private and low resolution data, such as call data records. Here, we propose Twitter as a proxy for human mobility, as it relies on publicly available data and provides high resolution positioning when users opt to geotag their tweets with their current location. We analyse a Twitter dataset with more than six million geotagged tweets posted in Australia, and we demonstrate that Twitter can be a reliable source for studying human mobility patterns. Our analysis shows that geotagged tweets can capture rich features of human mobility, such as the diversity of movement orbits among individuals and of movements within and between cities. We also find that short- and long-distance movers both spend most of their time in large metropolitan areas, in contrast with intermediate-distance movers’ movements, reflecting the impact of different modes of travel. Our study provides solid evidence that Twitter can indeed be a useful proxy for tracking and predicting human movement.","DOI":"10.1371/journal.pone.0131469","journalAbbreviation":"PLoS ONE","author":[{"family":"Jurdak","given":"Raja"},{"family":"Zhao","given":"Kun"},{"family":"Liu","given":"Jiajun"},{"family":"AbouJaoude","given":"Maurice"},{"family":"Cameron","given":"Mark"},{"family":"Newth","given":"David"}],"issued":{"date-parts":[["2015",7,8]]}}}],"schema":"https://github.com/citation-style-language/schema/raw/master/csl-citation.json"} </w:instrText>
      </w:r>
      <w:r w:rsidR="002B10FC">
        <w:fldChar w:fldCharType="separate"/>
      </w:r>
      <w:r w:rsidR="00386283" w:rsidRPr="00386283">
        <w:t>(Jurdak et al., 2015)</w:t>
      </w:r>
      <w:r w:rsidR="002B10FC">
        <w:fldChar w:fldCharType="end"/>
      </w:r>
      <w:r w:rsidR="00AD6189" w:rsidRPr="00AD6189">
        <w:t>.</w:t>
      </w:r>
    </w:p>
    <w:p w14:paraId="333B4737" w14:textId="4C1E2B5E" w:rsidR="00AD6189" w:rsidRDefault="002E6849" w:rsidP="00067EC5">
      <w:pPr>
        <w:pStyle w:val="Newparagraph"/>
      </w:pPr>
      <w:r w:rsidRPr="002E6849">
        <w:t>Further, we analyzed the distribution of radius of gyration</w:t>
      </w:r>
      <w:ins w:id="264" w:author="Junjun Yin" w:date="2016-11-02T15:50:00Z">
        <w:r w:rsidR="00D716BE">
          <w:t xml:space="preserve"> </w:t>
        </w:r>
      </w:ins>
      <m:oMath>
        <m:r>
          <w:ins w:id="265" w:author="Junjun Yin" w:date="2016-11-02T15:51:00Z">
            <w:rPr>
              <w:rFonts w:ascii="Cambria Math" w:hAnsi="Cambria Math"/>
            </w:rPr>
            <m:t>P(</m:t>
          </w:ins>
        </m:r>
        <m:sSub>
          <m:sSubPr>
            <m:ctrlPr>
              <w:ins w:id="266" w:author="Junjun Yin" w:date="2016-11-02T15:51:00Z">
                <w:rPr>
                  <w:rFonts w:ascii="Cambria Math" w:hAnsi="Cambria Math"/>
                  <w:i/>
                </w:rPr>
              </w:ins>
            </m:ctrlPr>
          </m:sSubPr>
          <m:e>
            <m:r>
              <w:ins w:id="267" w:author="Junjun Yin" w:date="2016-11-02T15:51:00Z">
                <w:rPr>
                  <w:rFonts w:ascii="Cambria Math" w:hAnsi="Cambria Math"/>
                </w:rPr>
                <m:t>r</m:t>
              </w:ins>
            </m:r>
          </m:e>
          <m:sub>
            <m:r>
              <w:ins w:id="268" w:author="Junjun Yin" w:date="2016-11-02T15:51:00Z">
                <w:rPr>
                  <w:rFonts w:ascii="Cambria Math" w:hAnsi="Cambria Math"/>
                </w:rPr>
                <m:t>g</m:t>
              </w:ins>
            </m:r>
          </m:sub>
        </m:sSub>
        <m:r>
          <w:ins w:id="269" w:author="Junjun Yin" w:date="2016-11-02T15:51:00Z">
            <w:rPr>
              <w:rFonts w:ascii="Cambria Math" w:hAnsi="Cambria Math"/>
            </w:rPr>
            <m:t>)</m:t>
          </w:ins>
        </m:r>
      </m:oMath>
      <w:ins w:id="270" w:author="Junjun Yin" w:date="2016-11-02T15:51:00Z">
        <w:r w:rsidR="00D716BE" w:rsidRPr="000633B5">
          <w:t xml:space="preserve"> </w:t>
        </w:r>
      </w:ins>
      <w:del w:id="271" w:author="Junjun Yin" w:date="2016-11-02T15:51:00Z">
        <w:r w:rsidRPr="002E6849" w:rsidDel="00D716BE">
          <w:delText xml:space="preserve"> </w:delText>
        </w:r>
      </w:del>
      <w:r w:rsidRPr="002E6849">
        <w:t xml:space="preserve">to understand the </w:t>
      </w:r>
      <w:ins w:id="272" w:author="Yin, Junjun" w:date="2016-11-01T18:11:00Z">
        <w:r w:rsidR="003643A3">
          <w:t xml:space="preserve">collective </w:t>
        </w:r>
      </w:ins>
      <w:r w:rsidRPr="002E6849">
        <w:t>movement</w:t>
      </w:r>
      <w:ins w:id="273" w:author="Yin, Junjun" w:date="2016-11-01T18:10:00Z">
        <w:r w:rsidR="00A25A55">
          <w:t>s</w:t>
        </w:r>
      </w:ins>
      <w:r w:rsidRPr="002E6849">
        <w:t xml:space="preserve"> </w:t>
      </w:r>
      <w:del w:id="274" w:author="Yin, Junjun" w:date="2016-11-01T18:12:00Z">
        <w:r w:rsidRPr="002E6849" w:rsidDel="003643A3">
          <w:delText xml:space="preserve">from the point of view </w:delText>
        </w:r>
      </w:del>
      <w:r w:rsidRPr="002E6849">
        <w:t xml:space="preserve">of individual Twitter users rather than separate displacements. The </w:t>
      </w:r>
      <m:oMath>
        <m:r>
          <w:ins w:id="275" w:author="Yin, Junjun" w:date="2016-11-01T18:20:00Z">
            <w:rPr>
              <w:rFonts w:ascii="Cambria Math" w:hAnsi="Cambria Math"/>
            </w:rPr>
            <m:t>P(</m:t>
          </w:ins>
        </m:r>
        <m:sSub>
          <m:sSubPr>
            <m:ctrlPr>
              <w:ins w:id="276" w:author="Yin, Junjun" w:date="2016-11-01T18:20:00Z">
                <w:rPr>
                  <w:rFonts w:ascii="Cambria Math" w:hAnsi="Cambria Math"/>
                  <w:i/>
                </w:rPr>
              </w:ins>
            </m:ctrlPr>
          </m:sSubPr>
          <m:e>
            <m:r>
              <w:ins w:id="277" w:author="Yin, Junjun" w:date="2016-11-01T18:20:00Z">
                <w:rPr>
                  <w:rFonts w:ascii="Cambria Math" w:hAnsi="Cambria Math"/>
                </w:rPr>
                <m:t>r</m:t>
              </w:ins>
            </m:r>
          </m:e>
          <m:sub>
            <m:r>
              <w:ins w:id="278" w:author="Yin, Junjun" w:date="2016-11-01T18:20:00Z">
                <w:rPr>
                  <w:rFonts w:ascii="Cambria Math" w:hAnsi="Cambria Math"/>
                </w:rPr>
                <m:t>g</m:t>
              </w:ins>
            </m:r>
          </m:sub>
        </m:sSub>
        <m:r>
          <w:ins w:id="279" w:author="Yin, Junjun" w:date="2016-11-01T18:20:00Z">
            <w:rPr>
              <w:rFonts w:ascii="Cambria Math" w:hAnsi="Cambria Math"/>
            </w:rPr>
            <m:t>)</m:t>
          </w:ins>
        </m:r>
      </m:oMath>
      <w:ins w:id="280" w:author="Yin, Junjun" w:date="2016-11-01T18:20:00Z">
        <w:r w:rsidR="003422B4" w:rsidRPr="000633B5">
          <w:t xml:space="preserve"> </w:t>
        </w:r>
      </w:ins>
      <w:del w:id="281" w:author="Yin, Junjun" w:date="2016-11-01T18:20:00Z">
        <w:r w:rsidRPr="002E6849" w:rsidDel="003422B4">
          <w:delText>distribution of the radius of gyration</w:delText>
        </w:r>
      </w:del>
      <w:del w:id="282" w:author="Yin, Junjun" w:date="2016-11-01T18:21:00Z">
        <w:r w:rsidRPr="002E6849" w:rsidDel="003422B4">
          <w:delText xml:space="preserve"> </w:delText>
        </w:r>
      </w:del>
      <w:r w:rsidRPr="002E6849">
        <w:t xml:space="preserve">of Twitter users </w:t>
      </w:r>
      <w:r w:rsidR="00761B66">
        <w:t>in Great Britain can be approx</w:t>
      </w:r>
      <w:r w:rsidRPr="002E6849">
        <w:t xml:space="preserve">imated through a combination of three functions: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r>
              <w:rPr>
                <w:rFonts w:ascii="Cambria Math" w:hAnsi="Cambria Math" w:cs="Arial"/>
                <w:color w:val="222222"/>
                <w:sz w:val="22"/>
                <w:szCs w:val="22"/>
              </w:rPr>
              <m:t>-</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m:t>
            </m:r>
          </m:sup>
        </m:sSup>
        <m:r>
          <w:rPr>
            <w:rFonts w:ascii="Cambria Math" w:hAnsi="Cambria Math" w:cs="Arial"/>
            <w:color w:val="222222"/>
            <w:sz w:val="22"/>
            <w:szCs w:val="22"/>
          </w:rPr>
          <m:t xml:space="preserve">, </m:t>
        </m:r>
        <m:sSub>
          <m:sSubPr>
            <m:ctrlPr>
              <w:rPr>
                <w:rFonts w:ascii="Cambria Math" w:hAnsi="Cambria Math" w:cs="Arial"/>
                <w:i/>
                <w:color w:val="222222"/>
                <w:sz w:val="22"/>
                <w:szCs w:val="22"/>
              </w:rPr>
            </m:ctrlPr>
          </m:sSub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Sub>
        <m:r>
          <w:rPr>
            <w:rFonts w:ascii="Cambria Math" w:hAnsi="Cambria Math" w:cs="Arial"/>
            <w:color w:val="222222"/>
            <w:sz w:val="22"/>
            <w:szCs w:val="22"/>
          </w:rPr>
          <m:t>=10 m</m:t>
        </m:r>
      </m:oMath>
      <w:r w:rsidR="00190EDD">
        <w:rPr>
          <w:color w:val="222222"/>
          <w:sz w:val="22"/>
          <w:szCs w:val="22"/>
        </w:rPr>
        <w:t xml:space="preserve"> f</w:t>
      </w:r>
      <w:r w:rsidR="0012396E">
        <w:t xml:space="preserve">rom [10 m, 30 m],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β</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β-1</m:t>
            </m:r>
          </m:sup>
        </m:sSup>
        <m:sSup>
          <m:sSupPr>
            <m:ctrlPr>
              <w:rPr>
                <w:rFonts w:ascii="Cambria Math" w:hAnsi="Cambria Math" w:cs="Arial"/>
                <w:i/>
                <w:color w:val="222222"/>
                <w:sz w:val="22"/>
                <w:szCs w:val="22"/>
              </w:rPr>
            </m:ctrlPr>
          </m:sSupPr>
          <m:e>
            <m:r>
              <w:rPr>
                <w:rFonts w:ascii="Cambria Math" w:hAnsi="Cambria Math" w:cs="Arial"/>
                <w:color w:val="222222"/>
                <w:sz w:val="22"/>
                <w:szCs w:val="22"/>
              </w:rPr>
              <m:t>e</m:t>
            </m:r>
          </m:e>
          <m:sup>
            <m:r>
              <w:rPr>
                <w:rFonts w:ascii="Cambria Math" w:hAnsi="Cambria Math" w:cs="Arial"/>
                <w:color w:val="222222"/>
                <w:sz w:val="22"/>
                <w:szCs w:val="22"/>
              </w:rPr>
              <m:t>-</m:t>
            </m:r>
            <m:sSub>
              <m:sSubPr>
                <m:ctrlPr>
                  <w:rPr>
                    <w:rFonts w:ascii="Cambria Math" w:hAnsi="Cambria Math" w:cs="Arial"/>
                    <w:i/>
                    <w:color w:val="222222"/>
                    <w:sz w:val="22"/>
                    <w:szCs w:val="22"/>
                  </w:rPr>
                </m:ctrlPr>
              </m:sSubPr>
              <m:e>
                <m:r>
                  <w:rPr>
                    <w:rFonts w:ascii="Cambria Math" w:hAnsi="Cambria Math" w:cs="Arial"/>
                    <w:color w:val="222222"/>
                    <w:sz w:val="22"/>
                    <w:szCs w:val="22"/>
                  </w:rPr>
                  <m:t>λ</m:t>
                </m:r>
              </m:e>
              <m:sub>
                <m:r>
                  <w:rPr>
                    <w:rFonts w:ascii="Cambria Math" w:hAnsi="Cambria Math" w:cs="Arial"/>
                    <w:color w:val="222222"/>
                    <w:sz w:val="22"/>
                    <w:szCs w:val="22"/>
                  </w:rPr>
                  <m:t>2</m:t>
                </m:r>
              </m:sub>
            </m:sSub>
            <m:r>
              <w:rPr>
                <w:rFonts w:ascii="Cambria Math" w:hAnsi="Cambria Math" w:cs="Arial"/>
                <w:color w:val="222222"/>
                <w:sz w:val="22"/>
                <w:szCs w:val="22"/>
              </w:rPr>
              <m:t>(</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β</m:t>
                </m:r>
              </m:sup>
            </m:sSup>
            <m:r>
              <w:rPr>
                <w:rFonts w:ascii="Cambria Math" w:hAnsi="Cambria Math" w:cs="Arial"/>
                <w:color w:val="222222"/>
                <w:sz w:val="22"/>
                <w:szCs w:val="22"/>
              </w:rPr>
              <m:t>-</m:t>
            </m:r>
            <m:sSubSup>
              <m:sSubSupPr>
                <m:ctrlPr>
                  <w:rPr>
                    <w:rFonts w:ascii="Cambria Math" w:hAnsi="Cambria Math" w:cs="Arial"/>
                    <w:i/>
                    <w:color w:val="222222"/>
                    <w:sz w:val="22"/>
                    <w:szCs w:val="22"/>
                  </w:rPr>
                </m:ctrlPr>
              </m:sSub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b>
                <m:r>
                  <w:rPr>
                    <w:rFonts w:ascii="Cambria Math" w:hAnsi="Cambria Math" w:cs="Arial"/>
                    <w:color w:val="222222"/>
                    <w:sz w:val="22"/>
                    <w:szCs w:val="22"/>
                  </w:rPr>
                  <m:t>min</m:t>
                </m:r>
              </m:sub>
              <m:sup>
                <m:r>
                  <w:rPr>
                    <w:rFonts w:ascii="Cambria Math" w:hAnsi="Cambria Math" w:cs="Arial"/>
                    <w:color w:val="222222"/>
                    <w:sz w:val="22"/>
                    <w:szCs w:val="22"/>
                  </w:rPr>
                  <m:t>β</m:t>
                </m:r>
              </m:sup>
            </m:sSubSup>
            <m:r>
              <w:rPr>
                <w:rFonts w:ascii="Cambria Math" w:hAnsi="Cambria Math" w:cs="Arial"/>
                <w:color w:val="222222"/>
                <w:sz w:val="22"/>
                <w:szCs w:val="22"/>
              </w:rPr>
              <m:t>)</m:t>
            </m:r>
          </m:sup>
        </m:sSup>
      </m:oMath>
      <w:r w:rsidRPr="002E6849">
        <w:t xml:space="preserve"> from [50 m, 10 km], and </w:t>
      </w:r>
      <m:oMath>
        <m:r>
          <w:rPr>
            <w:rFonts w:ascii="Cambria Math" w:hAnsi="Cambria Math" w:cs="Arial"/>
            <w:color w:val="222222"/>
            <w:sz w:val="22"/>
            <w:szCs w:val="22"/>
          </w:rPr>
          <m:t>P</m:t>
        </m:r>
        <m:d>
          <m:dPr>
            <m:ctrlPr>
              <w:rPr>
                <w:rFonts w:ascii="Cambria Math" w:hAnsi="Cambria Math" w:cs="Arial"/>
                <w:i/>
                <w:color w:val="222222"/>
                <w:sz w:val="22"/>
                <w:szCs w:val="22"/>
              </w:rPr>
            </m:ctrlPr>
          </m:d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d>
        <m:r>
          <w:rPr>
            <w:rFonts w:ascii="Cambria Math" w:hAnsi="Cambria Math" w:cs="Arial"/>
            <w:color w:val="222222"/>
            <w:sz w:val="22"/>
            <w:szCs w:val="22"/>
          </w:rPr>
          <m:t xml:space="preserve"> ~ </m:t>
        </m:r>
        <m:sSup>
          <m:sSupPr>
            <m:ctrlPr>
              <w:rPr>
                <w:rFonts w:ascii="Cambria Math" w:hAnsi="Cambria Math" w:cs="Arial"/>
                <w:i/>
                <w:color w:val="222222"/>
                <w:sz w:val="22"/>
                <w:szCs w:val="22"/>
              </w:rPr>
            </m:ctrlPr>
          </m:sSupPr>
          <m:e>
            <m:sSub>
              <m:sSubPr>
                <m:ctrlPr>
                  <w:rPr>
                    <w:rFonts w:ascii="Cambria Math" w:hAnsi="Cambria Math" w:cs="Arial"/>
                    <w:i/>
                    <w:color w:val="222222"/>
                    <w:sz w:val="22"/>
                    <w:szCs w:val="22"/>
                  </w:rPr>
                </m:ctrlPr>
              </m:sSubPr>
              <m:e>
                <m:r>
                  <w:rPr>
                    <w:rFonts w:ascii="Cambria Math" w:hAnsi="Cambria Math" w:cs="Arial"/>
                    <w:color w:val="222222"/>
                    <w:sz w:val="22"/>
                    <w:szCs w:val="22"/>
                  </w:rPr>
                  <m:t>r</m:t>
                </m:r>
              </m:e>
              <m:sub>
                <m:r>
                  <w:rPr>
                    <w:rFonts w:ascii="Cambria Math" w:hAnsi="Cambria Math" w:cs="Arial"/>
                    <w:color w:val="222222"/>
                    <w:sz w:val="22"/>
                    <w:szCs w:val="22"/>
                  </w:rPr>
                  <m:t>g</m:t>
                </m:r>
              </m:sub>
            </m:sSub>
          </m:e>
          <m:sup>
            <m:r>
              <w:rPr>
                <w:rFonts w:ascii="Cambria Math" w:hAnsi="Cambria Math" w:cs="Arial"/>
                <w:color w:val="222222"/>
                <w:sz w:val="22"/>
                <w:szCs w:val="22"/>
              </w:rPr>
              <m:t>-α</m:t>
            </m:r>
          </m:sup>
        </m:sSup>
      </m:oMath>
      <w:r w:rsidR="00190EDD" w:rsidRPr="002E6849">
        <w:t xml:space="preserve"> </w:t>
      </w:r>
      <w:r w:rsidR="00190EDD">
        <w:t xml:space="preserve">from </w:t>
      </w:r>
      <w:r w:rsidRPr="002E6849">
        <w:t xml:space="preserve">[10 km, 100 km], where these three functions account for 92% of all the users. This suggests that there are three primary types of users that: (1) tend to stay at one location or at nearby locations when they tweet, or (2) tend to move at the intra-city scale when they tweet, or (3) tend to exhibit a large spatial coverage. (1) and (2) account for approximately 53% of all users. Note that the accuracy of these values for defining the distance bound depends upon the accuracy of the location </w:t>
      </w:r>
      <w:del w:id="283" w:author="Junjun Yin" w:date="2016-11-02T15:52:00Z">
        <w:r w:rsidRPr="002E6849" w:rsidDel="00947665">
          <w:delText xml:space="preserve">information </w:delText>
        </w:r>
      </w:del>
      <w:ins w:id="284" w:author="Junjun Yin" w:date="2016-11-02T15:52:00Z">
        <w:r w:rsidR="00947665">
          <w:t>in</w:t>
        </w:r>
      </w:ins>
      <w:del w:id="285" w:author="Junjun Yin" w:date="2016-11-02T15:52:00Z">
        <w:r w:rsidRPr="002E6849" w:rsidDel="00947665">
          <w:delText>of</w:delText>
        </w:r>
      </w:del>
      <w:r w:rsidRPr="002E6849">
        <w:t xml:space="preserve"> each geo-located tweet. These findings are consistent with the </w:t>
      </w:r>
      <w:del w:id="286" w:author="Yin, Junjun" w:date="2016-11-01T18:14:00Z">
        <w:r w:rsidRPr="002E6849" w:rsidDel="00AA6D2A">
          <w:delText xml:space="preserve">findings </w:delText>
        </w:r>
      </w:del>
      <w:ins w:id="287" w:author="Yin, Junjun" w:date="2016-11-01T18:14:00Z">
        <w:r w:rsidR="00AA6D2A">
          <w:t>ones</w:t>
        </w:r>
        <w:r w:rsidR="00AA6D2A" w:rsidRPr="002E6849">
          <w:t xml:space="preserve"> </w:t>
        </w:r>
      </w:ins>
      <w:r w:rsidRPr="002E6849">
        <w:t xml:space="preserve">in the literature on human mobility, where the radius of gyration of human movement is bounded to different distance ranges </w:t>
      </w:r>
      <w:r w:rsidR="002B10FC">
        <w:fldChar w:fldCharType="begin"/>
      </w:r>
      <w:r w:rsidR="002B10FC">
        <w:instrText xml:space="preserve"> ADDIN ZOTERO_ITEM CSL_CITATION {"citationID":"257rgbccta","properties":{"custom":"(Brockmann et al. 2006; Gonz\\uc0\\u225{}lez et al. 2008)","formattedCitation":"{\\rtf (Brockmann et al. 2006; Gonz\\uc0\\u225{}lez et al. 2008)}","plainCitation":"(Brockmann et al. 2006; González et al. 2008)"},"citationItems":[{"id":499,"uris":["http://zotero.org/users/1928267/items/FN56KBB2"],"uri":["http://zotero.org/users/1928267/items/FN56KBB2"],"itemData":{"id":499,"type":"article-journal","title":"The scaling laws of human travel","container-title":"Nature","page":"462-465","volume":"439","issue":"7075","source":"www.nature.com","abstract":"The dynamic spatial redistribution of individuals is a key driving force of various spatiotemporal phenomena on geographical scales. It can synchronize populations of interacting species, stabilize them, and diversify gene pools. Human travel, for example, is responsible for the geographical spread of human infectious disease. In the light of increasing international trade, intensified human mobility and the imminent threat of an influenza A epidemic, the knowledge of dynamical and statistical properties of human travel is of fundamental importance. Despite its crucial role, a quantitative assessment of these properties on geographical scales remains elusive, and the assumption that humans disperse diffusively still prevails in models. Here we report on a solid and quantitative assessment of human travelling statistics by analysing the circulation of bank notes in the United States. Using a comprehensive data set of over a million individual displacements, we find that dispersal is anomalous in two ways. First, the distribution of travelling distances decays as a power law, indicating that trajectories of bank notes are reminiscent of scale-free random walks known as Lévy flights. Second, the probability of remaining in a small, spatially confined region for a time T is dominated by algebraically long tails that attenuate the superdiffusive spread. We show that human travelling behaviour can be described mathematically on many spatiotemporal scales by a two-parameter continuous-time random walk model to a surprising accuracy, and conclude that human travel on geographical scales is an ambivalent and effectively superdiffusive process.","DOI":"10.1038/nature04292","ISSN":"0028-0836","journalAbbreviation":"Nature","language":"en","author":[{"family":"Brockmann","given":"D."},{"family":"Hufnagel","given":"L."},{"family":"Geisel","given":"T."}],"issued":{"date-parts":[["2006",1,26]]}},"label":"page"},{"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A"},{"family":"Barabási","given":"Albert-László"}],"issued":{"date-parts":[["2008",6]]},"PMID":"18528393"},"label":"page"}],"schema":"https://github.com/citation-style-language/schema/raw/master/csl-citation.json"} </w:instrText>
      </w:r>
      <w:r w:rsidR="002B10FC">
        <w:fldChar w:fldCharType="separate"/>
      </w:r>
      <w:r w:rsidR="00386283" w:rsidRPr="00386283">
        <w:t>(Brockmann et al. 2006; González et al. 2008)</w:t>
      </w:r>
      <w:r w:rsidR="002B10FC">
        <w:fldChar w:fldCharType="end"/>
      </w:r>
      <w:r w:rsidRPr="002E6849">
        <w:t>. In</w:t>
      </w:r>
      <w:ins w:id="288" w:author="Yin, Junjun" w:date="2016-11-01T18:17:00Z">
        <w:r w:rsidR="00AA6D2A">
          <w:t>terestingly</w:t>
        </w:r>
      </w:ins>
      <w:del w:id="289" w:author="Yin, Junjun" w:date="2016-11-01T18:17:00Z">
        <w:r w:rsidRPr="002E6849" w:rsidDel="00AA6D2A">
          <w:delText xml:space="preserve"> particular</w:delText>
        </w:r>
      </w:del>
      <w:r w:rsidRPr="002E6849">
        <w:t xml:space="preserve">, the </w:t>
      </w:r>
      <m:oMath>
        <m:r>
          <w:ins w:id="290" w:author="Yin, Junjun" w:date="2016-11-01T18:17:00Z">
            <w:rPr>
              <w:rFonts w:ascii="Cambria Math" w:hAnsi="Cambria Math"/>
            </w:rPr>
            <m:t>P(</m:t>
          </w:ins>
        </m:r>
        <m:sSub>
          <m:sSubPr>
            <m:ctrlPr>
              <w:ins w:id="291" w:author="Yin, Junjun" w:date="2016-11-01T18:17:00Z">
                <w:rPr>
                  <w:rFonts w:ascii="Cambria Math" w:hAnsi="Cambria Math"/>
                  <w:i/>
                </w:rPr>
              </w:ins>
            </m:ctrlPr>
          </m:sSubPr>
          <m:e>
            <m:r>
              <w:ins w:id="292" w:author="Yin, Junjun" w:date="2016-11-01T18:17:00Z">
                <w:rPr>
                  <w:rFonts w:ascii="Cambria Math" w:hAnsi="Cambria Math"/>
                </w:rPr>
                <m:t>r</m:t>
              </w:ins>
            </m:r>
          </m:e>
          <m:sub>
            <m:r>
              <w:ins w:id="293" w:author="Yin, Junjun" w:date="2016-11-01T18:17:00Z">
                <w:rPr>
                  <w:rFonts w:ascii="Cambria Math" w:hAnsi="Cambria Math"/>
                </w:rPr>
                <m:t>g</m:t>
              </w:ins>
            </m:r>
          </m:sub>
        </m:sSub>
        <m:r>
          <w:ins w:id="294" w:author="Yin, Junjun" w:date="2016-11-01T18:17:00Z">
            <w:rPr>
              <w:rFonts w:ascii="Cambria Math" w:hAnsi="Cambria Math"/>
            </w:rPr>
            <m:t>)</m:t>
          </w:ins>
        </m:r>
      </m:oMath>
      <w:ins w:id="295" w:author="Yin, Junjun" w:date="2016-11-01T18:17:00Z">
        <w:r w:rsidR="00AA6D2A" w:rsidRPr="000633B5">
          <w:t xml:space="preserve"> </w:t>
        </w:r>
      </w:ins>
      <w:del w:id="296" w:author="Yin, Junjun" w:date="2016-11-01T18:17:00Z">
        <w:r w:rsidRPr="002E6849" w:rsidDel="00AA6D2A">
          <w:delText xml:space="preserve">distribution of the radius of gyration of Twitter users </w:delText>
        </w:r>
      </w:del>
      <w:r w:rsidRPr="002E6849">
        <w:t>over the greater London region can be fi</w:t>
      </w:r>
      <w:r w:rsidR="00A45112">
        <w:t>tted by similar functions. How</w:t>
      </w:r>
      <w:r w:rsidRPr="002E6849">
        <w:t>ever, as it reflects intra-city level mobility patterns, there is no distinct distance range to indicate large</w:t>
      </w:r>
      <w:r w:rsidR="00BD7DF5">
        <w:t xml:space="preserve"> spatial coverage. The distance </w:t>
      </w:r>
      <w:r w:rsidRPr="002E6849">
        <w:t>decay effec</w:t>
      </w:r>
      <w:r w:rsidR="002354F2">
        <w:t>ts found in both user displace</w:t>
      </w:r>
      <w:r w:rsidRPr="002E6849">
        <w:t xml:space="preserve">ments and the radius of gyration shows evidence of </w:t>
      </w:r>
      <w:r w:rsidRPr="002E6849">
        <w:lastRenderedPageBreak/>
        <w:t>spatial proximity in Twitter user movement. It explains that the communities of urban regions within the graph space are geographically close</w:t>
      </w:r>
      <w:del w:id="297" w:author="Yin, Junjun" w:date="2016-11-01T18:13:00Z">
        <w:r w:rsidRPr="002E6849" w:rsidDel="00BD7DF5">
          <w:delText>,</w:delText>
        </w:r>
      </w:del>
      <w:r w:rsidRPr="002E6849">
        <w:t xml:space="preserve"> but </w:t>
      </w:r>
      <w:del w:id="298" w:author="Yin, Junjun" w:date="2016-11-01T18:14:00Z">
        <w:r w:rsidRPr="002E6849" w:rsidDel="001404B8">
          <w:delText>are able to</w:delText>
        </w:r>
      </w:del>
      <w:ins w:id="299" w:author="Yin, Junjun" w:date="2016-11-01T18:14:00Z">
        <w:r w:rsidR="001404B8" w:rsidRPr="002E6849">
          <w:t>can</w:t>
        </w:r>
      </w:ins>
      <w:r w:rsidRPr="002E6849">
        <w:t xml:space="preserve"> be separated from other groups, which results in the delineation of urban boundaries based on the </w:t>
      </w:r>
      <w:ins w:id="300" w:author="Yin, Junjun" w:date="2016-11-01T18:18:00Z">
        <w:r w:rsidR="000710F9">
          <w:t xml:space="preserve">collective </w:t>
        </w:r>
      </w:ins>
      <w:r w:rsidRPr="002E6849">
        <w:t>spatial interactions of Twitter users.</w:t>
      </w:r>
    </w:p>
    <w:p w14:paraId="316068FE" w14:textId="371A667E" w:rsidR="00833CF8" w:rsidRPr="001A2FA3" w:rsidRDefault="001A2FA3" w:rsidP="001A2FA3">
      <w:pPr>
        <w:spacing w:line="240" w:lineRule="auto"/>
        <w:rPr>
          <w:sz w:val="20"/>
          <w:szCs w:val="20"/>
        </w:rPr>
      </w:pPr>
      <w:r w:rsidRPr="001A2FA3">
        <w:rPr>
          <w:b/>
          <w:sz w:val="20"/>
          <w:szCs w:val="20"/>
        </w:rPr>
        <w:t xml:space="preserve">Figure 3. The probability distribution of Twitter user displacements and radius of gyration: </w:t>
      </w:r>
      <w:r w:rsidRPr="001A2FA3">
        <w:rPr>
          <w:sz w:val="20"/>
          <w:szCs w:val="20"/>
        </w:rPr>
        <w:t xml:space="preserve">(a) </w:t>
      </w:r>
      <m:oMath>
        <m:r>
          <w:rPr>
            <w:rFonts w:ascii="Cambria Math" w:hAnsi="Cambria Math" w:cs="Arial"/>
            <w:color w:val="222222"/>
            <w:sz w:val="20"/>
            <w:szCs w:val="20"/>
          </w:rPr>
          <m:t>P</m:t>
        </m:r>
        <m:d>
          <m:dPr>
            <m:ctrlPr>
              <w:rPr>
                <w:rFonts w:ascii="Cambria Math" w:hAnsi="Cambria Math" w:cs="Arial"/>
                <w:i/>
                <w:color w:val="222222"/>
                <w:sz w:val="20"/>
                <w:szCs w:val="20"/>
              </w:rPr>
            </m:ctrlPr>
          </m:dPr>
          <m:e>
            <m:r>
              <w:rPr>
                <w:rFonts w:ascii="Cambria Math" w:hAnsi="Cambria Math" w:cs="Arial"/>
                <w:color w:val="222222"/>
                <w:sz w:val="20"/>
                <w:szCs w:val="20"/>
              </w:rPr>
              <m:t>d</m:t>
            </m:r>
          </m:e>
        </m:d>
      </m:oMath>
      <w:r w:rsidRPr="001A2FA3">
        <w:rPr>
          <w:color w:val="222222"/>
          <w:sz w:val="20"/>
          <w:szCs w:val="20"/>
        </w:rPr>
        <w:t xml:space="preserve"> </w:t>
      </w:r>
      <w:r w:rsidRPr="001A2FA3">
        <w:rPr>
          <w:sz w:val="20"/>
          <w:szCs w:val="20"/>
        </w:rPr>
        <w:t xml:space="preserve">is approximated by an exponential, a stretched-exponential and a power-law function (b) the distance between [70 m, 70 km] is approximated by a double power-law functions (c)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 xml:space="preserve">of Great Britain is approximated by the combination of an exponential, a stretched- exponential and a power-law function. (d) </w:t>
      </w:r>
      <m:oMath>
        <m:r>
          <w:rPr>
            <w:rFonts w:ascii="Cambria Math" w:hAnsi="Cambria Math" w:cs="Arial"/>
            <w:color w:val="222222"/>
            <w:sz w:val="20"/>
            <w:szCs w:val="20"/>
          </w:rPr>
          <m:t>P</m:t>
        </m:r>
        <m:d>
          <m:dPr>
            <m:ctrlPr>
              <w:rPr>
                <w:rFonts w:ascii="Cambria Math" w:hAnsi="Cambria Math" w:cs="Arial"/>
                <w:i/>
                <w:color w:val="222222"/>
                <w:sz w:val="20"/>
                <w:szCs w:val="20"/>
              </w:rPr>
            </m:ctrlPr>
          </m:dPr>
          <m:e>
            <m:sSub>
              <m:sSubPr>
                <m:ctrlPr>
                  <w:rPr>
                    <w:rFonts w:ascii="Cambria Math" w:hAnsi="Cambria Math" w:cs="Arial"/>
                    <w:i/>
                    <w:color w:val="222222"/>
                    <w:sz w:val="20"/>
                    <w:szCs w:val="20"/>
                  </w:rPr>
                </m:ctrlPr>
              </m:sSubPr>
              <m:e>
                <m:r>
                  <w:rPr>
                    <w:rFonts w:ascii="Cambria Math" w:hAnsi="Cambria Math" w:cs="Arial"/>
                    <w:color w:val="222222"/>
                    <w:sz w:val="20"/>
                    <w:szCs w:val="20"/>
                  </w:rPr>
                  <m:t>r</m:t>
                </m:r>
              </m:e>
              <m:sub>
                <m:r>
                  <w:rPr>
                    <w:rFonts w:ascii="Cambria Math" w:hAnsi="Cambria Math" w:cs="Arial"/>
                    <w:color w:val="222222"/>
                    <w:sz w:val="20"/>
                    <w:szCs w:val="20"/>
                  </w:rPr>
                  <m:t>g</m:t>
                </m:r>
              </m:sub>
            </m:sSub>
          </m:e>
        </m:d>
        <m:r>
          <w:rPr>
            <w:rFonts w:ascii="Cambria Math" w:hAnsi="Cambria Math" w:cs="Arial"/>
            <w:color w:val="222222"/>
            <w:sz w:val="20"/>
            <w:szCs w:val="20"/>
          </w:rPr>
          <m:t xml:space="preserve"> </m:t>
        </m:r>
      </m:oMath>
      <w:r w:rsidRPr="001A2FA3">
        <w:rPr>
          <w:sz w:val="20"/>
          <w:szCs w:val="20"/>
        </w:rPr>
        <w:t>of London is approximated an exponential and a stretched-exponential function. (The green patch shows the distance range)</w:t>
      </w:r>
    </w:p>
    <w:p w14:paraId="28B9F0AF" w14:textId="24C91344" w:rsidR="002E6849" w:rsidRDefault="0092591B" w:rsidP="00F275EF">
      <w:pPr>
        <w:pStyle w:val="Heading2"/>
      </w:pPr>
      <w:r w:rsidRPr="0092591B">
        <w:t>4.2. Redrawing Great Britain’s Urban Boundaries</w:t>
      </w:r>
    </w:p>
    <w:p w14:paraId="54A6E32D" w14:textId="1391E301" w:rsidR="001878D3" w:rsidRDefault="00D16575" w:rsidP="001878D3">
      <w:pPr>
        <w:pStyle w:val="Paragraph"/>
      </w:pPr>
      <w:r w:rsidRPr="00D16575">
        <w:t xml:space="preserve">The mobility network of Twitter user spatial interaction </w:t>
      </w:r>
      <w:r w:rsidR="00206D19">
        <w:t>was constructed by nodes repre</w:t>
      </w:r>
      <w:r w:rsidRPr="00D16575">
        <w:t xml:space="preserve">senting 10 km by 10 km fishnet cells, where 10 km is the distinct geographic distance for separating two main groups of Twitter users in terms of the spatial coverage (i.e., radius of gyration) in Great Britain (see Fig. 3 - c). The </w:t>
      </w:r>
      <w:ins w:id="301" w:author="Junjun Yin" w:date="2016-11-02T16:10:00Z">
        <w:r w:rsidR="005D4AEA">
          <w:t xml:space="preserve">fishnet </w:t>
        </w:r>
      </w:ins>
      <w:r w:rsidRPr="00D16575">
        <w:t>cells</w:t>
      </w:r>
      <w:del w:id="302" w:author="Junjun Yin" w:date="2016-11-02T16:10:00Z">
        <w:r w:rsidRPr="00D16575" w:rsidDel="005D4AEA">
          <w:delText xml:space="preserve"> of the</w:delText>
        </w:r>
        <w:r w:rsidR="00E72FC4" w:rsidDel="005D4AEA">
          <w:delText xml:space="preserve"> fishnet</w:delText>
        </w:r>
      </w:del>
      <w:r w:rsidR="00E72FC4">
        <w:t xml:space="preserve"> act as proxies to rep</w:t>
      </w:r>
      <w:r w:rsidRPr="00D16575">
        <w:t>resent individuals’ spatial coverage areas to fo</w:t>
      </w:r>
      <w:r w:rsidR="001A1F63">
        <w:t>cus more on the inter-</w:t>
      </w:r>
      <w:r w:rsidRPr="00D16575">
        <w:t>connectivity among cells and identify strongly connected cell clusters. It provides an adequate resolution for a country</w:t>
      </w:r>
      <w:ins w:id="303" w:author="Junjun Yin" w:date="2016-11-02T02:19:00Z">
        <w:r w:rsidR="00EF14AF">
          <w:t>-</w:t>
        </w:r>
      </w:ins>
      <w:del w:id="304" w:author="Junjun Yin" w:date="2016-11-02T02:19:00Z">
        <w:r w:rsidRPr="00D16575" w:rsidDel="00EF14AF">
          <w:delText xml:space="preserve"> </w:delText>
        </w:r>
      </w:del>
      <w:r w:rsidRPr="00D16575">
        <w:t>wide investigation</w:t>
      </w:r>
      <w:r w:rsidR="00F212B3">
        <w:t xml:space="preserve"> </w:t>
      </w:r>
      <w:r w:rsidR="002B10FC">
        <w:fldChar w:fldCharType="begin"/>
      </w:r>
      <w:r w:rsidR="00386283">
        <w:instrText xml:space="preserve"> ADDIN ZOTERO_ITEM CSL_CITATION {"citationID":"Nq3DC2HL","properties":{"formattedCitation":"(Ratti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D16575">
        <w:t>. The</w:t>
      </w:r>
      <w:r w:rsidR="00444DFE">
        <w:t xml:space="preserve"> edges of this network were de</w:t>
      </w:r>
      <w:r w:rsidRPr="00D16575">
        <w:t xml:space="preserve">rived from the number of directed Twitter user displacements between each pair of cells. </w:t>
      </w:r>
      <w:del w:id="305" w:author="Junjun Yin" w:date="2016-11-02T16:12:00Z">
        <w:r w:rsidRPr="00D16575" w:rsidDel="00A56CE0">
          <w:delText xml:space="preserve">We used this connectivity network as a proxy to partition the space associated with its nodes. </w:delText>
        </w:r>
      </w:del>
      <w:r w:rsidRPr="00D16575">
        <w:t>Coherent geographic regions were identified as individual fishnet cells showing</w:t>
      </w:r>
      <w:r>
        <w:t xml:space="preserve"> </w:t>
      </w:r>
      <w:r w:rsidRPr="00D16575">
        <w:t>more internal user movement</w:t>
      </w:r>
      <w:ins w:id="306" w:author="Yin, Junjun" w:date="2016-11-01T18:22:00Z">
        <w:r w:rsidR="00021F0A">
          <w:t>s</w:t>
        </w:r>
      </w:ins>
      <w:r w:rsidRPr="00D16575">
        <w:t xml:space="preserve"> compared to user movements across the cell boundaries to neighboring cells. To help readers who are not familiar with the geographic context in Great Britain better interpret the derived boundaries, two</w:t>
      </w:r>
      <w:r w:rsidR="00232EBD">
        <w:t xml:space="preserve"> additional layers (i.e., loca</w:t>
      </w:r>
      <w:r w:rsidRPr="00D16575">
        <w:t>tions of airport fields and population-</w:t>
      </w:r>
      <w:del w:id="307" w:author="Junjun Yin" w:date="2016-10-31T13:29:00Z">
        <w:r w:rsidRPr="00D16575" w:rsidDel="00102E3D">
          <w:delText>wighted</w:delText>
        </w:r>
      </w:del>
      <w:ins w:id="308" w:author="Junjun Yin" w:date="2016-10-31T13:29:00Z">
        <w:r w:rsidR="00102E3D">
          <w:t>weighted</w:t>
        </w:r>
      </w:ins>
      <w:r w:rsidRPr="00D16575">
        <w:t xml:space="preserve">-centroids of workplace zones in </w:t>
      </w:r>
      <w:del w:id="309" w:author="Junjun Yin" w:date="2016-11-02T16:12:00Z">
        <w:r w:rsidRPr="00D16575" w:rsidDel="002A4771">
          <w:delText xml:space="preserve">the </w:delText>
        </w:r>
      </w:del>
      <w:r w:rsidRPr="00D16575">
        <w:t xml:space="preserve">Great Britain) are added in the background of the figures. Fig. 4 presents the delineated urban boundaries based on Twitter user displacement distance less than 4 km, greater than 4 km, greater than 10 km, and using all available displacements together compared to the administrative boundaries of Great Britain. One </w:t>
      </w:r>
      <w:r w:rsidRPr="00D16575">
        <w:lastRenderedPageBreak/>
        <w:t xml:space="preserve">clear observation in both the coarse and fine delineations is that most of the geographic divisions are centered around big urban cores with relatively high populations. These results are expected given that most of the tweets originate in urban centers. However, what is remarkable is the performance of this approach in dividing the remaining space between cities. We found that restricting the trip distance results in different delineations of the catchment area around these centers. For example, one could explain these effects as a manifestation of the underlying gravity law </w:t>
      </w:r>
      <w:r w:rsidR="002B10FC">
        <w:fldChar w:fldCharType="begin"/>
      </w:r>
      <w:r w:rsidR="0069522C">
        <w:instrText xml:space="preserve"> ADDIN ZOTERO_ITEM CSL_CITATION {"citationID":"ys4fVEkC","properties":{"custom":"(Simini et al., 2012)","formattedCitation":"(Simini et al., 2012)","plainCitation":"(Simini et al., 2012)"},"citationItems":[{"id":103,"uris":["http://zotero.org/users/1928267/items/T6NZBFNU"],"uri":["http://zotero.org/users/1928267/items/T6NZBFNU"],"itemData":{"id":103,"type":"article-journal","title":"A universal model for mobility and migration patterns.","container-title":"Nature","page":"96–100","volume":"484","issue":"7392","abstract":"Introduced in its contemporary form in 1946 (ref. 1), but with roots that go back to the eighteenth century, the gravity law is the prevailing framework with which to predict population movement, cargo shipping volume and inter-city phone calls, as well as bilateral trade flows between nations. Despite its widespread use, it relies on adjustable parameters that vary from region to region and suffers from known analytic inconsistencies. Here we introduce a stochastic process capturing local mobility decisions that helps us analytically derive commuting and mobility fluxes that require as input only information on the population distribution. The resulting radiation model predicts mobility patterns in good agreement with mobility and transport patterns observed in a wide range of phenomena, from long-term migration patterns to communication volume between different regions. Given its parameter-free nature, the model can be applied in areas where we lack previous mobility measurements, significantly improving the predictive accuracy of most of the phenomena affected by mobility and transport processes.","DOI":"10.1038/nature10856","ISSN":"1476-4687","note":"PMID: 22367540","author":[{"family":"Simini","given":"Filippo"},{"family":"González","given":"Marta C"},{"family":"Maritan","given":"Amos"},{"family":"Barabási","given":"Albert-László"}],"issued":{"date-parts":[["2012",4]]},"PMID":"22367540"}}],"schema":"https://github.com/citation-style-language/schema/raw/master/csl-citation.json"} </w:instrText>
      </w:r>
      <w:r w:rsidR="002B10FC">
        <w:fldChar w:fldCharType="separate"/>
      </w:r>
      <w:r w:rsidR="0069522C" w:rsidRPr="0069522C">
        <w:t>(Simini et al., 2012)</w:t>
      </w:r>
      <w:r w:rsidR="002B10FC">
        <w:fldChar w:fldCharType="end"/>
      </w:r>
      <w:r w:rsidRPr="00D16575">
        <w:t xml:space="preserve"> and the distance decay effect on attracting movers </w:t>
      </w:r>
      <w:r w:rsidR="002B10FC">
        <w:fldChar w:fldCharType="begin"/>
      </w:r>
      <w:r w:rsidR="002B10FC">
        <w:instrText xml:space="preserve"> ADDIN ZOTERO_ITEM CSL_CITATION {"citationID":"KeFnRxT8","properties":{"custom":"(Gonz\\uc0\\u225{}lez et al. 2008)","formattedCitation":"{\\rtf (Gonz\\uc0\\u225{}lez et al. 2008)}","plainCitation":"(González et al. 2008)"},"citationItems":[{"id":431,"uris":["http://zotero.org/users/1928267/items/SD6RZ9ND"],"uri":["http://zotero.org/users/1928267/items/SD6RZ9ND"],"itemData":{"id":431,"type":"article-journal","title":"Understanding individual human mobility patterns.","container-title":"Nature","page":"779–82","volume":"453","issue":"7196","abstract":"Despite their importance for urban planning, traffic forecasting and the spread of biological and mobile viruses, our understanding of the basic laws governing human motion remains limited owing to the lack of tools to monitor the time-resolved location of individuals. Here we study the trajectory of 100,000 anonymized mobile phone users whose position is tracked for a six-month period. We find that, in contrast with the random trajectories predicted by the prevailing Lévy flight and random walk models, human trajectories show a high degree of temporal and spatial regularity, each individual being characterized by a time-independent characteristic travel distance and a significant probability to return to a few highly frequented locations. After correcting for differences in travel distances and the inherent anisotropy of each trajectory, the individual travel patterns collapse into a single spatial probability distribution, indicating that, despite the diversity of their travel history, humans follow simple reproducible patterns. This inherent similarity in travel patterns could impact all phenomena driven by human mobility, from epidemic prevention to emergency response, urban planning and agent-based modelling.","DOI":"10.1038/nature06958","ISSN":"1476-4687","note":"PMID: 18528393","shortTitle":"Nature","author":[{"family":"González","given":"Marta C"},{"family":"Hidalgo","given":"César A"},{"family":"Barabási","given":"Albert-László"}],"issued":{"date-parts":[["2008",6]]},"PMID":"18528393"}}],"schema":"https://github.com/citation-style-language/schema/raw/master/csl-citation.json"} </w:instrText>
      </w:r>
      <w:r w:rsidR="002B10FC">
        <w:fldChar w:fldCharType="separate"/>
      </w:r>
      <w:r w:rsidR="00386283" w:rsidRPr="00386283">
        <w:t>(González et al. 2008)</w:t>
      </w:r>
      <w:r w:rsidR="002B10FC">
        <w:fldChar w:fldCharType="end"/>
      </w:r>
      <w:r w:rsidRPr="00D16575">
        <w:t>. Remarkably, our approach performed well in terms of dividing the entire space with minimum gaps. Empty cells were found in regions where no, or few, Twitter users had visited (e.g. forests, agriculture) especially when restricting the analysis to short distance Twitter user displacements.</w:t>
      </w:r>
    </w:p>
    <w:p w14:paraId="4D634490" w14:textId="77777777" w:rsidR="004F6563" w:rsidRDefault="004F6563" w:rsidP="001878D3">
      <w:pPr>
        <w:spacing w:line="240" w:lineRule="auto"/>
      </w:pPr>
    </w:p>
    <w:p w14:paraId="708D9E8F" w14:textId="2C05DA57" w:rsidR="007C7345" w:rsidRPr="001851B6" w:rsidRDefault="00653C8A" w:rsidP="001878D3">
      <w:pPr>
        <w:spacing w:line="240" w:lineRule="auto"/>
        <w:rPr>
          <w:sz w:val="20"/>
          <w:szCs w:val="20"/>
        </w:rPr>
      </w:pPr>
      <w:r w:rsidRPr="001878D3">
        <w:rPr>
          <w:b/>
          <w:sz w:val="20"/>
          <w:szCs w:val="20"/>
        </w:rPr>
        <w:t>Figure 4. The community structure from collective</w:t>
      </w:r>
      <w:r w:rsidR="00624758">
        <w:rPr>
          <w:b/>
          <w:sz w:val="20"/>
          <w:szCs w:val="20"/>
        </w:rPr>
        <w:t xml:space="preserve"> Twitter user displacements re</w:t>
      </w:r>
      <w:r w:rsidRPr="001878D3">
        <w:rPr>
          <w:b/>
          <w:sz w:val="20"/>
          <w:szCs w:val="20"/>
        </w:rPr>
        <w:t xml:space="preserve">veals non-administrative anthropographic urban boundaries </w:t>
      </w:r>
      <w:r w:rsidRPr="001851B6">
        <w:rPr>
          <w:sz w:val="20"/>
          <w:szCs w:val="20"/>
        </w:rPr>
        <w:t>(a) all displacements with L(M) = 7.8. (b) displacements longer than 10 km (L(M) = 8.5), red symbols are the locations of airport fields in Great Britain (c) displacements shorter than</w:t>
      </w:r>
      <w:r w:rsidR="00C41705">
        <w:rPr>
          <w:sz w:val="20"/>
          <w:szCs w:val="20"/>
        </w:rPr>
        <w:t xml:space="preserve"> 4 km (L(M) = 4.5) (d) and dis</w:t>
      </w:r>
      <w:r w:rsidRPr="001851B6">
        <w:rPr>
          <w:sz w:val="20"/>
          <w:szCs w:val="20"/>
        </w:rPr>
        <w:t>placements longer than 4 km (L(M) = 8.1).</w:t>
      </w:r>
      <w:r w:rsidR="003A4771">
        <w:rPr>
          <w:sz w:val="20"/>
          <w:szCs w:val="20"/>
        </w:rPr>
        <w:t xml:space="preserve"> </w:t>
      </w:r>
      <w:r w:rsidRPr="001851B6">
        <w:rPr>
          <w:sz w:val="20"/>
          <w:szCs w:val="20"/>
        </w:rPr>
        <w:t>The partition of space was done using a 10 km fishnet for the directed displacements from and to each cell. Each color represents a unique c</w:t>
      </w:r>
      <w:r w:rsidR="008B6ED9">
        <w:rPr>
          <w:sz w:val="20"/>
          <w:szCs w:val="20"/>
        </w:rPr>
        <w:t>ommunity with more Twitter user</w:t>
      </w:r>
      <w:r w:rsidRPr="001851B6">
        <w:rPr>
          <w:sz w:val="20"/>
          <w:szCs w:val="20"/>
        </w:rPr>
        <w:t xml:space="preserve"> displacements among the cells compared to others. Major cities (urban audit functional areas) and NUTS are displayed as labels.</w:t>
      </w:r>
    </w:p>
    <w:p w14:paraId="1DF325F0" w14:textId="77777777" w:rsidR="001878D3" w:rsidRDefault="001878D3" w:rsidP="001878D3">
      <w:pPr>
        <w:spacing w:line="240" w:lineRule="auto"/>
        <w:rPr>
          <w:b/>
          <w:sz w:val="20"/>
          <w:szCs w:val="20"/>
        </w:rPr>
      </w:pPr>
    </w:p>
    <w:p w14:paraId="140339F0" w14:textId="77777777" w:rsidR="001878D3" w:rsidRPr="001878D3" w:rsidRDefault="001878D3" w:rsidP="001878D3">
      <w:pPr>
        <w:spacing w:line="240" w:lineRule="auto"/>
        <w:rPr>
          <w:b/>
          <w:sz w:val="20"/>
          <w:szCs w:val="20"/>
        </w:rPr>
      </w:pPr>
    </w:p>
    <w:p w14:paraId="213B20EB" w14:textId="01D59535" w:rsidR="009444AF" w:rsidRDefault="00F07767" w:rsidP="0069522C">
      <w:pPr>
        <w:pStyle w:val="Newparagraph"/>
      </w:pPr>
      <w:r w:rsidRPr="00F07767">
        <w:t>Regional boundaries inferred from short distance Twitter user displacements (less than 4 km) exhibit very small and fragmented regions, which is</w:t>
      </w:r>
      <w:r w:rsidR="00A90016">
        <w:t xml:space="preserve"> probably related to daily com</w:t>
      </w:r>
      <w:r w:rsidRPr="00F07767">
        <w:t xml:space="preserve">muting around a user’s home location. Redrawing the </w:t>
      </w:r>
      <w:r w:rsidR="00983858">
        <w:t>boundaries based on longer dis</w:t>
      </w:r>
      <w:r w:rsidRPr="00F07767">
        <w:t xml:space="preserve">tance displacements produces more cohesive, large regions. For example, by partitioning the space based on displacements greater than 10 km created regions that are comparable to the NUTS (Nomenclature of Territorial Units for Statistics - 1) regions (Fig. </w:t>
      </w:r>
      <w:ins w:id="310" w:author="Junjun Yin" w:date="2016-11-02T16:17:00Z">
        <w:r w:rsidR="000358E5">
          <w:t>4</w:t>
        </w:r>
      </w:ins>
      <w:del w:id="311" w:author="Junjun Yin" w:date="2016-11-02T16:17:00Z">
        <w:r w:rsidRPr="00F07767" w:rsidDel="000358E5">
          <w:delText>5</w:delText>
        </w:r>
      </w:del>
      <w:r w:rsidRPr="00F07767">
        <w:t xml:space="preserve"> - </w:t>
      </w:r>
      <w:ins w:id="312" w:author="Junjun Yin" w:date="2016-11-02T16:17:00Z">
        <w:r w:rsidR="00C41705">
          <w:t>b</w:t>
        </w:r>
      </w:ins>
      <w:del w:id="313" w:author="Junjun Yin" w:date="2016-11-02T16:17:00Z">
        <w:r w:rsidRPr="00F07767" w:rsidDel="00C41705">
          <w:delText>a</w:delText>
        </w:r>
      </w:del>
      <w:r w:rsidRPr="00F07767">
        <w:t>). However, the power of this novel mapping technique is not to reproduce the partitions already known, rather it is to point out some of the unexpected boundaries. For example</w:t>
      </w:r>
      <w:r w:rsidR="00017C32">
        <w:t>,</w:t>
      </w:r>
      <w:r w:rsidRPr="00F07767">
        <w:t xml:space="preserve"> the boundaries between England and Wales were found to be </w:t>
      </w:r>
      <w:r w:rsidRPr="00F07767">
        <w:lastRenderedPageBreak/>
        <w:t>more diffuse compared to the abrupt boundary of England and Scotland. Moreover, the city of London has a wider visitor catchment area that extends beyond the authoritative boundaries of the city. Increasing the displacement distance results in revealing the large region connected to London (Fig. 5).</w:t>
      </w:r>
    </w:p>
    <w:p w14:paraId="3B18D255" w14:textId="6C328C20" w:rsidR="00F07767" w:rsidRDefault="001543BC" w:rsidP="0069522C">
      <w:pPr>
        <w:pStyle w:val="Newparagraph"/>
      </w:pPr>
      <w:r w:rsidRPr="001543BC">
        <w:t>Using Twitter user mobility to delineate non-admini</w:t>
      </w:r>
      <w:r w:rsidR="00D57EF5">
        <w:t>strative anthropographic bound</w:t>
      </w:r>
      <w:r w:rsidRPr="001543BC">
        <w:t>aries enables the researcher to redraw the city at differe</w:t>
      </w:r>
      <w:r w:rsidR="00FA7736">
        <w:t>nt mobility ranges inferred ob</w:t>
      </w:r>
      <w:r w:rsidRPr="001543BC">
        <w:t xml:space="preserve">jectively from the user’s collective distribution. In addition, the distance range of the movements is usually explained by local socio-economic factors (e.g., work </w:t>
      </w:r>
      <w:r w:rsidR="00A90016">
        <w:t>commuting</w:t>
      </w:r>
      <w:r w:rsidRPr="001543BC">
        <w:t>) that provide for a specific interpretation of the apparent patterns. The patterns obtained from Twitter user mobility are comparable to the pattern</w:t>
      </w:r>
      <w:r w:rsidR="00D62A73">
        <w:t>s produced by those of the net</w:t>
      </w:r>
      <w:r w:rsidRPr="001543BC">
        <w:t>work of landline</w:t>
      </w:r>
      <w:r w:rsidR="00556EAB">
        <w:t xml:space="preserve"> phone calls </w:t>
      </w:r>
      <w:r w:rsidR="002B10FC">
        <w:fldChar w:fldCharType="begin"/>
      </w:r>
      <w:r w:rsidR="00386283">
        <w:instrText xml:space="preserve"> ADDIN ZOTERO_ITEM CSL_CITATION {"citationID":"oLfM2SAK","properties":{"formattedCitation":"(Ratti et al., 2010)","plainCitation":"(Ratti et al., 2010)"},"citationItems":[{"id":467,"uris":["http://zotero.org/users/1928267/items/4ISQDCUG"],"uri":["http://zotero.org/users/1928267/items/4ISQDCUG"],"itemData":{"id":467,"type":"article-journal","title":"Redrawing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instrText>
      </w:r>
      <w:r w:rsidR="002B10FC">
        <w:fldChar w:fldCharType="separate"/>
      </w:r>
      <w:r w:rsidR="00386283" w:rsidRPr="00386283">
        <w:t>(Ratti et al., 2010)</w:t>
      </w:r>
      <w:r w:rsidR="002B10FC">
        <w:fldChar w:fldCharType="end"/>
      </w:r>
      <w:r w:rsidRPr="001543BC">
        <w:t>. For example, the region of Wales appears to consist of three communities as found in the connectivity of both phone calls and long distance movements. However, the regions extracted from the mobility network seems to be more spatially consistent with minimal spatial gaps compared to the partitions extracted from land-line call networks in Great Britain</w:t>
      </w:r>
      <w:del w:id="314" w:author="Junjun Yin" w:date="2016-11-02T16:07:00Z">
        <w:r w:rsidRPr="001543BC" w:rsidDel="001375BD">
          <w:delText xml:space="preserve"> </w:delText>
        </w:r>
        <w:r w:rsidR="00787F10" w:rsidDel="001375BD">
          <w:fldChar w:fldCharType="begin"/>
        </w:r>
        <w:r w:rsidR="00655263" w:rsidDel="001375BD">
          <w:delInstrText xml:space="preserve"> ADDIN ZOTERO_ITEM CSL_CITATION {"citationID":"h18kYIoI","properties":{"formattedCitation":"(Ratti et al. 2010)","plainCitation":"(Ratti et al. 2010)"},"citationItems":[{"id":152,"uris":["http://zotero.org/users/1928267/items/4ISQDCUG"],"uri":["http://zotero.org/users/1928267/items/4ISQDCUG"],"itemData":{"id":152,"type":"article-journal","title":"Redrawing the Map of Great Britain from a Network of Human Interactions","container-title":"PLoS ONE","page":"e14248","volume":"5","issue":"12","source":"CrossRef","DOI":"10.1371/journal.pone.0014248","ISSN":"1932-6203","language":"en","author":[{"family":"Ratti","given":"Carlo"},{"family":"Sobolevsky","given":"Stanislav"},{"family":"Calabrese","given":"Francesco"},{"family":"Andris","given":"Clio"},{"family":"Reades","given":"Jonathan"},{"family":"Martino","given":"Mauro"},{"family":"Claxton","given":"Rob"},{"family":"Strogatz","given":"Steven H."}],"editor":[{"family":"Sporns","given":"Olaf"}],"issued":{"date-parts":[["2010",12,8]]}}}],"schema":"https://github.com/citation-style-language/schema/raw/master/csl-citation.json"} </w:delInstrText>
        </w:r>
        <w:r w:rsidR="00787F10" w:rsidDel="001375BD">
          <w:fldChar w:fldCharType="separate"/>
        </w:r>
        <w:r w:rsidR="00787F10" w:rsidDel="001375BD">
          <w:rPr>
            <w:noProof/>
          </w:rPr>
          <w:delText>(Ratti et al. 2010)</w:delText>
        </w:r>
        <w:r w:rsidR="00787F10" w:rsidDel="001375BD">
          <w:fldChar w:fldCharType="end"/>
        </w:r>
      </w:del>
      <w:r w:rsidRPr="001543BC">
        <w:t>.</w:t>
      </w:r>
    </w:p>
    <w:p w14:paraId="41DF1889" w14:textId="64F32DC6" w:rsidR="009E0CEE" w:rsidRPr="00B4763E" w:rsidRDefault="009E0CEE" w:rsidP="00B4763E">
      <w:pPr>
        <w:spacing w:line="240" w:lineRule="auto"/>
        <w:rPr>
          <w:sz w:val="20"/>
          <w:szCs w:val="20"/>
        </w:rPr>
      </w:pPr>
      <w:r w:rsidRPr="00B4763E">
        <w:rPr>
          <w:b/>
          <w:sz w:val="20"/>
          <w:szCs w:val="20"/>
        </w:rPr>
        <w:t>Figure 5. The non-administrative anthropographic regions inferred from Twitter user displacements greater than 4 km (left) and 10 km (right) in comparison with major cities in England (upper figures) and Scotland (bottom figures)</w:t>
      </w:r>
      <w:r w:rsidRPr="001F73BA">
        <w:rPr>
          <w:sz w:val="20"/>
          <w:szCs w:val="20"/>
        </w:rPr>
        <w:t>.</w:t>
      </w:r>
      <w:r w:rsidRPr="00B4763E">
        <w:rPr>
          <w:b/>
          <w:sz w:val="20"/>
          <w:szCs w:val="20"/>
        </w:rPr>
        <w:t xml:space="preserve"> </w:t>
      </w:r>
      <w:r w:rsidRPr="00B4763E">
        <w:rPr>
          <w:sz w:val="20"/>
          <w:szCs w:val="20"/>
        </w:rPr>
        <w:t>Each color represents a unique community. Including short distance movements has increased the power to differentiate the influence of nearby cities such as Glasgow and Edinburgh (lower left), while restricting the analysis to longer distance movements grouped travelers from the two previous cities into the same community (lower right). Red symbols are the locations of airport fields and gray points are the population-</w:t>
      </w:r>
      <w:r w:rsidR="00B4763E" w:rsidRPr="00B4763E">
        <w:rPr>
          <w:sz w:val="20"/>
          <w:szCs w:val="20"/>
        </w:rPr>
        <w:t>weighted</w:t>
      </w:r>
      <w:r w:rsidRPr="00B4763E">
        <w:rPr>
          <w:sz w:val="20"/>
          <w:szCs w:val="20"/>
        </w:rPr>
        <w:t>-centroids of workplace zones in Great Britain.</w:t>
      </w:r>
    </w:p>
    <w:p w14:paraId="0408D1C2" w14:textId="77777777" w:rsidR="007C7345" w:rsidRDefault="007C7345" w:rsidP="00387A5D"/>
    <w:p w14:paraId="129E4157" w14:textId="245CA6F1" w:rsidR="001543BC" w:rsidRDefault="00900467" w:rsidP="00A90016">
      <w:pPr>
        <w:pStyle w:val="Newparagraph"/>
      </w:pPr>
      <w:r w:rsidRPr="00900467">
        <w:t xml:space="preserve">A more detailed study was conducted over the greater London region revealing the intra-city spatial interaction patterns. Since the captured Twitter user movements were on intra-city level (in comparison to the national level in Fig. 3-c), there was no distinct distance range to separate Twitter user spatial coverage in terms of radius of gyration (see Fig. 3-d). We chose 1-km cell size </w:t>
      </w:r>
      <w:del w:id="315" w:author="Junjun Yin" w:date="2016-11-02T16:07:00Z">
        <w:r w:rsidRPr="00900467" w:rsidDel="00F9533F">
          <w:delText xml:space="preserve">as </w:delText>
        </w:r>
      </w:del>
      <w:r w:rsidRPr="00900467">
        <w:t xml:space="preserve">referred from the </w:t>
      </w:r>
      <w:del w:id="316" w:author="Junjun Yin" w:date="2016-11-02T16:07:00Z">
        <w:r w:rsidRPr="00900467" w:rsidDel="00F9533F">
          <w:delText>rela</w:delText>
        </w:r>
        <w:r w:rsidR="00787F10" w:rsidDel="00F9533F">
          <w:delText xml:space="preserve">ted </w:delText>
        </w:r>
      </w:del>
      <w:r w:rsidR="00787F10">
        <w:t xml:space="preserve">literature </w:t>
      </w:r>
      <w:r w:rsidR="002B10FC">
        <w:fldChar w:fldCharType="begin"/>
      </w:r>
      <w:r w:rsidR="00386283">
        <w:instrText xml:space="preserve"> ADDIN ZOTERO_ITEM CSL_CITATION {"citationID":"4U4IsRJm","properties":{"formattedCitation":"(X. Liu et al., 2015)","plainCitation":"(X. Liu et al., 2015)"},"citationItems":[{"id":469,"uris":["http://zotero.org/users/1928267/items/VBZZEEIT"],"uri":["http://zotero.org/users/1928267/items/VBZZEEIT"],"itemData":{"id":469,"type":"article-journal","title":"Revealing travel patterns and city structure with taxi trip data","container-title":"Journal of Transport Geography","page":"78-90","volume":"43","source":"CrossRef","DOI":"10.1016/j.jtrangeo.2015.01.016","ISSN":"09666923","language":"en","author":[{"family":"Liu","given":"Xi"},{"family":"Gong","given":"Li"},{"family":"Gong","given":"Yongxi"},{"family":"Liu","given":"Yu"}],"issued":{"date-parts":[["2015",2]]}}}],"schema":"https://github.com/citation-style-language/schema/raw/master/csl-citation.json"} </w:instrText>
      </w:r>
      <w:r w:rsidR="002B10FC">
        <w:fldChar w:fldCharType="separate"/>
      </w:r>
      <w:r w:rsidR="00386283" w:rsidRPr="00386283">
        <w:t>(X. Liu et al., 2015)</w:t>
      </w:r>
      <w:r w:rsidR="002B10FC">
        <w:fldChar w:fldCharType="end"/>
      </w:r>
      <w:r w:rsidRPr="00900467">
        <w:t xml:space="preserve">, which suggested 1-km cell size is </w:t>
      </w:r>
      <w:r w:rsidR="007E681F">
        <w:t xml:space="preserve">detailed enough to depict urban </w:t>
      </w:r>
      <w:r w:rsidRPr="00900467">
        <w:t>structures.</w:t>
      </w:r>
    </w:p>
    <w:p w14:paraId="48630EA5" w14:textId="461A64D5" w:rsidR="00900467" w:rsidRDefault="0046137A" w:rsidP="00A90016">
      <w:pPr>
        <w:pStyle w:val="Newparagraph"/>
      </w:pPr>
      <w:r w:rsidRPr="0046137A">
        <w:lastRenderedPageBreak/>
        <w:t>The spatial partitions derived from a fine grid of 1</w:t>
      </w:r>
      <w:del w:id="317" w:author="Yin, Junjun" w:date="2016-11-06T22:08:00Z">
        <w:r w:rsidRPr="0046137A" w:rsidDel="009222EC">
          <w:delText xml:space="preserve"> </w:delText>
        </w:r>
      </w:del>
      <w:ins w:id="318" w:author="Yin, Junjun" w:date="2016-11-06T22:08:00Z">
        <w:r w:rsidR="009222EC">
          <w:t>-</w:t>
        </w:r>
      </w:ins>
      <w:r w:rsidRPr="0046137A">
        <w:t>km</w:t>
      </w:r>
      <w:ins w:id="319" w:author="Yin, Junjun" w:date="2016-11-06T22:08:00Z">
        <w:r w:rsidR="009222EC">
          <w:t xml:space="preserve"> cells</w:t>
        </w:r>
      </w:ins>
      <w:r w:rsidRPr="0046137A">
        <w:t xml:space="preserve"> used all available Twitter user trips without any restriction on trip distances yields geographic boundaries comparable to some of London’s boroughs (Fig. 6). However, some areas are shown to be more cohesive and display greater spatial interactions across the administrative boundaries, for instance, central London. Although, these results suggest that travelers seem to be localized over certain areas of the city most of the time, some regions do exhibit long distance interaction patterns. For example, the separate geographic areas in the south of Hillingdon which includes Heathrow Airport exhibits more connectivity to central London than its surrounding areas, which is explained by the usual flight passenger routes. The technique also reveals some of the emerging communities around the borders due to the spatial intermingling of both communities. For example, East Barnet and West Enfield seem to have higher interactions than those resulted from in the emerging cohesive zone between the two boroughs.</w:t>
      </w:r>
    </w:p>
    <w:p w14:paraId="6F59BE9A" w14:textId="16B0E837" w:rsidR="00943065" w:rsidRPr="00943065" w:rsidRDefault="00943065" w:rsidP="00031B5C">
      <w:pPr>
        <w:spacing w:line="240" w:lineRule="auto"/>
      </w:pPr>
      <w:r w:rsidRPr="00031B5C">
        <w:rPr>
          <w:b/>
          <w:sz w:val="20"/>
          <w:szCs w:val="20"/>
        </w:rPr>
        <w:t xml:space="preserve">Figure 6. Non-administrative anthropographic boundaries inferred from collective Twitter user displacements in the city of London compared to the boundaries of London boroughs </w:t>
      </w:r>
      <w:r w:rsidRPr="001F73BA">
        <w:rPr>
          <w:sz w:val="20"/>
          <w:szCs w:val="20"/>
        </w:rPr>
        <w:t>(L(M) = 8.1)</w:t>
      </w:r>
      <w:r w:rsidR="001F73BA">
        <w:rPr>
          <w:sz w:val="20"/>
          <w:szCs w:val="20"/>
        </w:rPr>
        <w:t>.</w:t>
      </w:r>
      <w:r w:rsidRPr="001F73BA">
        <w:rPr>
          <w:sz w:val="20"/>
          <w:szCs w:val="20"/>
        </w:rPr>
        <w:t xml:space="preserve"> </w:t>
      </w:r>
      <w:r w:rsidRPr="00031B5C">
        <w:rPr>
          <w:sz w:val="20"/>
          <w:szCs w:val="20"/>
        </w:rPr>
        <w:t xml:space="preserve">A fine fishnet of 1 km cells </w:t>
      </w:r>
      <w:bookmarkStart w:id="320" w:name="_GoBack"/>
      <w:bookmarkEnd w:id="320"/>
      <w:del w:id="321" w:author="Yin, Junjun" w:date="2016-11-06T23:07:00Z">
        <w:r w:rsidRPr="00031B5C" w:rsidDel="007A7EC5">
          <w:rPr>
            <w:sz w:val="20"/>
            <w:szCs w:val="20"/>
          </w:rPr>
          <w:delText>were</w:delText>
        </w:r>
      </w:del>
      <w:ins w:id="322" w:author="Yin, Junjun" w:date="2016-11-06T23:07:00Z">
        <w:r w:rsidR="007A7EC5" w:rsidRPr="00031B5C">
          <w:rPr>
            <w:sz w:val="20"/>
            <w:szCs w:val="20"/>
          </w:rPr>
          <w:t>was</w:t>
        </w:r>
      </w:ins>
      <w:r w:rsidRPr="00031B5C">
        <w:rPr>
          <w:sz w:val="20"/>
          <w:szCs w:val="20"/>
        </w:rPr>
        <w:t xml:space="preserve"> used to identify the detailed connectivity patterns based on all the Twitter user displacements in the area. Each unique color represents a different non-administrative anthropographic region. Notice that some remote regions like the airport (light purple region in south of Hillingdon) share the same class with downtown because it is well connected despite the geographic separation. Red symbols are the locations of airport fields and gray points are the population-</w:t>
      </w:r>
      <w:del w:id="323" w:author="Junjun Yin" w:date="2016-11-02T16:07:00Z">
        <w:r w:rsidRPr="00031B5C" w:rsidDel="0041622B">
          <w:rPr>
            <w:sz w:val="20"/>
            <w:szCs w:val="20"/>
          </w:rPr>
          <w:delText>wighted</w:delText>
        </w:r>
      </w:del>
      <w:ins w:id="324" w:author="Junjun Yin" w:date="2016-11-02T16:07:00Z">
        <w:r w:rsidR="0041622B" w:rsidRPr="00031B5C">
          <w:rPr>
            <w:sz w:val="20"/>
            <w:szCs w:val="20"/>
          </w:rPr>
          <w:t>weighted</w:t>
        </w:r>
      </w:ins>
      <w:r w:rsidRPr="00031B5C">
        <w:rPr>
          <w:sz w:val="20"/>
          <w:szCs w:val="20"/>
        </w:rPr>
        <w:t>-centroids of workplace zones in London.</w:t>
      </w:r>
    </w:p>
    <w:p w14:paraId="5BA23735" w14:textId="77777777" w:rsidR="00943065" w:rsidRDefault="00943065" w:rsidP="00A90016">
      <w:pPr>
        <w:pStyle w:val="Newparagraph"/>
      </w:pPr>
    </w:p>
    <w:p w14:paraId="3D95F035" w14:textId="77777777" w:rsidR="0085107B" w:rsidRDefault="0085107B" w:rsidP="0085107B">
      <w:pPr>
        <w:pStyle w:val="Heading2"/>
      </w:pPr>
      <w:r>
        <w:t>4.3. Explaining the distance decay effect with a gravity model</w:t>
      </w:r>
    </w:p>
    <w:p w14:paraId="4AFA7772" w14:textId="1263FD99" w:rsidR="006F080B" w:rsidRDefault="0085107B" w:rsidP="00387A5D">
      <w:r>
        <w:t>The results of strongly connected urban regions in the form of communities, which are derived from the mobility network of Twitter user spatia</w:t>
      </w:r>
      <w:r w:rsidR="00787F10">
        <w:t xml:space="preserve">l interactions, yield </w:t>
      </w:r>
      <w:r w:rsidR="0045346E">
        <w:t>geograph</w:t>
      </w:r>
      <w:r>
        <w:t xml:space="preserve">ically cohesive, non-overlapping urban areas. While it provides a clear delineation of the non-administrative anthropographic urban boundaries of Great Britain, the reasons on why they are geographically cohesive and non-overlapping or why the boundaries stop/emerge at certain spatial extent that leads to different size of the urban areas are not clear. As the depicted urban boundaries exhibit a strong instance </w:t>
      </w:r>
      <w:r>
        <w:lastRenderedPageBreak/>
        <w:t>of spatial proximity, a gravity model is employed (Eq. (3)) to explain how distance decay effects found in the mobility patterns affect the interaction strength between the derived non-administrative anthropographic urban areas.</w:t>
      </w:r>
    </w:p>
    <w:p w14:paraId="7EC54FDA" w14:textId="270E7DD1" w:rsidR="009D1B96" w:rsidRDefault="0057636B" w:rsidP="00A90016">
      <w:pPr>
        <w:pStyle w:val="Newparagraph"/>
      </w:pPr>
      <w:r w:rsidRPr="0057636B">
        <w:t xml:space="preserve">In this model, the distance between two derived urban areas is measured by the geodetic distance between the centroid locations of the two. </w:t>
      </w:r>
      <w:del w:id="325" w:author="Junjun Yin" w:date="2016-11-02T16:20:00Z">
        <w:r w:rsidRPr="0057636B" w:rsidDel="00462172">
          <w:delText xml:space="preserve">As it is mentioned above, </w:delText>
        </w:r>
      </w:del>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57636B">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m:t>
        </m:r>
      </m:oMath>
      <w:r w:rsidRPr="0057636B">
        <w:t xml:space="preserve">are the observed interaction between urban area </w:t>
      </w:r>
      <m:oMath>
        <m:r>
          <w:rPr>
            <w:rFonts w:ascii="Cambria Math" w:hAnsi="Cambria Math"/>
          </w:rPr>
          <m:t>i</m:t>
        </m:r>
      </m:oMath>
      <w:r w:rsidRPr="0057636B">
        <w:t xml:space="preserve"> and </w:t>
      </w:r>
      <m:oMath>
        <m:r>
          <w:rPr>
            <w:rFonts w:ascii="Cambria Math" w:hAnsi="Cambria Math"/>
          </w:rPr>
          <m:t>j</m:t>
        </m:r>
      </m:oMath>
      <w:r w:rsidRPr="0057636B">
        <w:t xml:space="preserve">, which are measured by the aggregation of movement flows in each </w:t>
      </w:r>
      <w:del w:id="326" w:author="Junjun Yin" w:date="2016-11-02T16:21:00Z">
        <w:r w:rsidRPr="0057636B" w:rsidDel="00426645">
          <w:delText xml:space="preserve">urban </w:delText>
        </w:r>
      </w:del>
      <w:r w:rsidRPr="0057636B">
        <w:t xml:space="preserve">area. In particular, we set the distance decay parameter </w:t>
      </w:r>
      <m:oMath>
        <m:r>
          <w:rPr>
            <w:rFonts w:ascii="Cambria Math" w:hAnsi="Cambria Math"/>
            <w:i/>
          </w:rPr>
          <w:sym w:font="Symbol" w:char="F062"/>
        </m:r>
      </m:oMath>
      <w:r w:rsidR="007E03F1" w:rsidRPr="009B3C8A">
        <w:t xml:space="preserve"> </w:t>
      </w:r>
      <w:r w:rsidRPr="0057636B">
        <w:t xml:space="preserve">value as 0.8: (1) As we hypothesize that the distance decay parameters found in the underlying mobility patterns potentially contribute to </w:t>
      </w:r>
      <m:oMath>
        <m:r>
          <w:rPr>
            <w:rFonts w:ascii="Cambria Math" w:hAnsi="Cambria Math"/>
          </w:rPr>
          <m:t>β</m:t>
        </m:r>
      </m:oMath>
      <w:r w:rsidRPr="0057636B">
        <w:t xml:space="preserve"> in the gravity model (2) and we chose the </w:t>
      </w:r>
      <w:del w:id="327" w:author="Yin, Junjun" w:date="2016-11-01T23:07:00Z">
        <w:r w:rsidRPr="0057636B" w:rsidDel="002B0358">
          <w:delText>10 km</w:delText>
        </w:r>
      </w:del>
      <w:ins w:id="328" w:author="Yin, Junjun" w:date="2016-11-01T23:07:00Z">
        <w:r w:rsidR="002B0358" w:rsidRPr="0057636B">
          <w:t>10-km</w:t>
        </w:r>
      </w:ins>
      <w:r w:rsidRPr="0057636B">
        <w:t xml:space="preserve"> cell</w:t>
      </w:r>
      <w:ins w:id="329" w:author="Yin, Junjun" w:date="2016-11-01T23:07:00Z">
        <w:r w:rsidR="002B0358">
          <w:t xml:space="preserve"> </w:t>
        </w:r>
      </w:ins>
      <w:del w:id="330" w:author="Yin, Junjun" w:date="2016-11-01T23:07:00Z">
        <w:r w:rsidRPr="0057636B" w:rsidDel="002B0358">
          <w:delText>-</w:delText>
        </w:r>
      </w:del>
      <w:r w:rsidRPr="0057636B">
        <w:t>size based on the collective Twitter user mobility</w:t>
      </w:r>
      <w:r>
        <w:t xml:space="preserve"> </w:t>
      </w:r>
      <w:r w:rsidRPr="0057636B">
        <w:t>pattern regarding radius of gyration, where the distance decay parameter is 0.8 when radius of gyration</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&gt;10 km</m:t>
        </m:r>
      </m:oMath>
      <w:r w:rsidRPr="0057636B">
        <w:t xml:space="preserve"> (Fig. 3(c)). We found that the gravity model indicates strong linear correlation between the observed versus the estimated interaction strength with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=0.89</m:t>
        </m:r>
      </m:oMath>
      <w:r w:rsidRPr="0057636B">
        <w:t xml:space="preserve"> and </w:t>
      </w:r>
      <m:oMath>
        <m:r>
          <w:rPr>
            <w:rFonts w:ascii="Cambria Math" w:hAnsi="Cambria Math"/>
          </w:rPr>
          <m:t>p-value&lt;0.01</m:t>
        </m:r>
      </m:oMath>
      <w:r w:rsidRPr="0057636B">
        <w:t>. This confirms that the depicted urban areas are instances of spatial proximity effects, where the strength of human (in this case, Twitter user) spatial interaction between two urban regions decreases as the geographic distance b</w:t>
      </w:r>
      <w:r w:rsidR="00C330C1">
        <w:t>etween them increases. The well-</w:t>
      </w:r>
      <w:r w:rsidRPr="0057636B">
        <w:t xml:space="preserve">fitted gravity model provides support that the depicted urban areas are not just random artifacts but reflect how </w:t>
      </w:r>
      <w:ins w:id="331" w:author="Yin, Junjun" w:date="2016-11-02T23:32:00Z">
        <w:r w:rsidR="00430F48">
          <w:t xml:space="preserve">people </w:t>
        </w:r>
      </w:ins>
      <w:r w:rsidRPr="0057636B">
        <w:t>naturally move across geographic regions. More importantly, since we have used a mobility network to delineate the boundaries, the distance decay effects are well related and explained by the distance decay parameters found in the underlying mobility patterns. To elaborate, the spatial interaction strength decreases along with the decay for the probability of longer distance Twitter user movements, and eventually stops at certain spatial extent, which leads to more geographically cohesive cluster of urban regions.</w:t>
      </w:r>
    </w:p>
    <w:p w14:paraId="04C6727C" w14:textId="0D858F17" w:rsidR="00200731" w:rsidRPr="009267C9" w:rsidRDefault="009267C9" w:rsidP="009267C9">
      <w:pPr>
        <w:spacing w:line="240" w:lineRule="auto"/>
        <w:rPr>
          <w:b/>
          <w:sz w:val="20"/>
          <w:szCs w:val="20"/>
        </w:rPr>
      </w:pPr>
      <w:r w:rsidRPr="009267C9">
        <w:rPr>
          <w:b/>
          <w:sz w:val="20"/>
          <w:szCs w:val="20"/>
        </w:rPr>
        <w:t xml:space="preserve">Figure 7. The observed interaction strength versus the estimated ones from the adopted gravity model with </w:t>
      </w:r>
      <m:oMath>
        <m:r>
          <m:rPr>
            <m:sty m:val="b"/>
          </m:rPr>
          <w:rPr>
            <w:rFonts w:ascii="Cambria Math" w:hAnsi="Cambria Math"/>
            <w:sz w:val="20"/>
            <w:szCs w:val="20"/>
          </w:rPr>
          <m:t>β</m:t>
        </m:r>
        <m:r>
          <w:del w:id="332" w:author="Yin, Junjun" w:date="2016-11-02T23:27:00Z">
            <m:rPr>
              <m:sty m:val="b"/>
            </m:rPr>
            <w:rPr>
              <w:rFonts w:ascii="Cambria Math" w:hAnsi="Cambria Math"/>
              <w:sz w:val="20"/>
              <w:szCs w:val="20"/>
            </w:rPr>
            <m:t xml:space="preserve"> </m:t>
          </w:del>
        </m:r>
        <m:r>
          <m:rPr>
            <m:sty m:val="b"/>
          </m:rPr>
          <w:rPr>
            <w:rFonts w:ascii="Cambria Math" w:hAnsi="Cambria Math"/>
            <w:sz w:val="20"/>
            <w:szCs w:val="20"/>
          </w:rPr>
          <m:t>=</m:t>
        </m:r>
        <m:r>
          <w:del w:id="333" w:author="Yin, Junjun" w:date="2016-11-02T23:27:00Z">
            <m:rPr>
              <m:sty m:val="b"/>
            </m:rPr>
            <w:rPr>
              <w:rFonts w:ascii="Cambria Math" w:hAnsi="Cambria Math"/>
              <w:sz w:val="20"/>
              <w:szCs w:val="20"/>
            </w:rPr>
            <m:t xml:space="preserve"> </m:t>
          </w:del>
        </m:r>
        <m:r>
          <m:rPr>
            <m:sty m:val="b"/>
          </m:rPr>
          <w:rPr>
            <w:rFonts w:ascii="Cambria Math" w:hAnsi="Cambria Math"/>
            <w:sz w:val="20"/>
            <w:szCs w:val="20"/>
          </w:rPr>
          <m:t>0.8</m:t>
        </m:r>
      </m:oMath>
      <w:r w:rsidRPr="009267C9">
        <w:rPr>
          <w:b/>
          <w:sz w:val="20"/>
          <w:szCs w:val="20"/>
        </w:rPr>
        <w:t xml:space="preserve"> </w:t>
      </w:r>
      <w:r w:rsidRPr="009267C9">
        <w:rPr>
          <w:sz w:val="20"/>
          <w:szCs w:val="20"/>
        </w:rPr>
        <w:t xml:space="preserve">Note that the </w:t>
      </w:r>
      <m:oMath>
        <m:r>
          <m:rPr>
            <m:sty m:val="p"/>
          </m:rPr>
          <w:rPr>
            <w:rFonts w:ascii="Cambria Math" w:hAnsi="Cambria Math"/>
            <w:sz w:val="20"/>
            <w:szCs w:val="20"/>
          </w:rPr>
          <m:t>β</m:t>
        </m:r>
      </m:oMath>
      <w:r w:rsidRPr="009267C9">
        <w:rPr>
          <w:sz w:val="20"/>
          <w:szCs w:val="20"/>
        </w:rPr>
        <w:t xml:space="preserve"> va</w:t>
      </w:r>
      <w:r w:rsidR="00246846">
        <w:rPr>
          <w:sz w:val="20"/>
          <w:szCs w:val="20"/>
        </w:rPr>
        <w:t>lue is taken from the probabil</w:t>
      </w:r>
      <w:r w:rsidRPr="009267C9">
        <w:rPr>
          <w:sz w:val="20"/>
          <w:szCs w:val="20"/>
        </w:rPr>
        <w:t xml:space="preserve">ity density function of radius of </w:t>
      </w:r>
      <w:r w:rsidRPr="009267C9">
        <w:rPr>
          <w:sz w:val="20"/>
          <w:szCs w:val="20"/>
        </w:rPr>
        <w:lastRenderedPageBreak/>
        <w:t xml:space="preserve">gyration when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g</m:t>
            </m:r>
          </m:sub>
        </m:sSub>
        <m:r>
          <w:ins w:id="334" w:author="Yin, Junjun" w:date="2016-11-02T23:27:00Z">
            <w:rPr>
              <w:rFonts w:ascii="Cambria Math" w:hAnsi="Cambria Math"/>
              <w:sz w:val="20"/>
              <w:szCs w:val="20"/>
            </w:rPr>
            <m:t>&gt;10 km</m:t>
          </w:ins>
        </m:r>
        <m:r>
          <w:del w:id="335" w:author="Yin, Junjun" w:date="2016-11-02T23:27:00Z">
            <w:rPr>
              <w:rFonts w:ascii="Cambria Math" w:hAnsi="Cambria Math"/>
              <w:sz w:val="20"/>
              <w:szCs w:val="20"/>
            </w:rPr>
            <m:t xml:space="preserve"> </m:t>
          </w:del>
        </m:r>
      </m:oMath>
      <w:del w:id="336" w:author="Yin, Junjun" w:date="2016-11-02T23:27:00Z">
        <w:r w:rsidRPr="009267C9" w:rsidDel="007F4836">
          <w:rPr>
            <w:sz w:val="20"/>
            <w:szCs w:val="20"/>
          </w:rPr>
          <w:delText>&gt; 10km</w:delText>
        </w:r>
      </w:del>
      <w:r w:rsidRPr="009267C9">
        <w:rPr>
          <w:sz w:val="20"/>
          <w:szCs w:val="20"/>
        </w:rPr>
        <w:t xml:space="preserve">. The red dash line </w:t>
      </w:r>
      <w:r w:rsidR="00246846" w:rsidRPr="009267C9">
        <w:rPr>
          <w:sz w:val="20"/>
          <w:szCs w:val="20"/>
        </w:rPr>
        <w:t>indicates</w:t>
      </w:r>
      <w:r w:rsidRPr="009267C9">
        <w:rPr>
          <w:sz w:val="20"/>
          <w:szCs w:val="20"/>
        </w:rPr>
        <w:t xml:space="preserve"> strong linear correlation between the estimated and observed interaction strength with </w:t>
      </w:r>
      <m:oMath>
        <m:r>
          <w:del w:id="337" w:author="Yin, Junjun" w:date="2016-11-02T23:28:00Z">
            <w:rPr>
              <w:rFonts w:ascii="Cambria Math" w:hAnsi="Cambria Math"/>
              <w:sz w:val="20"/>
              <w:szCs w:val="20"/>
            </w:rPr>
            <m:t>R</m:t>
          </w:del>
        </m:r>
        <m:sSup>
          <m:sSupPr>
            <m:ctrlPr>
              <w:ins w:id="338" w:author="Yin, Junjun" w:date="2016-11-02T23:28:00Z">
                <w:rPr>
                  <w:rFonts w:ascii="Cambria Math" w:hAnsi="Cambria Math"/>
                  <w:i/>
                  <w:sz w:val="20"/>
                  <w:szCs w:val="20"/>
                </w:rPr>
              </w:ins>
            </m:ctrlPr>
          </m:sSupPr>
          <m:e>
            <m:r>
              <w:ins w:id="339" w:author="Yin, Junjun" w:date="2016-11-02T23:28:00Z">
                <w:rPr>
                  <w:rFonts w:ascii="Cambria Math" w:hAnsi="Cambria Math"/>
                  <w:sz w:val="20"/>
                  <w:szCs w:val="20"/>
                </w:rPr>
                <m:t>R</m:t>
              </w:ins>
            </m:r>
          </m:e>
          <m:sup>
            <m:r>
              <w:ins w:id="340" w:author="Yin, Junjun" w:date="2016-11-02T23:28:00Z">
                <w:rPr>
                  <w:rFonts w:ascii="Cambria Math" w:hAnsi="Cambria Math"/>
                  <w:sz w:val="20"/>
                  <w:szCs w:val="20"/>
                </w:rPr>
                <m:t>2</m:t>
              </w:ins>
            </m:r>
          </m:sup>
        </m:sSup>
        <m:r>
          <w:del w:id="341" w:author="Yin, Junjun" w:date="2016-11-02T23:28:00Z">
            <w:rPr>
              <w:rFonts w:ascii="Cambria Math" w:hAnsi="Cambria Math"/>
              <w:sz w:val="20"/>
              <w:szCs w:val="20"/>
            </w:rPr>
            <m:t xml:space="preserve">2 </m:t>
          </w:del>
        </m:r>
        <m:r>
          <w:rPr>
            <w:rFonts w:ascii="Cambria Math" w:hAnsi="Cambria Math"/>
            <w:sz w:val="20"/>
            <w:szCs w:val="20"/>
          </w:rPr>
          <m:t>=</m:t>
        </m:r>
        <m:r>
          <w:del w:id="342" w:author="Yin, Junjun" w:date="2016-11-02T23:28:00Z">
            <w:rPr>
              <w:rFonts w:ascii="Cambria Math" w:hAnsi="Cambria Math"/>
              <w:sz w:val="20"/>
              <w:szCs w:val="20"/>
            </w:rPr>
            <m:t xml:space="preserve"> </m:t>
          </w:del>
        </m:r>
        <m:r>
          <w:rPr>
            <w:rFonts w:ascii="Cambria Math" w:hAnsi="Cambria Math"/>
            <w:sz w:val="20"/>
            <w:szCs w:val="20"/>
          </w:rPr>
          <m:t>0.89</m:t>
        </m:r>
      </m:oMath>
      <w:r w:rsidRPr="009267C9">
        <w:rPr>
          <w:sz w:val="20"/>
          <w:szCs w:val="20"/>
        </w:rPr>
        <w:t xml:space="preserve"> and </w:t>
      </w:r>
      <m:oMath>
        <m:r>
          <w:ins w:id="343" w:author="Yin, Junjun" w:date="2016-11-02T23:29:00Z">
            <w:rPr>
              <w:rFonts w:ascii="Cambria Math" w:hAnsi="Cambria Math"/>
              <w:sz w:val="20"/>
              <w:szCs w:val="20"/>
            </w:rPr>
            <m:t>p-</m:t>
          </w:ins>
        </m:r>
        <m:r>
          <w:del w:id="344" w:author="Yin, Junjun" w:date="2016-11-02T23:28:00Z">
            <w:rPr>
              <w:rFonts w:ascii="Cambria Math" w:hAnsi="Cambria Math"/>
              <w:sz w:val="20"/>
              <w:szCs w:val="20"/>
            </w:rPr>
            <m:t xml:space="preserve">- </m:t>
          </w:del>
        </m:r>
        <m:r>
          <w:rPr>
            <w:rFonts w:ascii="Cambria Math" w:hAnsi="Cambria Math"/>
            <w:sz w:val="20"/>
            <w:szCs w:val="20"/>
          </w:rPr>
          <m:t>value</m:t>
        </m:r>
        <m:r>
          <w:ins w:id="345" w:author="Yin, Junjun" w:date="2016-11-02T23:30:00Z">
            <w:rPr>
              <w:rFonts w:ascii="Cambria Math" w:hAnsi="Cambria Math"/>
              <w:sz w:val="20"/>
              <w:szCs w:val="20"/>
            </w:rPr>
            <m:t>&lt;</m:t>
          </w:ins>
        </m:r>
        <m:r>
          <w:del w:id="346" w:author="Yin, Junjun" w:date="2016-11-02T23:29:00Z">
            <w:rPr>
              <w:rFonts w:ascii="Cambria Math" w:hAnsi="Cambria Math"/>
              <w:sz w:val="20"/>
              <w:szCs w:val="20"/>
            </w:rPr>
            <m:t xml:space="preserve">&lt; </m:t>
          </w:del>
        </m:r>
        <m:r>
          <w:rPr>
            <w:rFonts w:ascii="Cambria Math" w:hAnsi="Cambria Math"/>
            <w:sz w:val="20"/>
            <w:szCs w:val="20"/>
          </w:rPr>
          <m:t>0.01</m:t>
        </m:r>
      </m:oMath>
      <w:r w:rsidRPr="009267C9">
        <w:rPr>
          <w:sz w:val="20"/>
          <w:szCs w:val="20"/>
        </w:rPr>
        <w:t>.</w:t>
      </w:r>
    </w:p>
    <w:p w14:paraId="2D733AD4" w14:textId="77777777" w:rsidR="003954B5" w:rsidRDefault="003954B5" w:rsidP="005617DB">
      <w:pPr>
        <w:pStyle w:val="Heading1"/>
      </w:pPr>
      <w:r>
        <w:t>5. Discussion</w:t>
      </w:r>
    </w:p>
    <w:p w14:paraId="530ADC51" w14:textId="1D01089C" w:rsidR="0057636B" w:rsidRDefault="003954B5" w:rsidP="003954B5">
      <w:r>
        <w:t xml:space="preserve">It is worth noting that constructing a mobility network of spatial interaction using geo- located </w:t>
      </w:r>
      <w:del w:id="347" w:author="Yin, Junjun" w:date="2016-11-01T18:23:00Z">
        <w:r w:rsidDel="004029E2">
          <w:delText>Twitter data</w:delText>
        </w:r>
      </w:del>
      <w:ins w:id="348" w:author="Yin, Junjun" w:date="2016-11-01T18:23:00Z">
        <w:r w:rsidR="004029E2">
          <w:t>tweets</w:t>
        </w:r>
      </w:ins>
      <w:r>
        <w:t xml:space="preserve"> has some potential concerns to limit the results from this study. First, the geo-located Twitter data </w:t>
      </w:r>
      <w:ins w:id="349" w:author="Junjun Yin" w:date="2016-11-02T14:27:00Z">
        <w:r w:rsidR="00F45AFC">
          <w:t>are</w:t>
        </w:r>
      </w:ins>
      <w:del w:id="350" w:author="Junjun Yin" w:date="2016-11-02T14:27:00Z">
        <w:r w:rsidDel="00F45AFC">
          <w:delText>is</w:delText>
        </w:r>
      </w:del>
      <w:r>
        <w:t xml:space="preserve"> not able to generalize to the entire population. As the demographic information of </w:t>
      </w:r>
      <w:del w:id="351" w:author="Yin, Junjun" w:date="2016-11-01T23:01:00Z">
        <w:r w:rsidDel="001F577B">
          <w:delText xml:space="preserve">the </w:delText>
        </w:r>
      </w:del>
      <w:r>
        <w:t xml:space="preserve">Twitter users cannot be easily identified, the results of delineated urban boundaries may not reflect a complete real-world image from human movements. The demographics of Twitter users in this study can be an under/over- representation of the </w:t>
      </w:r>
      <w:del w:id="352" w:author="Yin, Junjun" w:date="2016-11-01T23:01:00Z">
        <w:r w:rsidDel="001F577B">
          <w:delText xml:space="preserve">all </w:delText>
        </w:r>
      </w:del>
      <w:r>
        <w:t xml:space="preserve">overall population in Great Britain. Related studies have been carried out to examine the demographic information in geo-located Twitter data </w:t>
      </w:r>
      <w:r w:rsidR="002B10FC">
        <w:fldChar w:fldCharType="begin"/>
      </w:r>
      <w:r w:rsidR="00386283">
        <w:instrText xml:space="preserve"> ADDIN ZOTERO_ITEM CSL_CITATION {"citationID":"ds08mGhb","properties":{"formattedCitation":"(Huang &amp; Wong, 2016; Luo et al., 2016; Steiger et al., 2015)","plainCitation":"(Huang &amp; Wong, 2016; Luo et al., 2016; 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id":954,"uris":["http://zotero.org/users/1928267/items/THZ2IXGV"],"uri":["http://zotero.org/users/1928267/items/THZ2IXGV"],"itemData":{"id":954,"type":"article-journal","title":"Explore spatiotemporal and demographic characteristics of human mobility via Twitter: A case study of Chicago","container-title":"Applied Geography","page":"11-25","volume":"70","author":[{"family":"Luo","given":"F."},{"family":"Cao","given":"G."},{"family":"Mulligan","given":"K."},{"family":"Li","given":"X."}],"issued":{"date-parts":[["2016"]]}}},{"id":507,"uris":["http://zotero.org/users/1928267/items/D6TA5TXG"],"uri":["http://zotero.org/users/1928267/items/D6TA5TXG"],"itemData":{"id":507,"type":"article-journal","title":"Activity patterns, socioeconomic status and urban spatial structure: what can social media data tell us?","container-title":"International Journal of Geographical Information Science","page":"1873-1898","volume":"30","issue":"9","source":"CrossRef","DOI":"10.1080/13658816.2016.1145225","ISSN":"1365-8816, 1362-3087","shortTitle":"Activity patterns, socioeconomic status and urban spatial structure","language":"en","author":[{"family":"Huang","given":"Qunying"},{"family":"Wong","given":"David W. S."}],"issued":{"date-parts":[["2016",9]]}}}],"schema":"https://github.com/citation-style-language/schema/raw/master/csl-citation.json"} </w:instrText>
      </w:r>
      <w:r w:rsidR="002B10FC">
        <w:fldChar w:fldCharType="separate"/>
      </w:r>
      <w:r w:rsidR="00386283" w:rsidRPr="00386283">
        <w:t>(Huang &amp; Wong, 2016; Luo et al., 2016; Steiger et al., 2015)</w:t>
      </w:r>
      <w:r w:rsidR="002B10FC">
        <w:fldChar w:fldCharType="end"/>
      </w:r>
      <w:r>
        <w:t xml:space="preserve">, which should be carefully considered in future studies. Second, regarding the concern of spatial sparseness of geo-located Twitter data </w:t>
      </w:r>
      <w:r w:rsidR="002B10FC">
        <w:fldChar w:fldCharType="begin"/>
      </w:r>
      <w:r w:rsidR="00386283">
        <w:instrText xml:space="preserve"> ADDIN ZOTERO_ITEM CSL_CITATION {"citationID":"4PVBJVpU","properties":{"formattedCitation":"(Steiger et al., 2015)","plainCitation":"(Steiger et al., 2015)"},"citationItems":[{"id":984,"uris":["http://zotero.org/users/1928267/items/4XF9PZFU"],"uri":["http://zotero.org/users/1928267/items/4XF9PZFU"],"itemData":{"id":984,"type":"article-journal","title":"Twitter as an indicator for whereabouts of people?","container-title":"Correlating twitter with uk census data","page":"255-265","volume":"54","author":[{"family":"Steiger","given":"E."},{"family":"Westerholt","given":"R."},{"family":"Resch","given":"B."},{"family":"Zipf","given":"A."}],"issued":{"date-parts":[["2015"]]}}}],"schema":"https://github.com/citation-style-language/schema/raw/master/csl-citation.json"} </w:instrText>
      </w:r>
      <w:r w:rsidR="002B10FC">
        <w:fldChar w:fldCharType="separate"/>
      </w:r>
      <w:r w:rsidR="00386283" w:rsidRPr="00386283">
        <w:t>(Steiger et al., 2015)</w:t>
      </w:r>
      <w:r w:rsidR="002B10FC">
        <w:fldChar w:fldCharType="end"/>
      </w:r>
      <w:r>
        <w:t xml:space="preserve">, the urban regions that do not have any, or limited, Twitter coverage can be missed during the delineation process. To investigate whether this limited the ability to capture the connections made through Twitter user movements between urban regions, we visualized the flows of Twitter user movements using the method mentioned in </w:t>
      </w:r>
      <w:r w:rsidR="002B10FC">
        <w:fldChar w:fldCharType="begin"/>
      </w:r>
      <w:r w:rsidR="00386283">
        <w:instrText xml:space="preserve"> ADDIN ZOTERO_ITEM CSL_CITATION {"citationID":"3euMTYdT","properties":{"formattedCitation":"(Rae, 2009)","plainCitation":"(Rae, 2009)"},"citationItems":[{"id":960,"uris":["http://zotero.org/users/1928267/items/FTXDSQU7"],"uri":["http://zotero.org/users/1928267/items/FTXDSQU7"],"itemData":{"id":960,"type":"article-journal","title":"From spatial interaction data to spatial interaction information?","container-title":"Geovisualisation and spatial structures of migration from the","page":"161-178","volume":"33","issue":"3","author":[{"family":"Rae","given":"A."}],"issued":{"date-parts":[["2009"]]}}}],"schema":"https://github.com/citation-style-language/schema/raw/master/csl-citation.json"} </w:instrText>
      </w:r>
      <w:r w:rsidR="002B10FC">
        <w:fldChar w:fldCharType="separate"/>
      </w:r>
      <w:r w:rsidR="00386283" w:rsidRPr="00386283">
        <w:t>(Rae, 2009)</w:t>
      </w:r>
      <w:r w:rsidR="002B10FC">
        <w:fldChar w:fldCharType="end"/>
      </w:r>
      <w:r w:rsidR="00CF18FD">
        <w:t xml:space="preserve"> (</w:t>
      </w:r>
      <w:r>
        <w:t xml:space="preserve">see Supplement Materials section 1). The outcome showed that </w:t>
      </w:r>
      <w:del w:id="353" w:author="Yin, Junjun" w:date="2016-11-01T23:03:00Z">
        <w:r w:rsidDel="001F577B">
          <w:delText xml:space="preserve">the </w:delText>
        </w:r>
      </w:del>
      <w:r>
        <w:t xml:space="preserve">Twitter user movements in this study connected most urban areas in Great Britain and clearly exhibited long and short distance movements, </w:t>
      </w:r>
      <w:del w:id="354" w:author="Yin, Junjun" w:date="2016-11-01T23:03:00Z">
        <w:r w:rsidDel="001F577B">
          <w:delText xml:space="preserve">where </w:delText>
        </w:r>
      </w:del>
      <w:ins w:id="355" w:author="Yin, Junjun" w:date="2016-11-01T23:03:00Z">
        <w:r w:rsidR="001F577B">
          <w:t xml:space="preserve">which </w:t>
        </w:r>
      </w:ins>
      <w:r>
        <w:t xml:space="preserve">was essential for investigating the connection strength between urban regions. Third, since the collective radius of gyration was used to determine the </w:t>
      </w:r>
      <w:ins w:id="356" w:author="Yin, Junjun" w:date="2016-11-01T23:05:00Z">
        <w:r w:rsidR="00F709E6">
          <w:t xml:space="preserve">fishnet </w:t>
        </w:r>
      </w:ins>
      <w:r>
        <w:t>cell</w:t>
      </w:r>
      <w:ins w:id="357" w:author="Yin, Junjun" w:date="2016-11-01T22:58:00Z">
        <w:r w:rsidR="000A304A">
          <w:t xml:space="preserve"> </w:t>
        </w:r>
      </w:ins>
      <w:del w:id="358" w:author="Yin, Junjun" w:date="2016-11-01T22:58:00Z">
        <w:r w:rsidDel="000A304A">
          <w:delText>-</w:delText>
        </w:r>
      </w:del>
      <w:r>
        <w:t>size</w:t>
      </w:r>
      <w:del w:id="359" w:author="Yin, Junjun" w:date="2016-11-01T23:04:00Z">
        <w:r w:rsidDel="0052581F">
          <w:delText xml:space="preserve"> in the network</w:delText>
        </w:r>
      </w:del>
      <w:r>
        <w:t xml:space="preserve">, we examined the temporal stability </w:t>
      </w:r>
      <w:del w:id="360" w:author="Yin, Junjun" w:date="2016-11-01T23:05:00Z">
        <w:r w:rsidDel="009E5499">
          <w:delText xml:space="preserve">for </w:delText>
        </w:r>
      </w:del>
      <w:ins w:id="361" w:author="Yin, Junjun" w:date="2016-11-01T23:05:00Z">
        <w:r w:rsidR="009E5499">
          <w:t xml:space="preserve">of such an </w:t>
        </w:r>
      </w:ins>
      <w:del w:id="362" w:author="Yin, Junjun" w:date="2016-11-01T23:06:00Z">
        <w:r w:rsidDel="009E5499">
          <w:delText xml:space="preserve">the </w:delText>
        </w:r>
      </w:del>
      <w:r>
        <w:t>measurement</w:t>
      </w:r>
      <w:del w:id="363" w:author="Yin, Junjun" w:date="2016-11-01T23:06:00Z">
        <w:r w:rsidDel="009E5499">
          <w:delText xml:space="preserve"> in the geo-located Twitter data</w:delText>
        </w:r>
      </w:del>
      <w:r>
        <w:t xml:space="preserve">. The probability distributions of the radius of gyration for Twitter users in Great Britain are verified to be consistent across different monthly time span (see Supplement Materials section 2), which indicates the stability of using such measurements in this study. Finally, as </w:t>
      </w:r>
      <w:del w:id="364" w:author="Yin, Junjun" w:date="2016-11-01T22:59:00Z">
        <w:r w:rsidDel="00FC4D40">
          <w:delText xml:space="preserve">the </w:delText>
        </w:r>
      </w:del>
      <w:r>
        <w:t xml:space="preserve">geo-located </w:t>
      </w:r>
      <w:del w:id="365" w:author="Yin, Junjun" w:date="2016-11-01T22:59:00Z">
        <w:r w:rsidDel="000A304A">
          <w:lastRenderedPageBreak/>
          <w:delText>Twitter data</w:delText>
        </w:r>
      </w:del>
      <w:ins w:id="366" w:author="Yin, Junjun" w:date="2016-11-01T22:59:00Z">
        <w:r w:rsidR="000A304A">
          <w:t xml:space="preserve">tweets are </w:t>
        </w:r>
      </w:ins>
      <w:del w:id="367" w:author="Yin, Junjun" w:date="2016-11-01T22:59:00Z">
        <w:r w:rsidDel="000A304A">
          <w:delText xml:space="preserve"> offers easy data</w:delText>
        </w:r>
      </w:del>
      <w:ins w:id="368" w:author="Yin, Junjun" w:date="2016-11-01T22:59:00Z">
        <w:r w:rsidR="000A304A">
          <w:t>easy</w:t>
        </w:r>
      </w:ins>
      <w:r>
        <w:t xml:space="preserve"> accessib</w:t>
      </w:r>
      <w:ins w:id="369" w:author="Yin, Junjun" w:date="2016-11-01T22:59:00Z">
        <w:r w:rsidR="000A304A">
          <w:t>le</w:t>
        </w:r>
      </w:ins>
      <w:del w:id="370" w:author="Yin, Junjun" w:date="2016-11-01T22:59:00Z">
        <w:r w:rsidDel="000A304A">
          <w:delText>ility</w:delText>
        </w:r>
      </w:del>
      <w:r>
        <w:t>, our methods can be reproduced for other countries. Along with the large sample size and spatial coverage, geo-located Twitter data demonstrated its applicability for this study.</w:t>
      </w:r>
    </w:p>
    <w:p w14:paraId="08AAB5F2" w14:textId="2C3220FE" w:rsidR="00953E37" w:rsidRDefault="00953E37" w:rsidP="00A90016">
      <w:pPr>
        <w:pStyle w:val="Newparagraph"/>
      </w:pPr>
      <w:r>
        <w:t>A major component in this study was imposing a virtu</w:t>
      </w:r>
      <w:r w:rsidR="00924BAB">
        <w:t>al fishnet to partition the ge</w:t>
      </w:r>
      <w:r>
        <w:t>ographic</w:t>
      </w:r>
      <w:ins w:id="371" w:author="Yin, Junjun" w:date="2016-11-06T21:57:00Z">
        <w:r w:rsidR="00A163A0">
          <w:t>al</w:t>
        </w:r>
      </w:ins>
      <w:r>
        <w:t xml:space="preserve"> space over Great Britain. Alternatively, we had used the ward divisions as spatial units for aggregating Twitter user movements, which is the finest administrative boundaries of Great Britain (see Supplement Materials section 3). Without </w:t>
      </w:r>
      <w:del w:id="372" w:author="Yin, Junjun" w:date="2016-11-01T22:55:00Z">
        <w:r w:rsidDel="00C340E2">
          <w:delText>looki</w:delText>
        </w:r>
      </w:del>
      <w:del w:id="373" w:author="Yin, Junjun" w:date="2016-11-01T22:56:00Z">
        <w:r w:rsidDel="00C340E2">
          <w:delText>ng into</w:delText>
        </w:r>
      </w:del>
      <w:ins w:id="374" w:author="Yin, Junjun" w:date="2016-11-01T22:56:00Z">
        <w:r w:rsidR="00C340E2">
          <w:t>examining</w:t>
        </w:r>
      </w:ins>
      <w:r>
        <w:t xml:space="preserve"> the details of the results, the derived communities in the network space are similar to the ones from using fishnet approach. The strongly connected communities also yield geographically cohesive, non-overlapping urban areas. However, as the ward division is still defined by administrative purpose, the polygonal units tend to be geographically continuous. It causes problems to aggregate regions that do not have Twitter coverage into certain clusters. Aggregating Twitter user movements at the ward level also imposes more apparent concerns of the mismatch of the overall population, where less populated areas were overly represented and connected into large areas. These are the reasons why we chose a virtual fishnet approach for this study.</w:t>
      </w:r>
    </w:p>
    <w:p w14:paraId="1FB04675" w14:textId="04CB05E3" w:rsidR="00F56056" w:rsidRDefault="00953E37" w:rsidP="00953E37">
      <w:pPr>
        <w:ind w:firstLine="720"/>
      </w:pPr>
      <w:r>
        <w:t>We should be aware that using different fishnet cell-size to partition the space will produce different mobility networks, and can potentially lead to different delineations of the urban boundaries. As it is discussed above, we chose 10 km as the cell-size of the fishnet at national level in this study. We also carried out an experiment by arbitrarily setting the cell-size to 5 km at the national level (see Supplement Materials section 4). Note that the cell-size could be set to any value, such as 4.9 km or 5.1 km. The fishnet with smaller cell-size (i.e., 5 km) produced more and smaller strongly-connected communities within the network space. It indicates that the spatial resolution of the fishnet cells does</w:t>
      </w:r>
      <w:r w:rsidR="008A5C39">
        <w:t xml:space="preserve"> </w:t>
      </w:r>
      <w:r w:rsidR="008A5C39" w:rsidRPr="008A5C39">
        <w:t xml:space="preserve">affect the outcome from the community detection </w:t>
      </w:r>
      <w:r w:rsidR="008A5C39" w:rsidRPr="008A5C39">
        <w:lastRenderedPageBreak/>
        <w:t>method employed in this study, where fishnet with smaller cell-size leads to more discrete and locally connected (i.e., smaller) clusters of urban areas. Such an effect can be explained by the probability distributions of the radius of gyrations of individual Twitter users. The probability of distance that deviates from a user’s center location decays with a stretched-exponential function from [50 m, 10 km], which means the movements from Twitter users with smaller spatial coverage dominate the delineation of the connected urban areas. To avoid arbitrarily deciding the cell</w:t>
      </w:r>
      <w:ins w:id="375" w:author="Yin, Junjun" w:date="2016-11-01T22:54:00Z">
        <w:r w:rsidR="006A53E0">
          <w:t xml:space="preserve"> </w:t>
        </w:r>
      </w:ins>
      <w:del w:id="376" w:author="Yin, Junjun" w:date="2016-11-01T22:54:00Z">
        <w:r w:rsidR="008A5C39" w:rsidRPr="008A5C39" w:rsidDel="006A53E0">
          <w:delText>-</w:delText>
        </w:r>
      </w:del>
      <w:r w:rsidR="008A5C39" w:rsidRPr="008A5C39">
        <w:t>size, we studied the probability distributions of the radius of gyrations of individual Twitter users and selected 10-km as the cell-size, which is the distinct geographic distance for separating two main groups of Twitter users in terms of their spatial coverage at the national level. In addition, this choice enabled us to focus on the inter-connections among different urban regions with less attention to movements around a user’s neighborhood (i.e., within 10 km radius), such as home or work places.</w:t>
      </w:r>
    </w:p>
    <w:p w14:paraId="4ABF71FB" w14:textId="237296C3" w:rsidR="008A5C39" w:rsidRDefault="006E2FD6" w:rsidP="00953E37">
      <w:pPr>
        <w:ind w:firstLine="720"/>
      </w:pPr>
      <w:r w:rsidRPr="006E2FD6">
        <w:t xml:space="preserve">To apply the map equation algorithm, the mobility network should be organized as a weighted and directed graph, on which we confirmed an undirected graph cannot lead to a meaningful result (see Supplement Materials section 4). Since we used </w:t>
      </w:r>
      <w:r w:rsidR="005C29EF">
        <w:t>different physi</w:t>
      </w:r>
      <w:r w:rsidRPr="006E2FD6">
        <w:t xml:space="preserve">cal movement ranges of users in delineating the urban boundaries, the description length </w:t>
      </w:r>
      <m:oMath>
        <m:r>
          <w:rPr>
            <w:rFonts w:ascii="Cambria Math" w:hAnsi="Cambria Math"/>
          </w:rPr>
          <m:t>L(M)</m:t>
        </m:r>
      </m:oMath>
      <w:r w:rsidRPr="006E2FD6">
        <w:t xml:space="preserve"> appeared to get larger when longer displacements were used, which corresponded to less and larger geographically cohesive, non-overlapping urban areas. We believed that different movement ranges of users changed the weights of this graph and affected the interaction strength between two fishnet cells.</w:t>
      </w:r>
      <w:ins w:id="377" w:author="Yin, Junjun" w:date="2016-11-01T22:41:00Z">
        <w:r w:rsidR="004C5023">
          <w:t xml:space="preserve"> As</w:t>
        </w:r>
      </w:ins>
      <w:r w:rsidRPr="006E2FD6">
        <w:t xml:space="preserve"> </w:t>
      </w:r>
      <w:del w:id="378" w:author="Yin, Junjun" w:date="2016-11-01T22:40:00Z">
        <w:r w:rsidRPr="006E2FD6" w:rsidDel="004C5023">
          <w:delText>As we have</w:delText>
        </w:r>
        <w:r w:rsidR="00917625" w:rsidDel="004C5023">
          <w:delText xml:space="preserve"> illustrated that the geograph</w:delText>
        </w:r>
        <w:r w:rsidRPr="006E2FD6" w:rsidDel="004C5023">
          <w:delText xml:space="preserve">ically cohesive, non-overlapping urban areas were instances of spatial proximity effects, where </w:delText>
        </w:r>
      </w:del>
      <w:r w:rsidRPr="006E2FD6">
        <w:t xml:space="preserve">the employed gravity model suggested </w:t>
      </w:r>
      <w:ins w:id="379" w:author="Yin, Junjun" w:date="2016-11-01T22:53:00Z">
        <w:r w:rsidR="001470DD">
          <w:t xml:space="preserve">that </w:t>
        </w:r>
      </w:ins>
      <w:r w:rsidRPr="006E2FD6">
        <w:t xml:space="preserve">the interaction strength between two fishnet cells decreases as the geographical distance increases, the longer displacements were used, the larger </w:t>
      </w:r>
      <m:oMath>
        <m:r>
          <w:rPr>
            <w:rFonts w:ascii="Cambria Math" w:hAnsi="Cambria Math"/>
          </w:rPr>
          <m:t>L(M)</m:t>
        </m:r>
      </m:oMath>
      <w:r w:rsidRPr="006E2FD6">
        <w:t xml:space="preserve"> were produced from the map equation algorithm.</w:t>
      </w:r>
    </w:p>
    <w:p w14:paraId="7E8D781A" w14:textId="77777777" w:rsidR="00D31A26" w:rsidRDefault="00D31A26" w:rsidP="005617DB">
      <w:pPr>
        <w:pStyle w:val="Heading1"/>
      </w:pPr>
      <w:r>
        <w:lastRenderedPageBreak/>
        <w:t>6. Conclusion</w:t>
      </w:r>
    </w:p>
    <w:p w14:paraId="3AAB40D6" w14:textId="2727660F" w:rsidR="006E2FD6" w:rsidRDefault="00D31A26" w:rsidP="00D31A26">
      <w:r>
        <w:t>In this study, we described a method that connected human mobility research with the delineation of the non-administrative anthropographic urban boundaries in Great Britain using a mobility network of Twitter user spatial interacti</w:t>
      </w:r>
      <w:r w:rsidR="001B0478">
        <w:t>ons. In contrast to administra</w:t>
      </w:r>
      <w:r>
        <w:t xml:space="preserve">tive urban boundaries, our “bottom-up” approach constructed a virtual fishnet over the islands of Great Britain to partition the space. By studying the probability distributions of the radius of gyrations of individual Twitters users, we selected a cell-size of 10 km at the national level and 1 km for the greater London region. Twitter user movements were used to establish a connectivity network of the fishnet </w:t>
      </w:r>
      <w:r w:rsidR="005C44E0">
        <w:t>cells. We applied the map equa</w:t>
      </w:r>
      <w:r>
        <w:t>tion algorithm to partition the network and associated geographic regions. The strongly connected communities within the network space yielde</w:t>
      </w:r>
      <w:r w:rsidR="00D22BDE">
        <w:t>d geographically cohesive, non-</w:t>
      </w:r>
      <w:r>
        <w:t xml:space="preserve">overlapping urban areas that provided a clear delineation of the urban boundaries in Great Britain. By performing a statistical analysis of </w:t>
      </w:r>
      <w:del w:id="380" w:author="Yin, Junjun" w:date="2016-11-01T22:34:00Z">
        <w:r w:rsidDel="00D22BDE">
          <w:delText xml:space="preserve">Twitter user mobility patterns in Great Britain, in particular </w:delText>
        </w:r>
      </w:del>
      <w:r>
        <w:t>the distribution of collective Twitter user displacements, we found multi-scale and multi-modal urban movements that were divided into several distance ranges starting from short intra-city to inter-city movements w</w:t>
      </w:r>
      <w:r w:rsidR="00E86936">
        <w:t>ith clear destina</w:t>
      </w:r>
      <w:r>
        <w:t>tion points. Identifying the connected regions at each of these distance ranges revealed hierarchical boundaries of the urban space in Great Britain.</w:t>
      </w:r>
    </w:p>
    <w:p w14:paraId="62B32EBB" w14:textId="3B1676CD" w:rsidR="00904676" w:rsidRDefault="007443C7" w:rsidP="00351CBC">
      <w:pPr>
        <w:pStyle w:val="Newparagraph"/>
      </w:pPr>
      <w:r w:rsidRPr="007443C7">
        <w:t>The power of using Twitter user mobility to delinea</w:t>
      </w:r>
      <w:r w:rsidR="00351CBC">
        <w:t xml:space="preserve">te non-administrative </w:t>
      </w:r>
      <w:r w:rsidR="00134CAA">
        <w:t>anthropo</w:t>
      </w:r>
      <w:r w:rsidRPr="007443C7">
        <w:t>graphic boundaries enables urban representation at different mobility ranges inferred objectively from the collective mobility patterns. Urban boundaries redrawn based on</w:t>
      </w:r>
      <w:r>
        <w:t xml:space="preserve"> </w:t>
      </w:r>
      <w:r w:rsidR="00E954C8" w:rsidRPr="00E954C8">
        <w:t xml:space="preserve">Twitter user movement represent physical commutes rather than social ties or phone call initiation to reflect human </w:t>
      </w:r>
      <w:ins w:id="381" w:author="Yin, Junjun" w:date="2016-11-01T22:36:00Z">
        <w:r w:rsidR="00E26562">
          <w:t xml:space="preserve">spatial </w:t>
        </w:r>
      </w:ins>
      <w:r w:rsidR="00E954C8" w:rsidRPr="00E954C8">
        <w:t>interactions with the geographical space. More importantly, as the depicted urban boundaries exhibited a strong instanc</w:t>
      </w:r>
      <w:r w:rsidR="00D6140C">
        <w:t>e of spatial proximity, we fur</w:t>
      </w:r>
      <w:r w:rsidR="00E954C8" w:rsidRPr="00E954C8">
        <w:t xml:space="preserve">ther employed a gravity model to connect human mobility research to understand and justify the distance decay effects in shaping the delineated </w:t>
      </w:r>
      <w:r w:rsidR="00E954C8" w:rsidRPr="00E954C8">
        <w:lastRenderedPageBreak/>
        <w:t>urban boundaries. This well</w:t>
      </w:r>
      <w:ins w:id="382" w:author="Yin, Junjun" w:date="2016-11-01T22:37:00Z">
        <w:r w:rsidR="006515A1">
          <w:t>-</w:t>
        </w:r>
      </w:ins>
      <w:del w:id="383" w:author="Yin, Junjun" w:date="2016-11-01T22:37:00Z">
        <w:r w:rsidR="00E954C8" w:rsidRPr="00E954C8" w:rsidDel="006515A1">
          <w:delText xml:space="preserve"> </w:delText>
        </w:r>
      </w:del>
      <w:r w:rsidR="00E954C8" w:rsidRPr="00E954C8">
        <w:t>fitted gravity model explains how geographical distances found in the mobility patterns affect the interaction strength among different non-administrative anthropog</w:t>
      </w:r>
      <w:r w:rsidR="00621884">
        <w:t>raphic ur</w:t>
      </w:r>
      <w:r w:rsidR="00E954C8" w:rsidRPr="00E954C8">
        <w:t>ban areas, gaining new insights into the interactions between human activities and urban space. A final remark from this study for future work is that geographical distance plays an important role in affecting human mobility patterns and the str</w:t>
      </w:r>
      <w:r w:rsidR="00621884">
        <w:t>ength of human spa</w:t>
      </w:r>
      <w:r w:rsidR="00E954C8" w:rsidRPr="00E954C8">
        <w:t>tial interactions across space. Our approach can be considered to assist in understanding human spatial interactions from the mobility perspective, which is applicable based on detailed geo-located Twitter data in many countries, as well as future mobility datasets with detailed location information of individuals and large spatial coverage.</w:t>
      </w:r>
    </w:p>
    <w:p w14:paraId="24E8243E" w14:textId="47434DEE" w:rsidR="00E77985" w:rsidRDefault="002E1AFB" w:rsidP="00591455">
      <w:pPr>
        <w:pStyle w:val="Heading3"/>
      </w:pPr>
      <w:r>
        <w:t>Acknow</w:t>
      </w:r>
      <w:r w:rsidR="00E77985" w:rsidRPr="00E77985">
        <w:t>ledgements</w:t>
      </w:r>
    </w:p>
    <w:p w14:paraId="7C117F18" w14:textId="31F6AE79" w:rsidR="00591455" w:rsidRPr="00591455" w:rsidRDefault="00B56B6D" w:rsidP="009778B1">
      <w:pPr>
        <w:pStyle w:val="Acknowledgements"/>
      </w:pPr>
      <w:r>
        <w:t xml:space="preserve">We would like to thank the three anonymous reviewers for their constructive comments that better shaped the paper. We </w:t>
      </w:r>
      <w:r w:rsidR="005516A2" w:rsidRPr="005516A2">
        <w:t>are grateful for insightful in</w:t>
      </w:r>
      <w:r w:rsidR="005516A2">
        <w:t>puts to the</w:t>
      </w:r>
      <w:r>
        <w:t xml:space="preserve"> </w:t>
      </w:r>
      <w:r w:rsidR="005516A2">
        <w:t xml:space="preserve">manuscript </w:t>
      </w:r>
      <w:r w:rsidR="005516A2" w:rsidRPr="005516A2">
        <w:t xml:space="preserve">received </w:t>
      </w:r>
      <w:r w:rsidR="005516A2">
        <w:t xml:space="preserve">from </w:t>
      </w:r>
      <w:r w:rsidR="005516A2">
        <w:t xml:space="preserve">Austin Davis and </w:t>
      </w:r>
      <w:r w:rsidR="005516A2" w:rsidRPr="006016D5">
        <w:t>Ben Liebersohn</w:t>
      </w:r>
      <w:r w:rsidR="005516A2" w:rsidRPr="005516A2">
        <w:t xml:space="preserve"> in the CyberInfrastructure and Geospatial Information Laboratory at the University of Illinois at Urbana-Champaign</w:t>
      </w:r>
      <w:r w:rsidR="005516A2">
        <w:t xml:space="preserve">. </w:t>
      </w:r>
      <w:r w:rsidR="001139DF" w:rsidRPr="001139DF">
        <w:t xml:space="preserve">This material is based in part upon work supported by the U.S. National Science Foundation (NSF) under grant numbers: </w:t>
      </w:r>
      <w:r w:rsidR="001139DF" w:rsidRPr="001139DF">
        <w:rPr>
          <w:b/>
          <w:color w:val="FF0000"/>
        </w:rPr>
        <w:t>1354329 and 1443080</w:t>
      </w:r>
      <w:r w:rsidR="001139DF" w:rsidRPr="001139DF">
        <w:t>. Any opinions, findings, and conclusions or recommendations expressed in this material are those of the authors and do not necessarily reflect the views of NSF.</w:t>
      </w:r>
      <w:r w:rsidR="001139DF">
        <w:t xml:space="preserve"> </w:t>
      </w:r>
      <w:r w:rsidR="001139DF" w:rsidRPr="001139DF">
        <w:t>The computational work used the ROGER supercomputer, which is supported by NSF under grant number: 1429699.</w:t>
      </w:r>
    </w:p>
    <w:p w14:paraId="4F52F521" w14:textId="2B40C4B8" w:rsidR="004C562A" w:rsidRDefault="00133210" w:rsidP="00591455">
      <w:pPr>
        <w:pStyle w:val="Heading3"/>
      </w:pPr>
      <w:r>
        <w:t>References</w:t>
      </w:r>
    </w:p>
    <w:p w14:paraId="2C21439B" w14:textId="321EBC55" w:rsidR="00C4214E" w:rsidRPr="00C4214E" w:rsidRDefault="002B10FC" w:rsidP="002E76A9">
      <w:pPr>
        <w:pStyle w:val="Bibliography"/>
        <w:spacing w:line="240" w:lineRule="auto"/>
        <w:rPr>
          <w:sz w:val="22"/>
        </w:rPr>
      </w:pPr>
      <w:r w:rsidRPr="009B3C8A">
        <w:rPr>
          <w:sz w:val="22"/>
          <w:szCs w:val="22"/>
        </w:rPr>
        <w:fldChar w:fldCharType="begin"/>
      </w:r>
      <w:r w:rsidR="00B04C80" w:rsidRPr="009B3C8A">
        <w:rPr>
          <w:sz w:val="22"/>
          <w:szCs w:val="22"/>
        </w:rPr>
        <w:instrText xml:space="preserve"> ADDIN ZOTERO_BIBL {"custom":[]} CSL_BIBLIOGRAPHY </w:instrText>
      </w:r>
      <w:r w:rsidRPr="009B3C8A">
        <w:rPr>
          <w:sz w:val="22"/>
          <w:szCs w:val="22"/>
        </w:rPr>
        <w:fldChar w:fldCharType="separate"/>
      </w:r>
      <w:r w:rsidR="00C4214E" w:rsidRPr="00C4214E">
        <w:rPr>
          <w:sz w:val="22"/>
        </w:rPr>
        <w:t xml:space="preserve">Brockmann, D., Hufnagel, L., &amp; Geisel, T. (2006). The scaling laws of human travel. </w:t>
      </w:r>
      <w:r w:rsidR="00C4214E" w:rsidRPr="00C4214E">
        <w:rPr>
          <w:i/>
          <w:iCs/>
          <w:sz w:val="22"/>
        </w:rPr>
        <w:t>Nature</w:t>
      </w:r>
      <w:r w:rsidR="00C4214E" w:rsidRPr="00C4214E">
        <w:rPr>
          <w:sz w:val="22"/>
        </w:rPr>
        <w:t xml:space="preserve">, </w:t>
      </w:r>
      <w:r w:rsidR="00C4214E" w:rsidRPr="00C4214E">
        <w:rPr>
          <w:i/>
          <w:iCs/>
          <w:sz w:val="22"/>
        </w:rPr>
        <w:t>439</w:t>
      </w:r>
      <w:r w:rsidR="002E76A9">
        <w:rPr>
          <w:sz w:val="22"/>
        </w:rPr>
        <w:t>(7075), 462–465.</w:t>
      </w:r>
    </w:p>
    <w:p w14:paraId="132B6CE0" w14:textId="77777777" w:rsidR="00C4214E" w:rsidRPr="00C4214E" w:rsidRDefault="00C4214E" w:rsidP="002E76A9">
      <w:pPr>
        <w:pStyle w:val="Bibliography"/>
        <w:spacing w:line="240" w:lineRule="auto"/>
        <w:rPr>
          <w:sz w:val="22"/>
        </w:rPr>
      </w:pPr>
      <w:r w:rsidRPr="00C4214E">
        <w:rPr>
          <w:sz w:val="22"/>
        </w:rPr>
        <w:t xml:space="preserve">Coscia, M., Giannotti, F., &amp; Pedreschi, D. (2011). A classification for community discovery methods in complex networks. </w:t>
      </w:r>
      <w:r w:rsidRPr="00C4214E">
        <w:rPr>
          <w:i/>
          <w:iCs/>
          <w:sz w:val="22"/>
        </w:rPr>
        <w:t>Statistical Analysis and Data Mining</w:t>
      </w:r>
      <w:r w:rsidRPr="00C4214E">
        <w:rPr>
          <w:sz w:val="22"/>
        </w:rPr>
        <w:t xml:space="preserve">, </w:t>
      </w:r>
      <w:r w:rsidRPr="00C4214E">
        <w:rPr>
          <w:i/>
          <w:iCs/>
          <w:sz w:val="22"/>
        </w:rPr>
        <w:t>4</w:t>
      </w:r>
      <w:r w:rsidRPr="00C4214E">
        <w:rPr>
          <w:sz w:val="22"/>
        </w:rPr>
        <w:t>(5), 512–546.</w:t>
      </w:r>
    </w:p>
    <w:p w14:paraId="03FC7F82" w14:textId="77777777" w:rsidR="00C4214E" w:rsidRPr="00C4214E" w:rsidRDefault="00C4214E" w:rsidP="002E76A9">
      <w:pPr>
        <w:pStyle w:val="Bibliography"/>
        <w:spacing w:line="240" w:lineRule="auto"/>
        <w:rPr>
          <w:sz w:val="22"/>
        </w:rPr>
      </w:pPr>
      <w:r w:rsidRPr="00C4214E">
        <w:rPr>
          <w:sz w:val="22"/>
        </w:rPr>
        <w:t xml:space="preserve">Cranshaw, J., Schwartz, R., Hong, J. I., &amp; Sadeh, N. (2012). The livehoods project: Utilizing social media to understand the dynamics of a city. In </w:t>
      </w:r>
      <w:r w:rsidRPr="00C4214E">
        <w:rPr>
          <w:i/>
          <w:iCs/>
          <w:sz w:val="22"/>
        </w:rPr>
        <w:t>International AAAI Conference on Weblogs and Social Media</w:t>
      </w:r>
      <w:r w:rsidRPr="00C4214E">
        <w:rPr>
          <w:sz w:val="22"/>
        </w:rPr>
        <w:t xml:space="preserve"> (p. 58).</w:t>
      </w:r>
    </w:p>
    <w:p w14:paraId="08B43F33" w14:textId="58B8742A" w:rsidR="00C4214E" w:rsidRPr="00C4214E" w:rsidRDefault="00C4214E" w:rsidP="002E76A9">
      <w:pPr>
        <w:pStyle w:val="Bibliography"/>
        <w:spacing w:line="240" w:lineRule="auto"/>
        <w:rPr>
          <w:sz w:val="22"/>
        </w:rPr>
      </w:pPr>
      <w:r w:rsidRPr="00C4214E">
        <w:rPr>
          <w:sz w:val="22"/>
        </w:rPr>
        <w:t xml:space="preserve">De Domenico, M., Lancichinetti, A., Arenas, A., &amp; Rosvall, M. (2015). Identifying Modular Flows on Multilayer Networks Reveals Highly Overlapping Organization in Interconnected Systems. </w:t>
      </w:r>
      <w:r w:rsidRPr="00C4214E">
        <w:rPr>
          <w:i/>
          <w:iCs/>
          <w:sz w:val="22"/>
        </w:rPr>
        <w:t>Physical Review X</w:t>
      </w:r>
      <w:r w:rsidRPr="00C4214E">
        <w:rPr>
          <w:sz w:val="22"/>
        </w:rPr>
        <w:t xml:space="preserve">, </w:t>
      </w:r>
      <w:r w:rsidRPr="00C4214E">
        <w:rPr>
          <w:i/>
          <w:iCs/>
          <w:sz w:val="22"/>
        </w:rPr>
        <w:t>5</w:t>
      </w:r>
      <w:r w:rsidR="002E76A9">
        <w:rPr>
          <w:sz w:val="22"/>
        </w:rPr>
        <w:t>(1).</w:t>
      </w:r>
    </w:p>
    <w:p w14:paraId="05E93803" w14:textId="7200199C" w:rsidR="00C4214E" w:rsidRPr="00C4214E" w:rsidRDefault="00C4214E" w:rsidP="002E76A9">
      <w:pPr>
        <w:pStyle w:val="Bibliography"/>
        <w:spacing w:line="240" w:lineRule="auto"/>
        <w:rPr>
          <w:sz w:val="22"/>
        </w:rPr>
      </w:pPr>
      <w:r w:rsidRPr="00C4214E">
        <w:rPr>
          <w:sz w:val="22"/>
        </w:rPr>
        <w:t xml:space="preserve">Fortunato, S., &amp; Barthélemy, M. (2007). Resolution limit in community detection. </w:t>
      </w:r>
      <w:r w:rsidRPr="00C4214E">
        <w:rPr>
          <w:i/>
          <w:iCs/>
          <w:sz w:val="22"/>
        </w:rPr>
        <w:t>Proceedings of the National Academy of Sciences</w:t>
      </w:r>
      <w:r w:rsidRPr="00C4214E">
        <w:rPr>
          <w:sz w:val="22"/>
        </w:rPr>
        <w:t xml:space="preserve">, </w:t>
      </w:r>
      <w:r w:rsidRPr="00C4214E">
        <w:rPr>
          <w:i/>
          <w:iCs/>
          <w:sz w:val="22"/>
        </w:rPr>
        <w:t>104</w:t>
      </w:r>
      <w:r w:rsidR="002E76A9">
        <w:rPr>
          <w:sz w:val="22"/>
        </w:rPr>
        <w:t>(1), 36–41.</w:t>
      </w:r>
    </w:p>
    <w:p w14:paraId="5F166C35" w14:textId="77777777" w:rsidR="00C4214E" w:rsidRPr="00C4214E" w:rsidRDefault="00C4214E" w:rsidP="002E76A9">
      <w:pPr>
        <w:pStyle w:val="Bibliography"/>
        <w:spacing w:line="240" w:lineRule="auto"/>
        <w:rPr>
          <w:sz w:val="22"/>
        </w:rPr>
      </w:pPr>
      <w:r w:rsidRPr="00C4214E">
        <w:rPr>
          <w:sz w:val="22"/>
        </w:rPr>
        <w:lastRenderedPageBreak/>
        <w:t xml:space="preserve">Fotheringham, A. S. (1981). Spatial structure and distance-decay parameters. </w:t>
      </w:r>
      <w:r w:rsidRPr="00C4214E">
        <w:rPr>
          <w:i/>
          <w:iCs/>
          <w:sz w:val="22"/>
        </w:rPr>
        <w:t>Annals of the Association of American Geographers</w:t>
      </w:r>
      <w:r w:rsidRPr="00C4214E">
        <w:rPr>
          <w:sz w:val="22"/>
        </w:rPr>
        <w:t xml:space="preserve">, </w:t>
      </w:r>
      <w:r w:rsidRPr="00C4214E">
        <w:rPr>
          <w:i/>
          <w:iCs/>
          <w:sz w:val="22"/>
        </w:rPr>
        <w:t>71</w:t>
      </w:r>
      <w:r w:rsidRPr="00C4214E">
        <w:rPr>
          <w:sz w:val="22"/>
        </w:rPr>
        <w:t>(3), 425–436.</w:t>
      </w:r>
    </w:p>
    <w:p w14:paraId="7A421207" w14:textId="1570AF44" w:rsidR="00C4214E" w:rsidRPr="00C4214E" w:rsidRDefault="00C4214E" w:rsidP="002E76A9">
      <w:pPr>
        <w:pStyle w:val="Bibliography"/>
        <w:spacing w:line="240" w:lineRule="auto"/>
        <w:rPr>
          <w:sz w:val="22"/>
        </w:rPr>
      </w:pPr>
      <w:r w:rsidRPr="00C4214E">
        <w:rPr>
          <w:sz w:val="22"/>
        </w:rPr>
        <w:t xml:space="preserve">Gao, S., Yang, J. A., Yan, B., Hu, Y., Janowicz, K., &amp; McKenzie, G. (2014). Detecting Origin-Destination Mobility Flows </w:t>
      </w:r>
      <w:r w:rsidR="002E76A9" w:rsidRPr="00C4214E">
        <w:rPr>
          <w:sz w:val="22"/>
        </w:rPr>
        <w:t>from</w:t>
      </w:r>
      <w:r w:rsidRPr="00C4214E">
        <w:rPr>
          <w:sz w:val="22"/>
        </w:rPr>
        <w:t xml:space="preserve"> Geotagged Tweets in Greater Los Angeles Area. In </w:t>
      </w:r>
      <w:r w:rsidRPr="00C4214E">
        <w:rPr>
          <w:i/>
          <w:iCs/>
          <w:sz w:val="22"/>
        </w:rPr>
        <w:t>Eighth International Conference on Geographic Information Science (GIScience’14)</w:t>
      </w:r>
      <w:r w:rsidRPr="00C4214E">
        <w:rPr>
          <w:sz w:val="22"/>
        </w:rPr>
        <w:t>.</w:t>
      </w:r>
    </w:p>
    <w:p w14:paraId="53BAA282" w14:textId="79D52519" w:rsidR="00C4214E" w:rsidRPr="00C4214E" w:rsidRDefault="00C4214E" w:rsidP="002E76A9">
      <w:pPr>
        <w:pStyle w:val="Bibliography"/>
        <w:spacing w:line="240" w:lineRule="auto"/>
        <w:rPr>
          <w:sz w:val="22"/>
        </w:rPr>
      </w:pPr>
      <w:r w:rsidRPr="00C4214E">
        <w:rPr>
          <w:sz w:val="22"/>
        </w:rPr>
        <w:t xml:space="preserve">González, M. C., Hidalgo, C. A., &amp; Barabási, A.-L. (2008). Understanding individual human mobility patterns. </w:t>
      </w:r>
      <w:r w:rsidRPr="00C4214E">
        <w:rPr>
          <w:i/>
          <w:iCs/>
          <w:sz w:val="22"/>
        </w:rPr>
        <w:t>Nature</w:t>
      </w:r>
      <w:r w:rsidRPr="00C4214E">
        <w:rPr>
          <w:sz w:val="22"/>
        </w:rPr>
        <w:t xml:space="preserve">, </w:t>
      </w:r>
      <w:r w:rsidRPr="00C4214E">
        <w:rPr>
          <w:i/>
          <w:iCs/>
          <w:sz w:val="22"/>
        </w:rPr>
        <w:t>453</w:t>
      </w:r>
      <w:r w:rsidR="002E76A9">
        <w:rPr>
          <w:sz w:val="22"/>
        </w:rPr>
        <w:t>(7196), 779–82.</w:t>
      </w:r>
    </w:p>
    <w:p w14:paraId="39F93AC1" w14:textId="68C16991" w:rsidR="00C4214E" w:rsidRPr="00C4214E" w:rsidRDefault="00C4214E" w:rsidP="002E76A9">
      <w:pPr>
        <w:pStyle w:val="Bibliography"/>
        <w:spacing w:line="240" w:lineRule="auto"/>
        <w:rPr>
          <w:sz w:val="22"/>
        </w:rPr>
      </w:pPr>
      <w:r w:rsidRPr="00C4214E">
        <w:rPr>
          <w:sz w:val="22"/>
        </w:rPr>
        <w:t xml:space="preserve">Good, B. H., de Montjoye, Y.-A., &amp; Clauset, A. (2010). Performance of modularity maximization in practical contexts. </w:t>
      </w:r>
      <w:r w:rsidRPr="00C4214E">
        <w:rPr>
          <w:i/>
          <w:iCs/>
          <w:sz w:val="22"/>
        </w:rPr>
        <w:t>Physical Review E</w:t>
      </w:r>
      <w:r w:rsidRPr="00C4214E">
        <w:rPr>
          <w:sz w:val="22"/>
        </w:rPr>
        <w:t xml:space="preserve">, </w:t>
      </w:r>
      <w:r w:rsidRPr="00C4214E">
        <w:rPr>
          <w:i/>
          <w:iCs/>
          <w:sz w:val="22"/>
        </w:rPr>
        <w:t>81</w:t>
      </w:r>
      <w:r w:rsidR="002E76A9">
        <w:rPr>
          <w:sz w:val="22"/>
        </w:rPr>
        <w:t>(4), 46106.</w:t>
      </w:r>
    </w:p>
    <w:p w14:paraId="294FDCAD" w14:textId="7799DB23" w:rsidR="00C4214E" w:rsidRPr="00C4214E" w:rsidRDefault="00C4214E" w:rsidP="002E76A9">
      <w:pPr>
        <w:pStyle w:val="Bibliography"/>
        <w:spacing w:line="240" w:lineRule="auto"/>
        <w:rPr>
          <w:sz w:val="22"/>
        </w:rPr>
      </w:pPr>
      <w:r w:rsidRPr="00C4214E">
        <w:rPr>
          <w:sz w:val="22"/>
        </w:rPr>
        <w:t xml:space="preserve">Guimerà, R., Sales-Pardo, M., &amp; Amaral, L. A. N. (2004). Modularity from fluctuations in random graphs and complex networks. </w:t>
      </w:r>
      <w:r w:rsidRPr="00C4214E">
        <w:rPr>
          <w:i/>
          <w:iCs/>
          <w:sz w:val="22"/>
        </w:rPr>
        <w:t>Physical Review E</w:t>
      </w:r>
      <w:r w:rsidRPr="00C4214E">
        <w:rPr>
          <w:sz w:val="22"/>
        </w:rPr>
        <w:t xml:space="preserve">, </w:t>
      </w:r>
      <w:r w:rsidRPr="00C4214E">
        <w:rPr>
          <w:i/>
          <w:iCs/>
          <w:sz w:val="22"/>
        </w:rPr>
        <w:t>70</w:t>
      </w:r>
      <w:r w:rsidR="002E76A9">
        <w:rPr>
          <w:sz w:val="22"/>
        </w:rPr>
        <w:t>(2), 25101.</w:t>
      </w:r>
    </w:p>
    <w:p w14:paraId="77D19529" w14:textId="77777777" w:rsidR="00C4214E" w:rsidRPr="00C4214E" w:rsidRDefault="00C4214E" w:rsidP="002E76A9">
      <w:pPr>
        <w:pStyle w:val="Bibliography"/>
        <w:spacing w:line="240" w:lineRule="auto"/>
        <w:rPr>
          <w:sz w:val="22"/>
        </w:rPr>
      </w:pPr>
      <w:r w:rsidRPr="00C4214E">
        <w:rPr>
          <w:sz w:val="22"/>
        </w:rPr>
        <w:t xml:space="preserve">Hawelka, B., Sitko, I., Beinat, E., Sobolevsky, S., Kazakopoulos, P., &amp; Ratti, C. (2014). Geo-located Twitter as proxy for global mobility patterns. </w:t>
      </w:r>
      <w:r w:rsidRPr="00C4214E">
        <w:rPr>
          <w:i/>
          <w:iCs/>
          <w:sz w:val="22"/>
        </w:rPr>
        <w:t>Cartography and Geographic Information Science</w:t>
      </w:r>
      <w:r w:rsidRPr="00C4214E">
        <w:rPr>
          <w:sz w:val="22"/>
        </w:rPr>
        <w:t xml:space="preserve">, </w:t>
      </w:r>
      <w:r w:rsidRPr="00C4214E">
        <w:rPr>
          <w:i/>
          <w:iCs/>
          <w:sz w:val="22"/>
        </w:rPr>
        <w:t>41</w:t>
      </w:r>
      <w:r w:rsidRPr="00C4214E">
        <w:rPr>
          <w:sz w:val="22"/>
        </w:rPr>
        <w:t>(3), 260–271.</w:t>
      </w:r>
    </w:p>
    <w:p w14:paraId="3E544E90" w14:textId="7434579A" w:rsidR="00C4214E" w:rsidRPr="00C4214E" w:rsidRDefault="00C4214E" w:rsidP="002E76A9">
      <w:pPr>
        <w:pStyle w:val="Bibliography"/>
        <w:spacing w:line="240" w:lineRule="auto"/>
        <w:rPr>
          <w:sz w:val="22"/>
        </w:rPr>
      </w:pPr>
      <w:r w:rsidRPr="00C4214E">
        <w:rPr>
          <w:sz w:val="22"/>
        </w:rPr>
        <w:t xml:space="preserve">Hollenstein, L., &amp; Purves, R. (2010). Exploring place through user-generated content: Using Flickr tags to describe city cores. </w:t>
      </w:r>
      <w:r w:rsidRPr="00C4214E">
        <w:rPr>
          <w:i/>
          <w:iCs/>
          <w:sz w:val="22"/>
        </w:rPr>
        <w:t>Journal of Spatial Information Science</w:t>
      </w:r>
      <w:r w:rsidRPr="00C4214E">
        <w:rPr>
          <w:sz w:val="22"/>
        </w:rPr>
        <w:t xml:space="preserve">, </w:t>
      </w:r>
      <w:r w:rsidR="002E76A9">
        <w:rPr>
          <w:sz w:val="22"/>
        </w:rPr>
        <w:t>1</w:t>
      </w:r>
      <w:r w:rsidRPr="00C4214E">
        <w:rPr>
          <w:sz w:val="22"/>
        </w:rPr>
        <w:t>, 21–48.</w:t>
      </w:r>
    </w:p>
    <w:p w14:paraId="4356D024" w14:textId="77777777" w:rsidR="00C4214E" w:rsidRPr="00C4214E" w:rsidRDefault="00C4214E" w:rsidP="002E76A9">
      <w:pPr>
        <w:pStyle w:val="Bibliography"/>
        <w:spacing w:line="240" w:lineRule="auto"/>
        <w:rPr>
          <w:sz w:val="22"/>
        </w:rPr>
      </w:pPr>
      <w:r w:rsidRPr="00C4214E">
        <w:rPr>
          <w:sz w:val="22"/>
        </w:rPr>
        <w:t xml:space="preserve">Hu, Y., Gao, S., Janowicz, K., Yu, B., Li, W., &amp; Prasad, S. (2015). Extracting and understanding urban areas of interest using geotagged photos. </w:t>
      </w:r>
      <w:r w:rsidRPr="00C4214E">
        <w:rPr>
          <w:i/>
          <w:iCs/>
          <w:sz w:val="22"/>
        </w:rPr>
        <w:t>Computers, Environment and Urban Systems</w:t>
      </w:r>
      <w:r w:rsidRPr="00C4214E">
        <w:rPr>
          <w:sz w:val="22"/>
        </w:rPr>
        <w:t xml:space="preserve">, </w:t>
      </w:r>
      <w:r w:rsidRPr="00C4214E">
        <w:rPr>
          <w:i/>
          <w:iCs/>
          <w:sz w:val="22"/>
        </w:rPr>
        <w:t>54</w:t>
      </w:r>
      <w:r w:rsidRPr="00C4214E">
        <w:rPr>
          <w:sz w:val="22"/>
        </w:rPr>
        <w:t>, 240–254.</w:t>
      </w:r>
    </w:p>
    <w:p w14:paraId="747BC925" w14:textId="5D4DDC0C" w:rsidR="00C4214E" w:rsidRPr="00C4214E" w:rsidRDefault="00C4214E" w:rsidP="002E76A9">
      <w:pPr>
        <w:pStyle w:val="Bibliography"/>
        <w:spacing w:line="240" w:lineRule="auto"/>
        <w:rPr>
          <w:sz w:val="22"/>
        </w:rPr>
      </w:pPr>
      <w:r w:rsidRPr="00C4214E">
        <w:rPr>
          <w:sz w:val="22"/>
        </w:rPr>
        <w:t xml:space="preserve">Huang, Q., &amp; Wong, D. W. S. (2016). Activity patterns, socioeconomic status and urban spatial structure: what can social media data tell us? </w:t>
      </w:r>
      <w:r w:rsidRPr="00C4214E">
        <w:rPr>
          <w:i/>
          <w:iCs/>
          <w:sz w:val="22"/>
        </w:rPr>
        <w:t>International Journal of Geographical Information Science</w:t>
      </w:r>
      <w:r w:rsidRPr="00C4214E">
        <w:rPr>
          <w:sz w:val="22"/>
        </w:rPr>
        <w:t xml:space="preserve">, </w:t>
      </w:r>
      <w:r w:rsidRPr="00C4214E">
        <w:rPr>
          <w:i/>
          <w:iCs/>
          <w:sz w:val="22"/>
        </w:rPr>
        <w:t>30</w:t>
      </w:r>
      <w:r w:rsidR="002E76A9">
        <w:rPr>
          <w:sz w:val="22"/>
        </w:rPr>
        <w:t>(9), 1873–1898.</w:t>
      </w:r>
    </w:p>
    <w:p w14:paraId="4BE08900" w14:textId="1F6E6FF3" w:rsidR="00C4214E" w:rsidRPr="00C4214E" w:rsidRDefault="00C4214E" w:rsidP="002E76A9">
      <w:pPr>
        <w:pStyle w:val="Bibliography"/>
        <w:spacing w:line="240" w:lineRule="auto"/>
        <w:rPr>
          <w:sz w:val="22"/>
        </w:rPr>
      </w:pPr>
      <w:r w:rsidRPr="00C4214E">
        <w:rPr>
          <w:sz w:val="22"/>
        </w:rPr>
        <w:t xml:space="preserve">Jiang, B., &amp; Miao, Y. (2015). The Evolution of Natural Cities from the Perspective of Location-Based Social Media. </w:t>
      </w:r>
      <w:r w:rsidRPr="00C4214E">
        <w:rPr>
          <w:i/>
          <w:iCs/>
          <w:sz w:val="22"/>
        </w:rPr>
        <w:t>The Professional Geographer</w:t>
      </w:r>
      <w:r w:rsidRPr="00C4214E">
        <w:rPr>
          <w:sz w:val="22"/>
        </w:rPr>
        <w:t xml:space="preserve">, </w:t>
      </w:r>
      <w:r w:rsidRPr="00C4214E">
        <w:rPr>
          <w:i/>
          <w:iCs/>
          <w:sz w:val="22"/>
        </w:rPr>
        <w:t>67</w:t>
      </w:r>
      <w:r w:rsidR="002E76A9">
        <w:rPr>
          <w:sz w:val="22"/>
        </w:rPr>
        <w:t>(2), 295–306.</w:t>
      </w:r>
    </w:p>
    <w:p w14:paraId="7FF4A8E0" w14:textId="4674E093" w:rsidR="00C4214E" w:rsidRPr="00C4214E" w:rsidRDefault="00C4214E" w:rsidP="002E76A9">
      <w:pPr>
        <w:pStyle w:val="Bibliography"/>
        <w:spacing w:line="240" w:lineRule="auto"/>
        <w:rPr>
          <w:sz w:val="22"/>
        </w:rPr>
      </w:pPr>
      <w:r w:rsidRPr="00C4214E">
        <w:rPr>
          <w:sz w:val="22"/>
        </w:rPr>
        <w:t xml:space="preserve">Jurdak, R., Zhao, K., Liu, J., AbouJaoude, M., Cameron, M., &amp; Newth, D. (2015). Understanding Human Mobility from Twitter. </w:t>
      </w:r>
      <w:r w:rsidRPr="00C4214E">
        <w:rPr>
          <w:i/>
          <w:iCs/>
          <w:sz w:val="22"/>
        </w:rPr>
        <w:t>PLoS ONE</w:t>
      </w:r>
      <w:r w:rsidRPr="00C4214E">
        <w:rPr>
          <w:sz w:val="22"/>
        </w:rPr>
        <w:t xml:space="preserve">, </w:t>
      </w:r>
      <w:r w:rsidRPr="00C4214E">
        <w:rPr>
          <w:i/>
          <w:iCs/>
          <w:sz w:val="22"/>
        </w:rPr>
        <w:t>10</w:t>
      </w:r>
      <w:r w:rsidR="002E76A9">
        <w:rPr>
          <w:sz w:val="22"/>
        </w:rPr>
        <w:t>(7), e0131469.</w:t>
      </w:r>
    </w:p>
    <w:p w14:paraId="67FF9E72" w14:textId="77777777" w:rsidR="00C4214E" w:rsidRPr="00C4214E" w:rsidRDefault="00C4214E" w:rsidP="002E76A9">
      <w:pPr>
        <w:pStyle w:val="Bibliography"/>
        <w:spacing w:line="240" w:lineRule="auto"/>
        <w:rPr>
          <w:sz w:val="22"/>
        </w:rPr>
      </w:pPr>
      <w:r w:rsidRPr="00C4214E">
        <w:rPr>
          <w:sz w:val="22"/>
        </w:rPr>
        <w:t xml:space="preserve">Kallus, Z., Barankai, N., Szüle, J., &amp; Vattay, G. (2015). Spatial Fingerprints of Community Structure in Human Interaction Network for an Extensive Set of Large-Scale Regions. </w:t>
      </w:r>
      <w:r w:rsidRPr="00C4214E">
        <w:rPr>
          <w:i/>
          <w:iCs/>
          <w:sz w:val="22"/>
        </w:rPr>
        <w:t>PLoS ONE</w:t>
      </w:r>
      <w:r w:rsidRPr="00C4214E">
        <w:rPr>
          <w:sz w:val="22"/>
        </w:rPr>
        <w:t xml:space="preserve">, </w:t>
      </w:r>
      <w:r w:rsidRPr="00C4214E">
        <w:rPr>
          <w:i/>
          <w:iCs/>
          <w:sz w:val="22"/>
        </w:rPr>
        <w:t>10</w:t>
      </w:r>
      <w:r w:rsidRPr="00C4214E">
        <w:rPr>
          <w:sz w:val="22"/>
        </w:rPr>
        <w:t>, 5.</w:t>
      </w:r>
    </w:p>
    <w:p w14:paraId="546E6C08" w14:textId="77777777" w:rsidR="00C4214E" w:rsidRPr="00C4214E" w:rsidRDefault="00C4214E" w:rsidP="002E76A9">
      <w:pPr>
        <w:pStyle w:val="Bibliography"/>
        <w:spacing w:line="240" w:lineRule="auto"/>
        <w:rPr>
          <w:sz w:val="22"/>
        </w:rPr>
      </w:pPr>
      <w:r w:rsidRPr="00C4214E">
        <w:rPr>
          <w:sz w:val="22"/>
        </w:rPr>
        <w:t xml:space="preserve">Kung, K. S., Greco, K., Sobolevsky, S., &amp; Ratti, C. (2014). Exploring universal patterns in human home-work commuting from mobile phone data. </w:t>
      </w:r>
      <w:r w:rsidRPr="00C4214E">
        <w:rPr>
          <w:i/>
          <w:iCs/>
          <w:sz w:val="22"/>
        </w:rPr>
        <w:t>PLoS ONE</w:t>
      </w:r>
      <w:r w:rsidRPr="00C4214E">
        <w:rPr>
          <w:sz w:val="22"/>
        </w:rPr>
        <w:t xml:space="preserve">, </w:t>
      </w:r>
      <w:r w:rsidRPr="00C4214E">
        <w:rPr>
          <w:i/>
          <w:iCs/>
          <w:sz w:val="22"/>
        </w:rPr>
        <w:t>9</w:t>
      </w:r>
      <w:r w:rsidRPr="00C4214E">
        <w:rPr>
          <w:sz w:val="22"/>
        </w:rPr>
        <w:t>, 6.</w:t>
      </w:r>
    </w:p>
    <w:p w14:paraId="2B3348F9" w14:textId="0662CA2D" w:rsidR="00C4214E" w:rsidRPr="00C4214E" w:rsidRDefault="00C4214E" w:rsidP="002E76A9">
      <w:pPr>
        <w:pStyle w:val="Bibliography"/>
        <w:spacing w:line="240" w:lineRule="auto"/>
        <w:rPr>
          <w:sz w:val="22"/>
        </w:rPr>
      </w:pPr>
      <w:r w:rsidRPr="00C4214E">
        <w:rPr>
          <w:sz w:val="22"/>
        </w:rPr>
        <w:t xml:space="preserve">Lancichinetti, A., &amp; Fortunato, S. (2009). Community detection algorithms: A comparative analysis. </w:t>
      </w:r>
      <w:r w:rsidRPr="00C4214E">
        <w:rPr>
          <w:i/>
          <w:iCs/>
          <w:sz w:val="22"/>
        </w:rPr>
        <w:t>Physical Review E</w:t>
      </w:r>
      <w:r w:rsidRPr="00C4214E">
        <w:rPr>
          <w:sz w:val="22"/>
        </w:rPr>
        <w:t xml:space="preserve">, </w:t>
      </w:r>
      <w:r w:rsidRPr="00C4214E">
        <w:rPr>
          <w:i/>
          <w:iCs/>
          <w:sz w:val="22"/>
        </w:rPr>
        <w:t>80</w:t>
      </w:r>
      <w:r w:rsidR="002E76A9">
        <w:rPr>
          <w:sz w:val="22"/>
        </w:rPr>
        <w:t>(5), 56117.</w:t>
      </w:r>
    </w:p>
    <w:p w14:paraId="698338AB" w14:textId="16F2CF08" w:rsidR="00C4214E" w:rsidRPr="00C4214E" w:rsidRDefault="00C4214E" w:rsidP="002E76A9">
      <w:pPr>
        <w:pStyle w:val="Bibliography"/>
        <w:spacing w:line="240" w:lineRule="auto"/>
        <w:rPr>
          <w:sz w:val="22"/>
        </w:rPr>
      </w:pPr>
      <w:r w:rsidRPr="00C4214E">
        <w:rPr>
          <w:sz w:val="22"/>
        </w:rPr>
        <w:t xml:space="preserve">Liu, X., Gong, L., Gong, Y., &amp; Liu, Y. (2015). Revealing travel patterns and city structure with taxi trip data. </w:t>
      </w:r>
      <w:r w:rsidRPr="00C4214E">
        <w:rPr>
          <w:i/>
          <w:iCs/>
          <w:sz w:val="22"/>
        </w:rPr>
        <w:t>Journal of Transport Geography</w:t>
      </w:r>
      <w:r w:rsidRPr="00C4214E">
        <w:rPr>
          <w:sz w:val="22"/>
        </w:rPr>
        <w:t xml:space="preserve">, </w:t>
      </w:r>
      <w:r w:rsidRPr="00C4214E">
        <w:rPr>
          <w:i/>
          <w:iCs/>
          <w:sz w:val="22"/>
        </w:rPr>
        <w:t>43</w:t>
      </w:r>
      <w:r w:rsidRPr="00C4214E">
        <w:rPr>
          <w:sz w:val="22"/>
        </w:rPr>
        <w:t xml:space="preserve">, 78–90. </w:t>
      </w:r>
    </w:p>
    <w:p w14:paraId="6A21EB82" w14:textId="263D29D2" w:rsidR="00C4214E" w:rsidRPr="00C4214E" w:rsidRDefault="00C4214E" w:rsidP="002E76A9">
      <w:pPr>
        <w:pStyle w:val="Bibliography"/>
        <w:spacing w:line="240" w:lineRule="auto"/>
        <w:rPr>
          <w:sz w:val="22"/>
        </w:rPr>
      </w:pPr>
      <w:r w:rsidRPr="00C4214E">
        <w:rPr>
          <w:sz w:val="22"/>
        </w:rPr>
        <w:t xml:space="preserve">Liu, Y., Sui, Z., Kang, C., &amp; Gao, Y. (2014). Uncovering Patterns of Inter-Urban Trip and Spatial Interaction from Social Media Check-In Data. </w:t>
      </w:r>
      <w:r w:rsidRPr="00C4214E">
        <w:rPr>
          <w:i/>
          <w:iCs/>
          <w:sz w:val="22"/>
        </w:rPr>
        <w:t>PLoS ONE</w:t>
      </w:r>
      <w:r w:rsidRPr="00C4214E">
        <w:rPr>
          <w:sz w:val="22"/>
        </w:rPr>
        <w:t xml:space="preserve">, </w:t>
      </w:r>
      <w:r w:rsidRPr="00C4214E">
        <w:rPr>
          <w:i/>
          <w:iCs/>
          <w:sz w:val="22"/>
        </w:rPr>
        <w:t>9</w:t>
      </w:r>
      <w:r w:rsidR="002E76A9">
        <w:rPr>
          <w:sz w:val="22"/>
        </w:rPr>
        <w:t>(1), e86026.</w:t>
      </w:r>
    </w:p>
    <w:p w14:paraId="3254CFF1" w14:textId="77777777" w:rsidR="00C4214E" w:rsidRPr="00C4214E" w:rsidRDefault="00C4214E" w:rsidP="002E76A9">
      <w:pPr>
        <w:pStyle w:val="Bibliography"/>
        <w:spacing w:line="240" w:lineRule="auto"/>
        <w:rPr>
          <w:sz w:val="22"/>
        </w:rPr>
      </w:pPr>
      <w:r w:rsidRPr="00C4214E">
        <w:rPr>
          <w:sz w:val="22"/>
        </w:rPr>
        <w:t xml:space="preserve">Long, Y., Han, H., Tu, Y., &amp; Shu, X. (2015). Evaluating the effectiveness of urban growth boundaries using human mobility and activity records. </w:t>
      </w:r>
      <w:r w:rsidRPr="00C4214E">
        <w:rPr>
          <w:i/>
          <w:iCs/>
          <w:sz w:val="22"/>
        </w:rPr>
        <w:t>Cities</w:t>
      </w:r>
      <w:r w:rsidRPr="00C4214E">
        <w:rPr>
          <w:sz w:val="22"/>
        </w:rPr>
        <w:t xml:space="preserve">, </w:t>
      </w:r>
      <w:r w:rsidRPr="00C4214E">
        <w:rPr>
          <w:i/>
          <w:iCs/>
          <w:sz w:val="22"/>
        </w:rPr>
        <w:t>46</w:t>
      </w:r>
      <w:r w:rsidRPr="00C4214E">
        <w:rPr>
          <w:sz w:val="22"/>
        </w:rPr>
        <w:t>, 76–84.</w:t>
      </w:r>
    </w:p>
    <w:p w14:paraId="7ABA11BC" w14:textId="77777777" w:rsidR="00C4214E" w:rsidRPr="00C4214E" w:rsidRDefault="00C4214E" w:rsidP="002E76A9">
      <w:pPr>
        <w:pStyle w:val="Bibliography"/>
        <w:spacing w:line="240" w:lineRule="auto"/>
        <w:rPr>
          <w:sz w:val="22"/>
        </w:rPr>
      </w:pPr>
      <w:r w:rsidRPr="00C4214E">
        <w:rPr>
          <w:sz w:val="22"/>
        </w:rPr>
        <w:t xml:space="preserve">Luo, F., Cao, G., Mulligan, K., &amp; Li, X. (2016). Explore spatiotemporal and demographic characteristics of human mobility via Twitter: A case study of Chicago. </w:t>
      </w:r>
      <w:r w:rsidRPr="00C4214E">
        <w:rPr>
          <w:i/>
          <w:iCs/>
          <w:sz w:val="22"/>
        </w:rPr>
        <w:t>Applied Geography</w:t>
      </w:r>
      <w:r w:rsidRPr="00C4214E">
        <w:rPr>
          <w:sz w:val="22"/>
        </w:rPr>
        <w:t xml:space="preserve">, </w:t>
      </w:r>
      <w:r w:rsidRPr="00C4214E">
        <w:rPr>
          <w:i/>
          <w:iCs/>
          <w:sz w:val="22"/>
        </w:rPr>
        <w:t>70</w:t>
      </w:r>
      <w:r w:rsidRPr="00C4214E">
        <w:rPr>
          <w:sz w:val="22"/>
        </w:rPr>
        <w:t>, 11–25.</w:t>
      </w:r>
    </w:p>
    <w:p w14:paraId="4F475A8C" w14:textId="77777777" w:rsidR="00C4214E" w:rsidRPr="00C4214E" w:rsidRDefault="00C4214E" w:rsidP="002E76A9">
      <w:pPr>
        <w:pStyle w:val="Bibliography"/>
        <w:spacing w:line="240" w:lineRule="auto"/>
        <w:rPr>
          <w:sz w:val="22"/>
        </w:rPr>
      </w:pPr>
      <w:r w:rsidRPr="00C4214E">
        <w:rPr>
          <w:sz w:val="22"/>
        </w:rPr>
        <w:t xml:space="preserve">Lynch, K. (1960). </w:t>
      </w:r>
      <w:r w:rsidRPr="00C4214E">
        <w:rPr>
          <w:i/>
          <w:iCs/>
          <w:sz w:val="22"/>
        </w:rPr>
        <w:t>The image of the city</w:t>
      </w:r>
      <w:r w:rsidRPr="00C4214E">
        <w:rPr>
          <w:sz w:val="22"/>
        </w:rPr>
        <w:t>. MIT press.</w:t>
      </w:r>
    </w:p>
    <w:p w14:paraId="7F69936F" w14:textId="77777777" w:rsidR="00C4214E" w:rsidRPr="00C4214E" w:rsidRDefault="00C4214E" w:rsidP="002E76A9">
      <w:pPr>
        <w:pStyle w:val="Bibliography"/>
        <w:spacing w:line="240" w:lineRule="auto"/>
        <w:rPr>
          <w:sz w:val="22"/>
        </w:rPr>
      </w:pPr>
      <w:r w:rsidRPr="00C4214E">
        <w:rPr>
          <w:sz w:val="22"/>
        </w:rPr>
        <w:t xml:space="preserve">Miller, H. J. (2004). Tobler’s first law and spatial analysis. </w:t>
      </w:r>
      <w:r w:rsidRPr="00C4214E">
        <w:rPr>
          <w:i/>
          <w:iCs/>
          <w:sz w:val="22"/>
        </w:rPr>
        <w:t>Annals of the Association of American Geographers</w:t>
      </w:r>
      <w:r w:rsidRPr="00C4214E">
        <w:rPr>
          <w:sz w:val="22"/>
        </w:rPr>
        <w:t xml:space="preserve">, </w:t>
      </w:r>
      <w:r w:rsidRPr="00C4214E">
        <w:rPr>
          <w:i/>
          <w:iCs/>
          <w:sz w:val="22"/>
        </w:rPr>
        <w:t>94</w:t>
      </w:r>
      <w:r w:rsidRPr="00C4214E">
        <w:rPr>
          <w:sz w:val="22"/>
        </w:rPr>
        <w:t>(2), 284–289.</w:t>
      </w:r>
    </w:p>
    <w:p w14:paraId="1049FCB8" w14:textId="77777777" w:rsidR="00C4214E" w:rsidRPr="00C4214E" w:rsidRDefault="00C4214E" w:rsidP="002E76A9">
      <w:pPr>
        <w:pStyle w:val="Bibliography"/>
        <w:spacing w:line="240" w:lineRule="auto"/>
        <w:rPr>
          <w:sz w:val="22"/>
        </w:rPr>
      </w:pPr>
      <w:r w:rsidRPr="00C4214E">
        <w:rPr>
          <w:sz w:val="22"/>
        </w:rPr>
        <w:t>Openshaw, S. (1984). The modifiable areal unit problem. Geo Abstracts University of East Anglia.</w:t>
      </w:r>
    </w:p>
    <w:p w14:paraId="0170C7D5" w14:textId="77777777" w:rsidR="00C4214E" w:rsidRPr="00C4214E" w:rsidRDefault="00C4214E" w:rsidP="002E76A9">
      <w:pPr>
        <w:pStyle w:val="Bibliography"/>
        <w:spacing w:line="240" w:lineRule="auto"/>
        <w:rPr>
          <w:sz w:val="22"/>
        </w:rPr>
      </w:pPr>
      <w:r w:rsidRPr="00C4214E">
        <w:rPr>
          <w:sz w:val="22"/>
        </w:rPr>
        <w:t xml:space="preserve">Qian, W., Stanley, K. G., &amp; Osgood, N. D. (2013). The impact of spatial resolution and representation on human mobility predictability. In </w:t>
      </w:r>
      <w:r w:rsidRPr="00C4214E">
        <w:rPr>
          <w:i/>
          <w:iCs/>
          <w:sz w:val="22"/>
        </w:rPr>
        <w:t>Web and Wireless Geographical Information Systems, Heidelberg</w:t>
      </w:r>
      <w:r w:rsidRPr="00C4214E">
        <w:rPr>
          <w:sz w:val="22"/>
        </w:rPr>
        <w:t xml:space="preserve"> (pp. 25–40). Berlin: Springer.</w:t>
      </w:r>
    </w:p>
    <w:p w14:paraId="5EAEF791" w14:textId="77777777" w:rsidR="00C4214E" w:rsidRPr="00C4214E" w:rsidRDefault="00C4214E" w:rsidP="002E76A9">
      <w:pPr>
        <w:pStyle w:val="Bibliography"/>
        <w:spacing w:line="240" w:lineRule="auto"/>
        <w:rPr>
          <w:sz w:val="22"/>
        </w:rPr>
      </w:pPr>
      <w:r w:rsidRPr="00C4214E">
        <w:rPr>
          <w:sz w:val="22"/>
        </w:rPr>
        <w:t xml:space="preserve">Rae, A. (2009). From spatial interaction data to spatial interaction information? </w:t>
      </w:r>
      <w:r w:rsidRPr="00C4214E">
        <w:rPr>
          <w:i/>
          <w:iCs/>
          <w:sz w:val="22"/>
        </w:rPr>
        <w:t>Geovisualisation and Spatial Structures of Migration from the</w:t>
      </w:r>
      <w:r w:rsidRPr="00C4214E">
        <w:rPr>
          <w:sz w:val="22"/>
        </w:rPr>
        <w:t xml:space="preserve">, </w:t>
      </w:r>
      <w:r w:rsidRPr="00C4214E">
        <w:rPr>
          <w:i/>
          <w:iCs/>
          <w:sz w:val="22"/>
        </w:rPr>
        <w:t>33</w:t>
      </w:r>
      <w:r w:rsidRPr="00C4214E">
        <w:rPr>
          <w:sz w:val="22"/>
        </w:rPr>
        <w:t>(3), 161–178.</w:t>
      </w:r>
    </w:p>
    <w:p w14:paraId="795C5090" w14:textId="137A2B38" w:rsidR="00C4214E" w:rsidRPr="00C4214E" w:rsidRDefault="00C4214E" w:rsidP="002E76A9">
      <w:pPr>
        <w:pStyle w:val="Bibliography"/>
        <w:spacing w:line="240" w:lineRule="auto"/>
        <w:rPr>
          <w:sz w:val="22"/>
        </w:rPr>
      </w:pPr>
      <w:r w:rsidRPr="00C4214E">
        <w:rPr>
          <w:sz w:val="22"/>
        </w:rPr>
        <w:t xml:space="preserve">Ratti, C., Sobolevsky, S., Calabrese, F., Andris, C., Reades, J., Martino, M., … Strogatz, S. H. (2010). Redrawing the Map of Great Britain from a Network of Human Interactions. </w:t>
      </w:r>
      <w:r w:rsidRPr="00C4214E">
        <w:rPr>
          <w:i/>
          <w:iCs/>
          <w:sz w:val="22"/>
        </w:rPr>
        <w:t>PLoS ONE</w:t>
      </w:r>
      <w:r w:rsidRPr="00C4214E">
        <w:rPr>
          <w:sz w:val="22"/>
        </w:rPr>
        <w:t xml:space="preserve">, </w:t>
      </w:r>
      <w:r w:rsidRPr="00C4214E">
        <w:rPr>
          <w:i/>
          <w:iCs/>
          <w:sz w:val="22"/>
        </w:rPr>
        <w:t>5</w:t>
      </w:r>
      <w:r w:rsidRPr="00C4214E">
        <w:rPr>
          <w:sz w:val="22"/>
        </w:rPr>
        <w:t>(12), e14248.</w:t>
      </w:r>
    </w:p>
    <w:p w14:paraId="658B9647" w14:textId="77777777" w:rsidR="00C4214E" w:rsidRPr="00C4214E" w:rsidRDefault="00C4214E" w:rsidP="002E76A9">
      <w:pPr>
        <w:pStyle w:val="Bibliography"/>
        <w:spacing w:line="240" w:lineRule="auto"/>
        <w:rPr>
          <w:sz w:val="22"/>
        </w:rPr>
      </w:pPr>
      <w:r w:rsidRPr="00C4214E">
        <w:rPr>
          <w:sz w:val="22"/>
        </w:rPr>
        <w:lastRenderedPageBreak/>
        <w:t xml:space="preserve">Reynolds, A. (2012). Truncated levy walks are expected beyond the scale of data collection when correlated random walks embody observed movement patterns. </w:t>
      </w:r>
      <w:r w:rsidRPr="00C4214E">
        <w:rPr>
          <w:i/>
          <w:iCs/>
          <w:sz w:val="22"/>
        </w:rPr>
        <w:t>Journal of The Royal Society Interface</w:t>
      </w:r>
      <w:r w:rsidRPr="00C4214E">
        <w:rPr>
          <w:sz w:val="22"/>
        </w:rPr>
        <w:t xml:space="preserve">, </w:t>
      </w:r>
      <w:r w:rsidRPr="00C4214E">
        <w:rPr>
          <w:i/>
          <w:iCs/>
          <w:sz w:val="22"/>
        </w:rPr>
        <w:t>9</w:t>
      </w:r>
      <w:r w:rsidRPr="00C4214E">
        <w:rPr>
          <w:sz w:val="22"/>
        </w:rPr>
        <w:t>(68), 528–534.</w:t>
      </w:r>
    </w:p>
    <w:p w14:paraId="37110646" w14:textId="77777777" w:rsidR="00C4214E" w:rsidRPr="00C4214E" w:rsidRDefault="00C4214E" w:rsidP="002E76A9">
      <w:pPr>
        <w:pStyle w:val="Bibliography"/>
        <w:spacing w:line="240" w:lineRule="auto"/>
        <w:rPr>
          <w:sz w:val="22"/>
        </w:rPr>
      </w:pPr>
      <w:r w:rsidRPr="00C4214E">
        <w:rPr>
          <w:sz w:val="22"/>
        </w:rPr>
        <w:t xml:space="preserve">Rhee, I., Shin, M., Hong, S., Lee, K., Kim, S. J., &amp; Chong, S. (2011). On the levy-walk nature of human mobility. </w:t>
      </w:r>
      <w:r w:rsidRPr="00C4214E">
        <w:rPr>
          <w:i/>
          <w:iCs/>
          <w:sz w:val="22"/>
        </w:rPr>
        <w:t>IEEE/ACM Transactions on Networking (TON)</w:t>
      </w:r>
      <w:r w:rsidRPr="00C4214E">
        <w:rPr>
          <w:sz w:val="22"/>
        </w:rPr>
        <w:t xml:space="preserve">, </w:t>
      </w:r>
      <w:r w:rsidRPr="00C4214E">
        <w:rPr>
          <w:i/>
          <w:iCs/>
          <w:sz w:val="22"/>
        </w:rPr>
        <w:t>19</w:t>
      </w:r>
      <w:r w:rsidRPr="00C4214E">
        <w:rPr>
          <w:sz w:val="22"/>
        </w:rPr>
        <w:t>(3), 630–643.</w:t>
      </w:r>
    </w:p>
    <w:p w14:paraId="232A7529" w14:textId="50D8B339" w:rsidR="00C4214E" w:rsidRPr="00C4214E" w:rsidRDefault="00C4214E" w:rsidP="002E76A9">
      <w:pPr>
        <w:pStyle w:val="Bibliography"/>
        <w:spacing w:line="240" w:lineRule="auto"/>
        <w:rPr>
          <w:sz w:val="22"/>
        </w:rPr>
      </w:pPr>
      <w:r w:rsidRPr="00C4214E">
        <w:rPr>
          <w:sz w:val="22"/>
        </w:rPr>
        <w:t xml:space="preserve">Rinzivillo, S., Mainardi, S., Pezzoni, F., Coscia, M., Pedreschi, D., &amp; Giannotti, F. (2012). Discovering the Geographical Borders of Human Mobility. </w:t>
      </w:r>
      <w:r w:rsidRPr="00C4214E">
        <w:rPr>
          <w:i/>
          <w:iCs/>
          <w:sz w:val="22"/>
        </w:rPr>
        <w:t>KI - Künstliche Intelligenz</w:t>
      </w:r>
      <w:r w:rsidRPr="00C4214E">
        <w:rPr>
          <w:sz w:val="22"/>
        </w:rPr>
        <w:t xml:space="preserve">, </w:t>
      </w:r>
      <w:r w:rsidRPr="00C4214E">
        <w:rPr>
          <w:i/>
          <w:iCs/>
          <w:sz w:val="22"/>
        </w:rPr>
        <w:t>26</w:t>
      </w:r>
      <w:r w:rsidRPr="00C4214E">
        <w:rPr>
          <w:sz w:val="22"/>
        </w:rPr>
        <w:t>(3), 253–260.</w:t>
      </w:r>
    </w:p>
    <w:p w14:paraId="2EDD758B" w14:textId="2203D3F9" w:rsidR="00C4214E" w:rsidRPr="00C4214E" w:rsidRDefault="00C4214E" w:rsidP="002E76A9">
      <w:pPr>
        <w:pStyle w:val="Bibliography"/>
        <w:spacing w:line="240" w:lineRule="auto"/>
        <w:rPr>
          <w:sz w:val="22"/>
        </w:rPr>
      </w:pPr>
      <w:r w:rsidRPr="00C4214E">
        <w:rPr>
          <w:sz w:val="22"/>
        </w:rPr>
        <w:t xml:space="preserve">Rosvall, M., Axelsson, D., &amp; Bergstrom, C. T. (2010). The map equation. </w:t>
      </w:r>
      <w:r w:rsidRPr="00C4214E">
        <w:rPr>
          <w:i/>
          <w:iCs/>
          <w:sz w:val="22"/>
        </w:rPr>
        <w:t>The European Physical Journal Special Topics</w:t>
      </w:r>
      <w:r w:rsidRPr="00C4214E">
        <w:rPr>
          <w:sz w:val="22"/>
        </w:rPr>
        <w:t xml:space="preserve">, </w:t>
      </w:r>
      <w:r w:rsidRPr="00C4214E">
        <w:rPr>
          <w:i/>
          <w:iCs/>
          <w:sz w:val="22"/>
        </w:rPr>
        <w:t>178</w:t>
      </w:r>
      <w:r w:rsidR="002E76A9">
        <w:rPr>
          <w:sz w:val="22"/>
        </w:rPr>
        <w:t>(1), 13–23.</w:t>
      </w:r>
    </w:p>
    <w:p w14:paraId="00F33290" w14:textId="77777777" w:rsidR="00C4214E" w:rsidRPr="00C4214E" w:rsidRDefault="00C4214E" w:rsidP="002E76A9">
      <w:pPr>
        <w:pStyle w:val="Bibliography"/>
        <w:spacing w:line="240" w:lineRule="auto"/>
        <w:rPr>
          <w:sz w:val="22"/>
        </w:rPr>
      </w:pPr>
      <w:r w:rsidRPr="00C4214E">
        <w:rPr>
          <w:sz w:val="22"/>
        </w:rPr>
        <w:t xml:space="preserve">Rosvall, M., &amp; Bergstrom, C. T. (2008). Maps of random walks on complex networks reveal community structure. </w:t>
      </w:r>
      <w:r w:rsidRPr="00C4214E">
        <w:rPr>
          <w:i/>
          <w:iCs/>
          <w:sz w:val="22"/>
        </w:rPr>
        <w:t>Proceedings of the National Academy of Sciences</w:t>
      </w:r>
      <w:r w:rsidRPr="00C4214E">
        <w:rPr>
          <w:sz w:val="22"/>
        </w:rPr>
        <w:t xml:space="preserve">, </w:t>
      </w:r>
      <w:r w:rsidRPr="00C4214E">
        <w:rPr>
          <w:i/>
          <w:iCs/>
          <w:sz w:val="22"/>
        </w:rPr>
        <w:t>105</w:t>
      </w:r>
      <w:r w:rsidRPr="00C4214E">
        <w:rPr>
          <w:sz w:val="22"/>
        </w:rPr>
        <w:t>(4), 1118–1123.</w:t>
      </w:r>
    </w:p>
    <w:p w14:paraId="0CE7625B" w14:textId="77777777" w:rsidR="00C4214E" w:rsidRPr="00C4214E" w:rsidRDefault="00C4214E" w:rsidP="002E76A9">
      <w:pPr>
        <w:pStyle w:val="Bibliography"/>
        <w:spacing w:line="240" w:lineRule="auto"/>
        <w:rPr>
          <w:sz w:val="22"/>
        </w:rPr>
      </w:pPr>
      <w:r w:rsidRPr="00C4214E">
        <w:rPr>
          <w:sz w:val="22"/>
        </w:rPr>
        <w:t xml:space="preserve">Schliephake, C. (2014). </w:t>
      </w:r>
      <w:r w:rsidRPr="00C4214E">
        <w:rPr>
          <w:i/>
          <w:iCs/>
          <w:sz w:val="22"/>
        </w:rPr>
        <w:t>Urban Ecologies: City Space, Material Agency, and Environmental Politics in Contemporary Culture</w:t>
      </w:r>
      <w:r w:rsidRPr="00C4214E">
        <w:rPr>
          <w:sz w:val="22"/>
        </w:rPr>
        <w:t>. Lexington Books.</w:t>
      </w:r>
    </w:p>
    <w:p w14:paraId="23B4FEB3" w14:textId="64BD7B56" w:rsidR="00C4214E" w:rsidRPr="00C4214E" w:rsidRDefault="00C4214E" w:rsidP="002E76A9">
      <w:pPr>
        <w:pStyle w:val="Bibliography"/>
        <w:spacing w:line="240" w:lineRule="auto"/>
        <w:rPr>
          <w:sz w:val="22"/>
        </w:rPr>
      </w:pPr>
      <w:r w:rsidRPr="00C4214E">
        <w:rPr>
          <w:sz w:val="22"/>
        </w:rPr>
        <w:t xml:space="preserve">Simini, F., González, M. C., Maritan, A., &amp; Barabási, A.-L. (2012). A universal model for mobility and migration patterns. </w:t>
      </w:r>
      <w:r w:rsidRPr="00C4214E">
        <w:rPr>
          <w:i/>
          <w:iCs/>
          <w:sz w:val="22"/>
        </w:rPr>
        <w:t>Nature</w:t>
      </w:r>
      <w:r w:rsidRPr="00C4214E">
        <w:rPr>
          <w:sz w:val="22"/>
        </w:rPr>
        <w:t xml:space="preserve">, </w:t>
      </w:r>
      <w:r w:rsidRPr="00C4214E">
        <w:rPr>
          <w:i/>
          <w:iCs/>
          <w:sz w:val="22"/>
        </w:rPr>
        <w:t>484</w:t>
      </w:r>
      <w:r w:rsidR="002E76A9">
        <w:rPr>
          <w:sz w:val="22"/>
        </w:rPr>
        <w:t>(7392), 96–100.</w:t>
      </w:r>
    </w:p>
    <w:p w14:paraId="719BDC7F" w14:textId="77777777" w:rsidR="00C4214E" w:rsidRPr="00C4214E" w:rsidRDefault="00C4214E" w:rsidP="002E76A9">
      <w:pPr>
        <w:pStyle w:val="Bibliography"/>
        <w:spacing w:line="240" w:lineRule="auto"/>
        <w:rPr>
          <w:sz w:val="22"/>
        </w:rPr>
      </w:pPr>
      <w:r w:rsidRPr="00C4214E">
        <w:rPr>
          <w:sz w:val="22"/>
        </w:rPr>
        <w:t xml:space="preserve">Sobolevsky, S., Szell, M., Campari, R., Couronné, T., Smoreda, Z., &amp; Ratti, C. (2013). Delineating Geographical Regions with Networks of Human Interactions in an Extensive Set of Countries. </w:t>
      </w:r>
      <w:r w:rsidRPr="00C4214E">
        <w:rPr>
          <w:i/>
          <w:iCs/>
          <w:sz w:val="22"/>
        </w:rPr>
        <w:t>PLoS ONE</w:t>
      </w:r>
      <w:r w:rsidRPr="00C4214E">
        <w:rPr>
          <w:sz w:val="22"/>
        </w:rPr>
        <w:t xml:space="preserve">, </w:t>
      </w:r>
      <w:r w:rsidRPr="00C4214E">
        <w:rPr>
          <w:i/>
          <w:iCs/>
          <w:sz w:val="22"/>
        </w:rPr>
        <w:t>8</w:t>
      </w:r>
      <w:r w:rsidRPr="00C4214E">
        <w:rPr>
          <w:sz w:val="22"/>
        </w:rPr>
        <w:t>, 12.</w:t>
      </w:r>
    </w:p>
    <w:p w14:paraId="0366F6EE" w14:textId="55CBF265" w:rsidR="00C4214E" w:rsidRPr="00C4214E" w:rsidRDefault="00C4214E" w:rsidP="002E76A9">
      <w:pPr>
        <w:pStyle w:val="Bibliography"/>
        <w:spacing w:line="240" w:lineRule="auto"/>
        <w:rPr>
          <w:sz w:val="22"/>
        </w:rPr>
      </w:pPr>
      <w:r w:rsidRPr="00C4214E">
        <w:rPr>
          <w:sz w:val="22"/>
        </w:rPr>
        <w:t xml:space="preserve">Song, C., Wang, D., &amp; Barabási, A.-L. (2012). Connections between human dynamics and network science. </w:t>
      </w:r>
      <w:r w:rsidRPr="00C4214E">
        <w:rPr>
          <w:i/>
          <w:iCs/>
          <w:sz w:val="22"/>
        </w:rPr>
        <w:t>arXiv Preprint arXiv:1209.1411</w:t>
      </w:r>
      <w:r w:rsidR="002E76A9">
        <w:rPr>
          <w:sz w:val="22"/>
        </w:rPr>
        <w:t>.</w:t>
      </w:r>
    </w:p>
    <w:p w14:paraId="201BAADB" w14:textId="244FE0B1" w:rsidR="00C4214E" w:rsidRPr="00C4214E" w:rsidRDefault="00C4214E" w:rsidP="002E76A9">
      <w:pPr>
        <w:pStyle w:val="Bibliography"/>
        <w:spacing w:line="240" w:lineRule="auto"/>
        <w:rPr>
          <w:sz w:val="22"/>
        </w:rPr>
      </w:pPr>
      <w:r w:rsidRPr="00C4214E">
        <w:rPr>
          <w:sz w:val="22"/>
        </w:rPr>
        <w:t xml:space="preserve">Stefanidis, A., Cotnoir, A., Croitoru, A., Crooks, A., Rice, M., &amp; Radzikowski, J. (2013). Demarcating new boundaries: mapping virtual polycentric communities through social media content. </w:t>
      </w:r>
      <w:r w:rsidRPr="00C4214E">
        <w:rPr>
          <w:i/>
          <w:iCs/>
          <w:sz w:val="22"/>
        </w:rPr>
        <w:t>Cartography and Geographic Information Science</w:t>
      </w:r>
      <w:r w:rsidRPr="00C4214E">
        <w:rPr>
          <w:sz w:val="22"/>
        </w:rPr>
        <w:t xml:space="preserve">, </w:t>
      </w:r>
      <w:r w:rsidRPr="00C4214E">
        <w:rPr>
          <w:i/>
          <w:iCs/>
          <w:sz w:val="22"/>
        </w:rPr>
        <w:t>40</w:t>
      </w:r>
      <w:r w:rsidR="002E76A9">
        <w:rPr>
          <w:sz w:val="22"/>
        </w:rPr>
        <w:t>(2), 116–129.</w:t>
      </w:r>
    </w:p>
    <w:p w14:paraId="60765558" w14:textId="77777777" w:rsidR="00C4214E" w:rsidRPr="00C4214E" w:rsidRDefault="00C4214E" w:rsidP="002E76A9">
      <w:pPr>
        <w:pStyle w:val="Bibliography"/>
        <w:spacing w:line="240" w:lineRule="auto"/>
        <w:rPr>
          <w:sz w:val="22"/>
        </w:rPr>
      </w:pPr>
      <w:r w:rsidRPr="00C4214E">
        <w:rPr>
          <w:sz w:val="22"/>
        </w:rPr>
        <w:t xml:space="preserve">Steiger, E., Westerholt, R., Resch, B., &amp; Zipf, A. (2015). Twitter as an indicator for whereabouts of people? </w:t>
      </w:r>
      <w:r w:rsidRPr="00C4214E">
        <w:rPr>
          <w:i/>
          <w:iCs/>
          <w:sz w:val="22"/>
        </w:rPr>
        <w:t>Correlating Twitter with Uk Census Data</w:t>
      </w:r>
      <w:r w:rsidRPr="00C4214E">
        <w:rPr>
          <w:sz w:val="22"/>
        </w:rPr>
        <w:t xml:space="preserve">, </w:t>
      </w:r>
      <w:r w:rsidRPr="00C4214E">
        <w:rPr>
          <w:i/>
          <w:iCs/>
          <w:sz w:val="22"/>
        </w:rPr>
        <w:t>54</w:t>
      </w:r>
      <w:r w:rsidRPr="00C4214E">
        <w:rPr>
          <w:sz w:val="22"/>
        </w:rPr>
        <w:t>, 255–265.</w:t>
      </w:r>
    </w:p>
    <w:p w14:paraId="36B4FD3E" w14:textId="77777777" w:rsidR="00C4214E" w:rsidRPr="00C4214E" w:rsidRDefault="00C4214E" w:rsidP="002E76A9">
      <w:pPr>
        <w:pStyle w:val="Bibliography"/>
        <w:spacing w:line="240" w:lineRule="auto"/>
        <w:rPr>
          <w:sz w:val="22"/>
        </w:rPr>
      </w:pPr>
      <w:r w:rsidRPr="00C4214E">
        <w:rPr>
          <w:sz w:val="22"/>
        </w:rPr>
        <w:t xml:space="preserve">Sun, Y., Fan, H., Li, M., &amp; Zipf, A. (2016). Identifying the city center using human travel flows generated from location-based social networking data. </w:t>
      </w:r>
      <w:r w:rsidRPr="00C4214E">
        <w:rPr>
          <w:i/>
          <w:iCs/>
          <w:sz w:val="22"/>
        </w:rPr>
        <w:t>Environment and Planning B: Planning and Design</w:t>
      </w:r>
      <w:r w:rsidRPr="00C4214E">
        <w:rPr>
          <w:sz w:val="22"/>
        </w:rPr>
        <w:t xml:space="preserve">, </w:t>
      </w:r>
      <w:r w:rsidRPr="00C4214E">
        <w:rPr>
          <w:i/>
          <w:iCs/>
          <w:sz w:val="22"/>
        </w:rPr>
        <w:t>43</w:t>
      </w:r>
      <w:r w:rsidRPr="00C4214E">
        <w:rPr>
          <w:sz w:val="22"/>
        </w:rPr>
        <w:t>(3), 480–498.</w:t>
      </w:r>
    </w:p>
    <w:p w14:paraId="5863F90E" w14:textId="3074AF3E" w:rsidR="00C4214E" w:rsidRPr="00C4214E" w:rsidRDefault="00C4214E" w:rsidP="002E76A9">
      <w:pPr>
        <w:pStyle w:val="Bibliography"/>
        <w:spacing w:line="240" w:lineRule="auto"/>
        <w:rPr>
          <w:sz w:val="22"/>
        </w:rPr>
      </w:pPr>
      <w:r w:rsidRPr="00C4214E">
        <w:rPr>
          <w:sz w:val="22"/>
        </w:rPr>
        <w:t xml:space="preserve">Vasardani, M., Winter, S., &amp; Richter, K.-F. (2013). Locating place names from place descriptions. </w:t>
      </w:r>
      <w:r w:rsidRPr="00C4214E">
        <w:rPr>
          <w:i/>
          <w:iCs/>
          <w:sz w:val="22"/>
        </w:rPr>
        <w:t>International Journal of Geographical Information Science</w:t>
      </w:r>
      <w:r w:rsidRPr="00C4214E">
        <w:rPr>
          <w:sz w:val="22"/>
        </w:rPr>
        <w:t xml:space="preserve">, </w:t>
      </w:r>
      <w:r w:rsidRPr="00C4214E">
        <w:rPr>
          <w:i/>
          <w:iCs/>
          <w:sz w:val="22"/>
        </w:rPr>
        <w:t>27</w:t>
      </w:r>
      <w:r w:rsidR="002E76A9">
        <w:rPr>
          <w:sz w:val="22"/>
        </w:rPr>
        <w:t>(12), 2509–2532.</w:t>
      </w:r>
    </w:p>
    <w:p w14:paraId="0E567D82" w14:textId="77777777" w:rsidR="00C4214E" w:rsidRPr="00C4214E" w:rsidRDefault="00C4214E" w:rsidP="002E76A9">
      <w:pPr>
        <w:pStyle w:val="Bibliography"/>
        <w:spacing w:line="240" w:lineRule="auto"/>
        <w:rPr>
          <w:sz w:val="22"/>
        </w:rPr>
      </w:pPr>
      <w:r w:rsidRPr="00C4214E">
        <w:rPr>
          <w:sz w:val="22"/>
        </w:rPr>
        <w:t xml:space="preserve">Wong, D. (2009). </w:t>
      </w:r>
      <w:r w:rsidRPr="00C4214E">
        <w:rPr>
          <w:i/>
          <w:iCs/>
          <w:sz w:val="22"/>
        </w:rPr>
        <w:t>The modifiable areal unit problem (MAUP)</w:t>
      </w:r>
      <w:r w:rsidRPr="00C4214E">
        <w:rPr>
          <w:sz w:val="22"/>
        </w:rPr>
        <w:t>. SAGE Publications: London, UK.</w:t>
      </w:r>
    </w:p>
    <w:p w14:paraId="27199B87" w14:textId="0B061B62" w:rsidR="00C4214E" w:rsidRPr="00C4214E" w:rsidRDefault="00C4214E" w:rsidP="002E76A9">
      <w:pPr>
        <w:pStyle w:val="Bibliography"/>
        <w:spacing w:line="240" w:lineRule="auto"/>
        <w:rPr>
          <w:sz w:val="22"/>
        </w:rPr>
      </w:pPr>
      <w:r w:rsidRPr="00C4214E">
        <w:rPr>
          <w:sz w:val="22"/>
        </w:rPr>
        <w:t xml:space="preserve">Zandbergen, P. A. (2009). Accuracy of iPhone Locations: A Comparison of Assisted GPS, WiFi and Cellular Positioning. </w:t>
      </w:r>
      <w:r w:rsidRPr="00C4214E">
        <w:rPr>
          <w:i/>
          <w:iCs/>
          <w:sz w:val="22"/>
        </w:rPr>
        <w:t>Transactions in GIS</w:t>
      </w:r>
      <w:r w:rsidRPr="00C4214E">
        <w:rPr>
          <w:sz w:val="22"/>
        </w:rPr>
        <w:t xml:space="preserve">, </w:t>
      </w:r>
      <w:r w:rsidRPr="00C4214E">
        <w:rPr>
          <w:i/>
          <w:iCs/>
          <w:sz w:val="22"/>
        </w:rPr>
        <w:t>13</w:t>
      </w:r>
      <w:r w:rsidR="002E76A9">
        <w:rPr>
          <w:sz w:val="22"/>
        </w:rPr>
        <w:t>, 5–25.</w:t>
      </w:r>
    </w:p>
    <w:p w14:paraId="1C703F78" w14:textId="04552425" w:rsidR="00C4214E" w:rsidRPr="00C4214E" w:rsidRDefault="00C4214E" w:rsidP="002E76A9">
      <w:pPr>
        <w:pStyle w:val="Bibliography"/>
        <w:spacing w:line="240" w:lineRule="auto"/>
        <w:rPr>
          <w:sz w:val="22"/>
        </w:rPr>
      </w:pPr>
      <w:r w:rsidRPr="00C4214E">
        <w:rPr>
          <w:sz w:val="22"/>
        </w:rPr>
        <w:t xml:space="preserve">Zhao, Z., Shaw, S.-L., Xu, Y., Lu, F., Chen, J., &amp; Yin, L. (2016). Understanding the bias of call detail records in human mobility research. </w:t>
      </w:r>
      <w:r w:rsidRPr="00C4214E">
        <w:rPr>
          <w:i/>
          <w:iCs/>
          <w:sz w:val="22"/>
        </w:rPr>
        <w:t>International Journal of Geographical Information Science</w:t>
      </w:r>
      <w:r w:rsidRPr="00C4214E">
        <w:rPr>
          <w:sz w:val="22"/>
        </w:rPr>
        <w:t xml:space="preserve">, </w:t>
      </w:r>
      <w:r w:rsidRPr="00C4214E">
        <w:rPr>
          <w:i/>
          <w:iCs/>
          <w:sz w:val="22"/>
        </w:rPr>
        <w:t>30</w:t>
      </w:r>
      <w:r w:rsidRPr="00C4214E">
        <w:rPr>
          <w:sz w:val="22"/>
        </w:rPr>
        <w:t xml:space="preserve">(9), 1738–1762. </w:t>
      </w:r>
    </w:p>
    <w:p w14:paraId="193FA5A1" w14:textId="77777777" w:rsidR="00C4214E" w:rsidRPr="00C4214E" w:rsidRDefault="00C4214E" w:rsidP="002E76A9">
      <w:pPr>
        <w:pStyle w:val="Bibliography"/>
        <w:spacing w:line="240" w:lineRule="auto"/>
        <w:rPr>
          <w:sz w:val="22"/>
        </w:rPr>
      </w:pPr>
      <w:r w:rsidRPr="00C4214E">
        <w:rPr>
          <w:sz w:val="22"/>
        </w:rPr>
        <w:t xml:space="preserve">Zheng, Y., Li, Q., Chen, Y., Xie, X., &amp; Ma, W. Y. (2008). Understanding mobility based on GPS data. In </w:t>
      </w:r>
      <w:r w:rsidRPr="00C4214E">
        <w:rPr>
          <w:i/>
          <w:iCs/>
          <w:sz w:val="22"/>
        </w:rPr>
        <w:t>the 10th international conference on Ubiquitous computing. ACM</w:t>
      </w:r>
      <w:r w:rsidRPr="00C4214E">
        <w:rPr>
          <w:sz w:val="22"/>
        </w:rPr>
        <w:t xml:space="preserve"> (pp. 312–321).</w:t>
      </w:r>
    </w:p>
    <w:p w14:paraId="39C1CC75" w14:textId="4C009047" w:rsidR="00C4214E" w:rsidRPr="00C4214E" w:rsidRDefault="00C4214E" w:rsidP="002E76A9">
      <w:pPr>
        <w:pStyle w:val="Bibliography"/>
        <w:spacing w:line="240" w:lineRule="auto"/>
        <w:rPr>
          <w:sz w:val="22"/>
        </w:rPr>
      </w:pPr>
      <w:r w:rsidRPr="00C4214E">
        <w:rPr>
          <w:sz w:val="22"/>
        </w:rPr>
        <w:t xml:space="preserve">Zhong, C., Arisona, S. M., Huang, X., Batty, M., &amp; Schmitt, G. (2014). Detecting the dynamics of urban structure through spatial network analysis. </w:t>
      </w:r>
      <w:r w:rsidRPr="00C4214E">
        <w:rPr>
          <w:i/>
          <w:iCs/>
          <w:sz w:val="22"/>
        </w:rPr>
        <w:t>International Journal of Geographical Information Science</w:t>
      </w:r>
      <w:r w:rsidRPr="00C4214E">
        <w:rPr>
          <w:sz w:val="22"/>
        </w:rPr>
        <w:t xml:space="preserve">, </w:t>
      </w:r>
      <w:r w:rsidRPr="00C4214E">
        <w:rPr>
          <w:i/>
          <w:iCs/>
          <w:sz w:val="22"/>
        </w:rPr>
        <w:t>28</w:t>
      </w:r>
      <w:r w:rsidR="002E76A9">
        <w:rPr>
          <w:sz w:val="22"/>
        </w:rPr>
        <w:t>(11), 2178–2199.</w:t>
      </w:r>
    </w:p>
    <w:p w14:paraId="6EC7863B" w14:textId="5ACD7C78" w:rsidR="00133210" w:rsidRPr="004C562A" w:rsidRDefault="002B10FC" w:rsidP="002E76A9">
      <w:pPr>
        <w:spacing w:line="240" w:lineRule="auto"/>
      </w:pPr>
      <w:r w:rsidRPr="009B3C8A">
        <w:rPr>
          <w:sz w:val="22"/>
          <w:szCs w:val="22"/>
        </w:rPr>
        <w:fldChar w:fldCharType="end"/>
      </w:r>
    </w:p>
    <w:sectPr w:rsidR="00133210" w:rsidRPr="004C562A"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72E89" w14:textId="77777777" w:rsidR="00230285" w:rsidRDefault="00230285" w:rsidP="00AF2C92">
      <w:r>
        <w:separator/>
      </w:r>
    </w:p>
  </w:endnote>
  <w:endnote w:type="continuationSeparator" w:id="0">
    <w:p w14:paraId="4741B0A2" w14:textId="77777777" w:rsidR="00230285" w:rsidRDefault="00230285"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3C26A" w14:textId="77777777" w:rsidR="00230285" w:rsidRDefault="00230285" w:rsidP="00AF2C92">
      <w:r>
        <w:separator/>
      </w:r>
    </w:p>
  </w:footnote>
  <w:footnote w:type="continuationSeparator" w:id="0">
    <w:p w14:paraId="113B8801" w14:textId="77777777" w:rsidR="00230285" w:rsidRDefault="00230285"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3E4B7A"/>
    <w:multiLevelType w:val="hybridMultilevel"/>
    <w:tmpl w:val="CDEEB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20"/>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7"/>
  </w:num>
  <w:num w:numId="14">
    <w:abstractNumId w:val="21"/>
  </w:num>
  <w:num w:numId="15">
    <w:abstractNumId w:val="14"/>
  </w:num>
  <w:num w:numId="16">
    <w:abstractNumId w:val="16"/>
  </w:num>
  <w:num w:numId="17">
    <w:abstractNumId w:val="11"/>
  </w:num>
  <w:num w:numId="18">
    <w:abstractNumId w:val="0"/>
  </w:num>
  <w:num w:numId="19">
    <w:abstractNumId w:val="12"/>
  </w:num>
  <w:num w:numId="20">
    <w:abstractNumId w:val="21"/>
  </w:num>
  <w:num w:numId="21">
    <w:abstractNumId w:val="21"/>
  </w:num>
  <w:num w:numId="22">
    <w:abstractNumId w:val="21"/>
  </w:num>
  <w:num w:numId="23">
    <w:abstractNumId w:val="21"/>
  </w:num>
  <w:num w:numId="24">
    <w:abstractNumId w:val="17"/>
  </w:num>
  <w:num w:numId="25">
    <w:abstractNumId w:val="18"/>
  </w:num>
  <w:num w:numId="26">
    <w:abstractNumId w:val="22"/>
  </w:num>
  <w:num w:numId="27">
    <w:abstractNumId w:val="23"/>
  </w:num>
  <w:num w:numId="28">
    <w:abstractNumId w:val="21"/>
  </w:num>
  <w:num w:numId="29">
    <w:abstractNumId w:val="13"/>
  </w:num>
  <w:num w:numId="30">
    <w:abstractNumId w:val="24"/>
  </w:num>
  <w:num w:numId="3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in, Junjun">
    <w15:presenceInfo w15:providerId="None" w15:userId="Yin, Jun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351"/>
    <w:rsid w:val="00001899"/>
    <w:rsid w:val="000049AD"/>
    <w:rsid w:val="0000681B"/>
    <w:rsid w:val="000133C0"/>
    <w:rsid w:val="00014C4E"/>
    <w:rsid w:val="00015A22"/>
    <w:rsid w:val="00017107"/>
    <w:rsid w:val="00017C32"/>
    <w:rsid w:val="00017C4C"/>
    <w:rsid w:val="000202E2"/>
    <w:rsid w:val="00021F0A"/>
    <w:rsid w:val="00022441"/>
    <w:rsid w:val="0002261E"/>
    <w:rsid w:val="00024839"/>
    <w:rsid w:val="00026871"/>
    <w:rsid w:val="000276D5"/>
    <w:rsid w:val="000318B1"/>
    <w:rsid w:val="00031B5C"/>
    <w:rsid w:val="0003573F"/>
    <w:rsid w:val="000358E5"/>
    <w:rsid w:val="00037A98"/>
    <w:rsid w:val="0004169A"/>
    <w:rsid w:val="000427FB"/>
    <w:rsid w:val="0004455E"/>
    <w:rsid w:val="00047CB5"/>
    <w:rsid w:val="00047FD9"/>
    <w:rsid w:val="000510CA"/>
    <w:rsid w:val="00051FAA"/>
    <w:rsid w:val="00051FBA"/>
    <w:rsid w:val="000523DA"/>
    <w:rsid w:val="000572A9"/>
    <w:rsid w:val="00061325"/>
    <w:rsid w:val="000633B5"/>
    <w:rsid w:val="00063CA7"/>
    <w:rsid w:val="00067EC5"/>
    <w:rsid w:val="00067FA1"/>
    <w:rsid w:val="000710F9"/>
    <w:rsid w:val="000733AC"/>
    <w:rsid w:val="00074B81"/>
    <w:rsid w:val="00074D22"/>
    <w:rsid w:val="00075081"/>
    <w:rsid w:val="0007528A"/>
    <w:rsid w:val="0008068D"/>
    <w:rsid w:val="000811AB"/>
    <w:rsid w:val="00083C5F"/>
    <w:rsid w:val="00083EED"/>
    <w:rsid w:val="0009034C"/>
    <w:rsid w:val="0009172C"/>
    <w:rsid w:val="000924B7"/>
    <w:rsid w:val="000930EC"/>
    <w:rsid w:val="00093BE1"/>
    <w:rsid w:val="00094CC1"/>
    <w:rsid w:val="00095E61"/>
    <w:rsid w:val="000966C1"/>
    <w:rsid w:val="000970AC"/>
    <w:rsid w:val="0009726C"/>
    <w:rsid w:val="00097CF5"/>
    <w:rsid w:val="000A1167"/>
    <w:rsid w:val="000A1A32"/>
    <w:rsid w:val="000A1D09"/>
    <w:rsid w:val="000A304A"/>
    <w:rsid w:val="000A3F1A"/>
    <w:rsid w:val="000A42C3"/>
    <w:rsid w:val="000A4428"/>
    <w:rsid w:val="000A6D40"/>
    <w:rsid w:val="000A7BC3"/>
    <w:rsid w:val="000B0114"/>
    <w:rsid w:val="000B1661"/>
    <w:rsid w:val="000B1F0B"/>
    <w:rsid w:val="000B2E88"/>
    <w:rsid w:val="000B4603"/>
    <w:rsid w:val="000B7658"/>
    <w:rsid w:val="000C09BE"/>
    <w:rsid w:val="000C1380"/>
    <w:rsid w:val="000C554F"/>
    <w:rsid w:val="000D0DC5"/>
    <w:rsid w:val="000D15FF"/>
    <w:rsid w:val="000D28DF"/>
    <w:rsid w:val="000D4847"/>
    <w:rsid w:val="000D488B"/>
    <w:rsid w:val="000D68DF"/>
    <w:rsid w:val="000E138D"/>
    <w:rsid w:val="000E187A"/>
    <w:rsid w:val="000E28BC"/>
    <w:rsid w:val="000E2D61"/>
    <w:rsid w:val="000E450E"/>
    <w:rsid w:val="000E6259"/>
    <w:rsid w:val="000F4490"/>
    <w:rsid w:val="000F4677"/>
    <w:rsid w:val="000F5BE0"/>
    <w:rsid w:val="000F6AA8"/>
    <w:rsid w:val="00100587"/>
    <w:rsid w:val="0010284E"/>
    <w:rsid w:val="00102E3D"/>
    <w:rsid w:val="00103122"/>
    <w:rsid w:val="0010336A"/>
    <w:rsid w:val="001050F1"/>
    <w:rsid w:val="00105AEA"/>
    <w:rsid w:val="0010647A"/>
    <w:rsid w:val="00106DAF"/>
    <w:rsid w:val="001107C6"/>
    <w:rsid w:val="001139DF"/>
    <w:rsid w:val="00114ABE"/>
    <w:rsid w:val="00115B2A"/>
    <w:rsid w:val="00116023"/>
    <w:rsid w:val="001169F7"/>
    <w:rsid w:val="00120F75"/>
    <w:rsid w:val="0012396E"/>
    <w:rsid w:val="0012797A"/>
    <w:rsid w:val="00133112"/>
    <w:rsid w:val="00133210"/>
    <w:rsid w:val="0013344D"/>
    <w:rsid w:val="00134A51"/>
    <w:rsid w:val="00134CAA"/>
    <w:rsid w:val="001375BD"/>
    <w:rsid w:val="001404B8"/>
    <w:rsid w:val="00140727"/>
    <w:rsid w:val="0014082F"/>
    <w:rsid w:val="001434D5"/>
    <w:rsid w:val="001453FE"/>
    <w:rsid w:val="001470DD"/>
    <w:rsid w:val="001521C4"/>
    <w:rsid w:val="001543BC"/>
    <w:rsid w:val="00160628"/>
    <w:rsid w:val="00161344"/>
    <w:rsid w:val="00162195"/>
    <w:rsid w:val="0016322A"/>
    <w:rsid w:val="00165A21"/>
    <w:rsid w:val="001705CE"/>
    <w:rsid w:val="00173D2C"/>
    <w:rsid w:val="0017714B"/>
    <w:rsid w:val="001804DF"/>
    <w:rsid w:val="00181BDC"/>
    <w:rsid w:val="00181DB0"/>
    <w:rsid w:val="001829E3"/>
    <w:rsid w:val="00183CBC"/>
    <w:rsid w:val="001851B6"/>
    <w:rsid w:val="0018578C"/>
    <w:rsid w:val="00185A20"/>
    <w:rsid w:val="001878D3"/>
    <w:rsid w:val="00190ADD"/>
    <w:rsid w:val="00190EDD"/>
    <w:rsid w:val="001924C0"/>
    <w:rsid w:val="00193E5F"/>
    <w:rsid w:val="001966F0"/>
    <w:rsid w:val="0019731E"/>
    <w:rsid w:val="001A09FE"/>
    <w:rsid w:val="001A1F63"/>
    <w:rsid w:val="001A2FA3"/>
    <w:rsid w:val="001A5C48"/>
    <w:rsid w:val="001A67C9"/>
    <w:rsid w:val="001A69DE"/>
    <w:rsid w:val="001A713C"/>
    <w:rsid w:val="001B0478"/>
    <w:rsid w:val="001B10A6"/>
    <w:rsid w:val="001B1C7C"/>
    <w:rsid w:val="001B398F"/>
    <w:rsid w:val="001B4397"/>
    <w:rsid w:val="001B46C6"/>
    <w:rsid w:val="001B4B48"/>
    <w:rsid w:val="001B4D1F"/>
    <w:rsid w:val="001B7197"/>
    <w:rsid w:val="001B7681"/>
    <w:rsid w:val="001B7CAE"/>
    <w:rsid w:val="001C0772"/>
    <w:rsid w:val="001C0D4F"/>
    <w:rsid w:val="001C0F87"/>
    <w:rsid w:val="001C1BA3"/>
    <w:rsid w:val="001C1DEC"/>
    <w:rsid w:val="001C2070"/>
    <w:rsid w:val="001C5736"/>
    <w:rsid w:val="001D0678"/>
    <w:rsid w:val="001D1DF8"/>
    <w:rsid w:val="001D647F"/>
    <w:rsid w:val="001D6857"/>
    <w:rsid w:val="001E0572"/>
    <w:rsid w:val="001E0783"/>
    <w:rsid w:val="001E0A67"/>
    <w:rsid w:val="001E1028"/>
    <w:rsid w:val="001E14E2"/>
    <w:rsid w:val="001E33DF"/>
    <w:rsid w:val="001E6302"/>
    <w:rsid w:val="001E7DCB"/>
    <w:rsid w:val="001F0759"/>
    <w:rsid w:val="001F3411"/>
    <w:rsid w:val="001F3EF1"/>
    <w:rsid w:val="001F4287"/>
    <w:rsid w:val="001F4DBA"/>
    <w:rsid w:val="001F577B"/>
    <w:rsid w:val="001F72A6"/>
    <w:rsid w:val="001F73BA"/>
    <w:rsid w:val="00200055"/>
    <w:rsid w:val="00200731"/>
    <w:rsid w:val="00203DA3"/>
    <w:rsid w:val="0020415E"/>
    <w:rsid w:val="00204FF4"/>
    <w:rsid w:val="00206D19"/>
    <w:rsid w:val="0021056E"/>
    <w:rsid w:val="0021075D"/>
    <w:rsid w:val="0021138F"/>
    <w:rsid w:val="0021165A"/>
    <w:rsid w:val="00211BC9"/>
    <w:rsid w:val="00214386"/>
    <w:rsid w:val="00214A5E"/>
    <w:rsid w:val="0021620C"/>
    <w:rsid w:val="00216E78"/>
    <w:rsid w:val="00217275"/>
    <w:rsid w:val="002227E4"/>
    <w:rsid w:val="0022465B"/>
    <w:rsid w:val="00230285"/>
    <w:rsid w:val="00232EBD"/>
    <w:rsid w:val="002354F2"/>
    <w:rsid w:val="00236F4B"/>
    <w:rsid w:val="002372A1"/>
    <w:rsid w:val="00241385"/>
    <w:rsid w:val="00242B0D"/>
    <w:rsid w:val="002467C6"/>
    <w:rsid w:val="00246846"/>
    <w:rsid w:val="0024692A"/>
    <w:rsid w:val="00247433"/>
    <w:rsid w:val="002515E1"/>
    <w:rsid w:val="002518E1"/>
    <w:rsid w:val="00251FD6"/>
    <w:rsid w:val="00252BBA"/>
    <w:rsid w:val="00253123"/>
    <w:rsid w:val="00264001"/>
    <w:rsid w:val="00264DA4"/>
    <w:rsid w:val="00266354"/>
    <w:rsid w:val="00267A18"/>
    <w:rsid w:val="00271965"/>
    <w:rsid w:val="0027281B"/>
    <w:rsid w:val="00273462"/>
    <w:rsid w:val="0027395B"/>
    <w:rsid w:val="00275854"/>
    <w:rsid w:val="00281731"/>
    <w:rsid w:val="00283B41"/>
    <w:rsid w:val="00285024"/>
    <w:rsid w:val="00285F28"/>
    <w:rsid w:val="00286398"/>
    <w:rsid w:val="002900DC"/>
    <w:rsid w:val="00291576"/>
    <w:rsid w:val="0029269B"/>
    <w:rsid w:val="00294934"/>
    <w:rsid w:val="00295814"/>
    <w:rsid w:val="002967D6"/>
    <w:rsid w:val="002A3C42"/>
    <w:rsid w:val="002A4150"/>
    <w:rsid w:val="002A4771"/>
    <w:rsid w:val="002A5D75"/>
    <w:rsid w:val="002B0358"/>
    <w:rsid w:val="002B10FC"/>
    <w:rsid w:val="002B1B1A"/>
    <w:rsid w:val="002B7228"/>
    <w:rsid w:val="002B722C"/>
    <w:rsid w:val="002B7800"/>
    <w:rsid w:val="002C05FE"/>
    <w:rsid w:val="002C3C1E"/>
    <w:rsid w:val="002C4046"/>
    <w:rsid w:val="002C41B3"/>
    <w:rsid w:val="002C4602"/>
    <w:rsid w:val="002C53EE"/>
    <w:rsid w:val="002D24F7"/>
    <w:rsid w:val="002D2799"/>
    <w:rsid w:val="002D2CD7"/>
    <w:rsid w:val="002D4DDC"/>
    <w:rsid w:val="002D4F75"/>
    <w:rsid w:val="002D6493"/>
    <w:rsid w:val="002D7420"/>
    <w:rsid w:val="002D7AB6"/>
    <w:rsid w:val="002E06D0"/>
    <w:rsid w:val="002E10BD"/>
    <w:rsid w:val="002E1AFB"/>
    <w:rsid w:val="002E1D1C"/>
    <w:rsid w:val="002E3C27"/>
    <w:rsid w:val="002E403A"/>
    <w:rsid w:val="002E5453"/>
    <w:rsid w:val="002E6849"/>
    <w:rsid w:val="002E76A9"/>
    <w:rsid w:val="002E7F3A"/>
    <w:rsid w:val="002F0A23"/>
    <w:rsid w:val="002F3681"/>
    <w:rsid w:val="002F4EDB"/>
    <w:rsid w:val="002F5CDD"/>
    <w:rsid w:val="002F6054"/>
    <w:rsid w:val="002F6B2F"/>
    <w:rsid w:val="00310733"/>
    <w:rsid w:val="00310E13"/>
    <w:rsid w:val="00315713"/>
    <w:rsid w:val="003161A7"/>
    <w:rsid w:val="0031686C"/>
    <w:rsid w:val="00316FE0"/>
    <w:rsid w:val="003204D2"/>
    <w:rsid w:val="00320DC5"/>
    <w:rsid w:val="0032180A"/>
    <w:rsid w:val="0032605E"/>
    <w:rsid w:val="003275D1"/>
    <w:rsid w:val="00327672"/>
    <w:rsid w:val="00330B2A"/>
    <w:rsid w:val="00331E17"/>
    <w:rsid w:val="00333063"/>
    <w:rsid w:val="00336064"/>
    <w:rsid w:val="00340075"/>
    <w:rsid w:val="003408E3"/>
    <w:rsid w:val="003410AA"/>
    <w:rsid w:val="003422B4"/>
    <w:rsid w:val="00342F17"/>
    <w:rsid w:val="00343480"/>
    <w:rsid w:val="00345A60"/>
    <w:rsid w:val="00345E89"/>
    <w:rsid w:val="00347925"/>
    <w:rsid w:val="00351CBC"/>
    <w:rsid w:val="003522A1"/>
    <w:rsid w:val="0035254B"/>
    <w:rsid w:val="00353555"/>
    <w:rsid w:val="003540C1"/>
    <w:rsid w:val="00354299"/>
    <w:rsid w:val="00355709"/>
    <w:rsid w:val="003565D4"/>
    <w:rsid w:val="003567BB"/>
    <w:rsid w:val="0035764A"/>
    <w:rsid w:val="00360689"/>
    <w:rsid w:val="003607FB"/>
    <w:rsid w:val="00360FD5"/>
    <w:rsid w:val="0036340D"/>
    <w:rsid w:val="003634A5"/>
    <w:rsid w:val="003643A3"/>
    <w:rsid w:val="00366868"/>
    <w:rsid w:val="00367506"/>
    <w:rsid w:val="00370085"/>
    <w:rsid w:val="003744A7"/>
    <w:rsid w:val="003745D8"/>
    <w:rsid w:val="00376235"/>
    <w:rsid w:val="00381FB6"/>
    <w:rsid w:val="00382704"/>
    <w:rsid w:val="00382BBD"/>
    <w:rsid w:val="003836D3"/>
    <w:rsid w:val="00383A52"/>
    <w:rsid w:val="00386283"/>
    <w:rsid w:val="00386B9B"/>
    <w:rsid w:val="003873EC"/>
    <w:rsid w:val="00387A5D"/>
    <w:rsid w:val="00391652"/>
    <w:rsid w:val="0039507F"/>
    <w:rsid w:val="003954B5"/>
    <w:rsid w:val="003A1260"/>
    <w:rsid w:val="003A295F"/>
    <w:rsid w:val="003A393F"/>
    <w:rsid w:val="003A41DD"/>
    <w:rsid w:val="003A4771"/>
    <w:rsid w:val="003A7033"/>
    <w:rsid w:val="003B116E"/>
    <w:rsid w:val="003B2B19"/>
    <w:rsid w:val="003B47FE"/>
    <w:rsid w:val="003B511C"/>
    <w:rsid w:val="003B5673"/>
    <w:rsid w:val="003B6287"/>
    <w:rsid w:val="003B62C9"/>
    <w:rsid w:val="003C2605"/>
    <w:rsid w:val="003C2C96"/>
    <w:rsid w:val="003C3B32"/>
    <w:rsid w:val="003C5946"/>
    <w:rsid w:val="003C634B"/>
    <w:rsid w:val="003C7176"/>
    <w:rsid w:val="003D0929"/>
    <w:rsid w:val="003D0B98"/>
    <w:rsid w:val="003D311D"/>
    <w:rsid w:val="003D4729"/>
    <w:rsid w:val="003D6C3C"/>
    <w:rsid w:val="003D7DD6"/>
    <w:rsid w:val="003E1336"/>
    <w:rsid w:val="003E5173"/>
    <w:rsid w:val="003E5AAF"/>
    <w:rsid w:val="003E600D"/>
    <w:rsid w:val="003E6115"/>
    <w:rsid w:val="003E64DF"/>
    <w:rsid w:val="003E6A5D"/>
    <w:rsid w:val="003F193A"/>
    <w:rsid w:val="003F3D1F"/>
    <w:rsid w:val="003F4017"/>
    <w:rsid w:val="003F4207"/>
    <w:rsid w:val="003F5C46"/>
    <w:rsid w:val="003F6373"/>
    <w:rsid w:val="003F7106"/>
    <w:rsid w:val="003F7CBB"/>
    <w:rsid w:val="003F7D34"/>
    <w:rsid w:val="0040105C"/>
    <w:rsid w:val="004018E3"/>
    <w:rsid w:val="004019FA"/>
    <w:rsid w:val="00401FF4"/>
    <w:rsid w:val="004029E2"/>
    <w:rsid w:val="00411D75"/>
    <w:rsid w:val="00412C8E"/>
    <w:rsid w:val="00412E38"/>
    <w:rsid w:val="0041518D"/>
    <w:rsid w:val="00415CE0"/>
    <w:rsid w:val="0041622B"/>
    <w:rsid w:val="00417F91"/>
    <w:rsid w:val="0042221D"/>
    <w:rsid w:val="00424D24"/>
    <w:rsid w:val="00424DD3"/>
    <w:rsid w:val="00425B18"/>
    <w:rsid w:val="00426645"/>
    <w:rsid w:val="00426996"/>
    <w:rsid w:val="004269C5"/>
    <w:rsid w:val="00430154"/>
    <w:rsid w:val="004307F5"/>
    <w:rsid w:val="00430F48"/>
    <w:rsid w:val="004317D3"/>
    <w:rsid w:val="00435939"/>
    <w:rsid w:val="00437CC7"/>
    <w:rsid w:val="00442B9C"/>
    <w:rsid w:val="00444DFE"/>
    <w:rsid w:val="00445EFA"/>
    <w:rsid w:val="0044738A"/>
    <w:rsid w:val="004473D3"/>
    <w:rsid w:val="00452231"/>
    <w:rsid w:val="0045346E"/>
    <w:rsid w:val="00455D0F"/>
    <w:rsid w:val="00460C13"/>
    <w:rsid w:val="0046137A"/>
    <w:rsid w:val="00462172"/>
    <w:rsid w:val="00463228"/>
    <w:rsid w:val="00463782"/>
    <w:rsid w:val="00463CC9"/>
    <w:rsid w:val="004667E0"/>
    <w:rsid w:val="0046760E"/>
    <w:rsid w:val="004709B5"/>
    <w:rsid w:val="00470E10"/>
    <w:rsid w:val="004735D8"/>
    <w:rsid w:val="00477A97"/>
    <w:rsid w:val="00481343"/>
    <w:rsid w:val="00482689"/>
    <w:rsid w:val="0048549E"/>
    <w:rsid w:val="0049155F"/>
    <w:rsid w:val="00493347"/>
    <w:rsid w:val="00494A3B"/>
    <w:rsid w:val="00496092"/>
    <w:rsid w:val="004A08DB"/>
    <w:rsid w:val="004A13CB"/>
    <w:rsid w:val="004A25D0"/>
    <w:rsid w:val="004A37E8"/>
    <w:rsid w:val="004A68E6"/>
    <w:rsid w:val="004A7549"/>
    <w:rsid w:val="004B09D4"/>
    <w:rsid w:val="004B0B16"/>
    <w:rsid w:val="004B309D"/>
    <w:rsid w:val="004B330A"/>
    <w:rsid w:val="004B7C8E"/>
    <w:rsid w:val="004C3D3C"/>
    <w:rsid w:val="004C5023"/>
    <w:rsid w:val="004C562A"/>
    <w:rsid w:val="004D0EDC"/>
    <w:rsid w:val="004D1220"/>
    <w:rsid w:val="004D14B3"/>
    <w:rsid w:val="004D1529"/>
    <w:rsid w:val="004D2253"/>
    <w:rsid w:val="004D5514"/>
    <w:rsid w:val="004D56C3"/>
    <w:rsid w:val="004D5833"/>
    <w:rsid w:val="004E0338"/>
    <w:rsid w:val="004E4FF3"/>
    <w:rsid w:val="004E56A8"/>
    <w:rsid w:val="004E686D"/>
    <w:rsid w:val="004F2941"/>
    <w:rsid w:val="004F3B55"/>
    <w:rsid w:val="004F4E46"/>
    <w:rsid w:val="004F552E"/>
    <w:rsid w:val="004F6563"/>
    <w:rsid w:val="004F6B7D"/>
    <w:rsid w:val="004F6BC0"/>
    <w:rsid w:val="005015F6"/>
    <w:rsid w:val="005030C4"/>
    <w:rsid w:val="005031C5"/>
    <w:rsid w:val="005042A7"/>
    <w:rsid w:val="00504FDC"/>
    <w:rsid w:val="00506A0A"/>
    <w:rsid w:val="00507FA8"/>
    <w:rsid w:val="005120CC"/>
    <w:rsid w:val="00512B7B"/>
    <w:rsid w:val="00514EA1"/>
    <w:rsid w:val="005153AF"/>
    <w:rsid w:val="0051798B"/>
    <w:rsid w:val="00521F5A"/>
    <w:rsid w:val="00524385"/>
    <w:rsid w:val="0052581F"/>
    <w:rsid w:val="00525E06"/>
    <w:rsid w:val="00526454"/>
    <w:rsid w:val="00527733"/>
    <w:rsid w:val="00531273"/>
    <w:rsid w:val="00531823"/>
    <w:rsid w:val="00534ECC"/>
    <w:rsid w:val="0053720D"/>
    <w:rsid w:val="00540EF5"/>
    <w:rsid w:val="00541BF3"/>
    <w:rsid w:val="00541CD3"/>
    <w:rsid w:val="005476FA"/>
    <w:rsid w:val="005516A2"/>
    <w:rsid w:val="005552B3"/>
    <w:rsid w:val="0055595E"/>
    <w:rsid w:val="00556EAB"/>
    <w:rsid w:val="00557988"/>
    <w:rsid w:val="005617DB"/>
    <w:rsid w:val="00562C49"/>
    <w:rsid w:val="00562DEF"/>
    <w:rsid w:val="0056321A"/>
    <w:rsid w:val="00563A35"/>
    <w:rsid w:val="00564495"/>
    <w:rsid w:val="0056577B"/>
    <w:rsid w:val="00566596"/>
    <w:rsid w:val="00567EE9"/>
    <w:rsid w:val="005741E9"/>
    <w:rsid w:val="005748CF"/>
    <w:rsid w:val="0057636B"/>
    <w:rsid w:val="00584270"/>
    <w:rsid w:val="00584738"/>
    <w:rsid w:val="0059103F"/>
    <w:rsid w:val="00591455"/>
    <w:rsid w:val="005916EF"/>
    <w:rsid w:val="005920B0"/>
    <w:rsid w:val="005934B0"/>
    <w:rsid w:val="005934DD"/>
    <w:rsid w:val="0059380D"/>
    <w:rsid w:val="00595A8F"/>
    <w:rsid w:val="00596F84"/>
    <w:rsid w:val="005977C2"/>
    <w:rsid w:val="00597BF2"/>
    <w:rsid w:val="005A46B8"/>
    <w:rsid w:val="005B134E"/>
    <w:rsid w:val="005B1685"/>
    <w:rsid w:val="005B2039"/>
    <w:rsid w:val="005B344F"/>
    <w:rsid w:val="005B3FBA"/>
    <w:rsid w:val="005B4A1D"/>
    <w:rsid w:val="005B674D"/>
    <w:rsid w:val="005C0CBE"/>
    <w:rsid w:val="005C10C9"/>
    <w:rsid w:val="005C1FCF"/>
    <w:rsid w:val="005C29EF"/>
    <w:rsid w:val="005C44E0"/>
    <w:rsid w:val="005C4EC2"/>
    <w:rsid w:val="005C58D5"/>
    <w:rsid w:val="005D1885"/>
    <w:rsid w:val="005D2AD2"/>
    <w:rsid w:val="005D3999"/>
    <w:rsid w:val="005D4A38"/>
    <w:rsid w:val="005D4AEA"/>
    <w:rsid w:val="005D712C"/>
    <w:rsid w:val="005E2EEA"/>
    <w:rsid w:val="005E2FED"/>
    <w:rsid w:val="005E328B"/>
    <w:rsid w:val="005E3708"/>
    <w:rsid w:val="005E382D"/>
    <w:rsid w:val="005E3CCD"/>
    <w:rsid w:val="005E3D6B"/>
    <w:rsid w:val="005E5B55"/>
    <w:rsid w:val="005E5E4A"/>
    <w:rsid w:val="005E693D"/>
    <w:rsid w:val="005E75BF"/>
    <w:rsid w:val="005E7D5C"/>
    <w:rsid w:val="005F57BA"/>
    <w:rsid w:val="005F61E6"/>
    <w:rsid w:val="005F6C45"/>
    <w:rsid w:val="006015CE"/>
    <w:rsid w:val="006016D5"/>
    <w:rsid w:val="006016F3"/>
    <w:rsid w:val="00605A69"/>
    <w:rsid w:val="00606C54"/>
    <w:rsid w:val="00614375"/>
    <w:rsid w:val="00615B0A"/>
    <w:rsid w:val="006168CF"/>
    <w:rsid w:val="0062011B"/>
    <w:rsid w:val="00621884"/>
    <w:rsid w:val="00624758"/>
    <w:rsid w:val="00624CC2"/>
    <w:rsid w:val="0062586E"/>
    <w:rsid w:val="00626DE0"/>
    <w:rsid w:val="00627BA4"/>
    <w:rsid w:val="00630901"/>
    <w:rsid w:val="00630F5F"/>
    <w:rsid w:val="00631F8E"/>
    <w:rsid w:val="00633C19"/>
    <w:rsid w:val="00634090"/>
    <w:rsid w:val="0063470D"/>
    <w:rsid w:val="00634B12"/>
    <w:rsid w:val="00636EE9"/>
    <w:rsid w:val="00640950"/>
    <w:rsid w:val="00641AE7"/>
    <w:rsid w:val="00642629"/>
    <w:rsid w:val="00645553"/>
    <w:rsid w:val="00645A7A"/>
    <w:rsid w:val="006469ED"/>
    <w:rsid w:val="00647585"/>
    <w:rsid w:val="00650FC4"/>
    <w:rsid w:val="006515A1"/>
    <w:rsid w:val="0065293D"/>
    <w:rsid w:val="00653C8A"/>
    <w:rsid w:val="00653EFC"/>
    <w:rsid w:val="00654021"/>
    <w:rsid w:val="00655263"/>
    <w:rsid w:val="00655591"/>
    <w:rsid w:val="00661045"/>
    <w:rsid w:val="006612FB"/>
    <w:rsid w:val="00663807"/>
    <w:rsid w:val="00664B3F"/>
    <w:rsid w:val="00666DA8"/>
    <w:rsid w:val="00667FD8"/>
    <w:rsid w:val="00671057"/>
    <w:rsid w:val="00675AAF"/>
    <w:rsid w:val="0068031A"/>
    <w:rsid w:val="00681B2F"/>
    <w:rsid w:val="0068335F"/>
    <w:rsid w:val="00684868"/>
    <w:rsid w:val="00687217"/>
    <w:rsid w:val="00693302"/>
    <w:rsid w:val="0069522C"/>
    <w:rsid w:val="0069640B"/>
    <w:rsid w:val="006A09D3"/>
    <w:rsid w:val="006A1B83"/>
    <w:rsid w:val="006A21CD"/>
    <w:rsid w:val="006A53E0"/>
    <w:rsid w:val="006A5918"/>
    <w:rsid w:val="006B21B2"/>
    <w:rsid w:val="006B46A8"/>
    <w:rsid w:val="006B4A4A"/>
    <w:rsid w:val="006B6F53"/>
    <w:rsid w:val="006B7D7F"/>
    <w:rsid w:val="006C19B2"/>
    <w:rsid w:val="006C26FD"/>
    <w:rsid w:val="006C4409"/>
    <w:rsid w:val="006C5BB8"/>
    <w:rsid w:val="006C6705"/>
    <w:rsid w:val="006C67C6"/>
    <w:rsid w:val="006C6936"/>
    <w:rsid w:val="006C7B01"/>
    <w:rsid w:val="006D0FE8"/>
    <w:rsid w:val="006D1D8D"/>
    <w:rsid w:val="006D2E7B"/>
    <w:rsid w:val="006D3992"/>
    <w:rsid w:val="006D3DC6"/>
    <w:rsid w:val="006D4B2B"/>
    <w:rsid w:val="006D4F3C"/>
    <w:rsid w:val="006D5C66"/>
    <w:rsid w:val="006E07A5"/>
    <w:rsid w:val="006E1B3C"/>
    <w:rsid w:val="006E23FB"/>
    <w:rsid w:val="006E2FD6"/>
    <w:rsid w:val="006E325A"/>
    <w:rsid w:val="006E33EC"/>
    <w:rsid w:val="006E3802"/>
    <w:rsid w:val="006E4E0C"/>
    <w:rsid w:val="006E6C02"/>
    <w:rsid w:val="006E7545"/>
    <w:rsid w:val="006E7627"/>
    <w:rsid w:val="006F080B"/>
    <w:rsid w:val="006F225A"/>
    <w:rsid w:val="006F231A"/>
    <w:rsid w:val="006F3A4A"/>
    <w:rsid w:val="006F55DF"/>
    <w:rsid w:val="006F6B55"/>
    <w:rsid w:val="006F788D"/>
    <w:rsid w:val="006F78E1"/>
    <w:rsid w:val="00700ABE"/>
    <w:rsid w:val="00701072"/>
    <w:rsid w:val="00702054"/>
    <w:rsid w:val="007035A4"/>
    <w:rsid w:val="00711799"/>
    <w:rsid w:val="00712B78"/>
    <w:rsid w:val="00712DDC"/>
    <w:rsid w:val="0071393B"/>
    <w:rsid w:val="00713A70"/>
    <w:rsid w:val="00713EE2"/>
    <w:rsid w:val="00715C2B"/>
    <w:rsid w:val="007177FC"/>
    <w:rsid w:val="00720C5E"/>
    <w:rsid w:val="00721701"/>
    <w:rsid w:val="00731835"/>
    <w:rsid w:val="007341F8"/>
    <w:rsid w:val="00734372"/>
    <w:rsid w:val="00734EB8"/>
    <w:rsid w:val="00735F8B"/>
    <w:rsid w:val="007376E4"/>
    <w:rsid w:val="00737F61"/>
    <w:rsid w:val="00741CF6"/>
    <w:rsid w:val="00742D1F"/>
    <w:rsid w:val="00743EBA"/>
    <w:rsid w:val="007443C7"/>
    <w:rsid w:val="00744C8E"/>
    <w:rsid w:val="0074606D"/>
    <w:rsid w:val="0074707E"/>
    <w:rsid w:val="007516DC"/>
    <w:rsid w:val="0075211D"/>
    <w:rsid w:val="00752E58"/>
    <w:rsid w:val="00754A99"/>
    <w:rsid w:val="00754B80"/>
    <w:rsid w:val="00760AA5"/>
    <w:rsid w:val="00761918"/>
    <w:rsid w:val="00761B66"/>
    <w:rsid w:val="00762F03"/>
    <w:rsid w:val="0076413B"/>
    <w:rsid w:val="007648AE"/>
    <w:rsid w:val="00764BF8"/>
    <w:rsid w:val="0076514D"/>
    <w:rsid w:val="00766F27"/>
    <w:rsid w:val="00773D59"/>
    <w:rsid w:val="00780F43"/>
    <w:rsid w:val="00781003"/>
    <w:rsid w:val="0078131C"/>
    <w:rsid w:val="007826AE"/>
    <w:rsid w:val="0078385F"/>
    <w:rsid w:val="00787F10"/>
    <w:rsid w:val="007902ED"/>
    <w:rsid w:val="007911FD"/>
    <w:rsid w:val="00791B97"/>
    <w:rsid w:val="00791D8B"/>
    <w:rsid w:val="00793930"/>
    <w:rsid w:val="00793DD1"/>
    <w:rsid w:val="00794FEC"/>
    <w:rsid w:val="00795F66"/>
    <w:rsid w:val="007A003E"/>
    <w:rsid w:val="007A013F"/>
    <w:rsid w:val="007A1390"/>
    <w:rsid w:val="007A1965"/>
    <w:rsid w:val="007A2A4B"/>
    <w:rsid w:val="007A2ED1"/>
    <w:rsid w:val="007A37A4"/>
    <w:rsid w:val="007A4BE6"/>
    <w:rsid w:val="007A5994"/>
    <w:rsid w:val="007A7EC5"/>
    <w:rsid w:val="007B0D4B"/>
    <w:rsid w:val="007B0DC6"/>
    <w:rsid w:val="007B1094"/>
    <w:rsid w:val="007B1762"/>
    <w:rsid w:val="007B18E8"/>
    <w:rsid w:val="007B3320"/>
    <w:rsid w:val="007B362D"/>
    <w:rsid w:val="007C301F"/>
    <w:rsid w:val="007C31C1"/>
    <w:rsid w:val="007C33C4"/>
    <w:rsid w:val="007C4245"/>
    <w:rsid w:val="007C4540"/>
    <w:rsid w:val="007C65AF"/>
    <w:rsid w:val="007C6E35"/>
    <w:rsid w:val="007C7345"/>
    <w:rsid w:val="007D135D"/>
    <w:rsid w:val="007D221C"/>
    <w:rsid w:val="007D3BE0"/>
    <w:rsid w:val="007D730F"/>
    <w:rsid w:val="007D7CD8"/>
    <w:rsid w:val="007E03F1"/>
    <w:rsid w:val="007E3AA7"/>
    <w:rsid w:val="007E575B"/>
    <w:rsid w:val="007E681F"/>
    <w:rsid w:val="007F0AD6"/>
    <w:rsid w:val="007F263E"/>
    <w:rsid w:val="007F4836"/>
    <w:rsid w:val="007F6F26"/>
    <w:rsid w:val="007F737D"/>
    <w:rsid w:val="007F7FDA"/>
    <w:rsid w:val="0080205E"/>
    <w:rsid w:val="0080308E"/>
    <w:rsid w:val="00803826"/>
    <w:rsid w:val="00805303"/>
    <w:rsid w:val="00806705"/>
    <w:rsid w:val="00806738"/>
    <w:rsid w:val="00812868"/>
    <w:rsid w:val="008134AF"/>
    <w:rsid w:val="008216D5"/>
    <w:rsid w:val="008249CE"/>
    <w:rsid w:val="0082516C"/>
    <w:rsid w:val="00831A50"/>
    <w:rsid w:val="00831B3C"/>
    <w:rsid w:val="00831C89"/>
    <w:rsid w:val="00832114"/>
    <w:rsid w:val="00833CF8"/>
    <w:rsid w:val="008344AD"/>
    <w:rsid w:val="00834C46"/>
    <w:rsid w:val="0084093E"/>
    <w:rsid w:val="00841CE1"/>
    <w:rsid w:val="00843D60"/>
    <w:rsid w:val="0084478C"/>
    <w:rsid w:val="008473D8"/>
    <w:rsid w:val="008505AE"/>
    <w:rsid w:val="00850E97"/>
    <w:rsid w:val="0085107B"/>
    <w:rsid w:val="008528DC"/>
    <w:rsid w:val="00852AA6"/>
    <w:rsid w:val="00852B8C"/>
    <w:rsid w:val="00853125"/>
    <w:rsid w:val="00854981"/>
    <w:rsid w:val="008616A0"/>
    <w:rsid w:val="008624A4"/>
    <w:rsid w:val="00864040"/>
    <w:rsid w:val="00864B2E"/>
    <w:rsid w:val="00865963"/>
    <w:rsid w:val="00871C1D"/>
    <w:rsid w:val="008738F9"/>
    <w:rsid w:val="0087450E"/>
    <w:rsid w:val="00875A82"/>
    <w:rsid w:val="0087669D"/>
    <w:rsid w:val="00876CA3"/>
    <w:rsid w:val="008772FE"/>
    <w:rsid w:val="008775F1"/>
    <w:rsid w:val="00877BD4"/>
    <w:rsid w:val="008821AE"/>
    <w:rsid w:val="00883D3A"/>
    <w:rsid w:val="008844F2"/>
    <w:rsid w:val="008854F7"/>
    <w:rsid w:val="008857C5"/>
    <w:rsid w:val="00885A9D"/>
    <w:rsid w:val="008929D2"/>
    <w:rsid w:val="00893272"/>
    <w:rsid w:val="00893636"/>
    <w:rsid w:val="00893B94"/>
    <w:rsid w:val="00893DF8"/>
    <w:rsid w:val="00896E9D"/>
    <w:rsid w:val="00896F11"/>
    <w:rsid w:val="008A1049"/>
    <w:rsid w:val="008A1293"/>
    <w:rsid w:val="008A16CD"/>
    <w:rsid w:val="008A1C98"/>
    <w:rsid w:val="008A322D"/>
    <w:rsid w:val="008A40D9"/>
    <w:rsid w:val="008A4D72"/>
    <w:rsid w:val="008A5C39"/>
    <w:rsid w:val="008A6285"/>
    <w:rsid w:val="008A63B2"/>
    <w:rsid w:val="008A766D"/>
    <w:rsid w:val="008B345D"/>
    <w:rsid w:val="008B6ED9"/>
    <w:rsid w:val="008C1FC2"/>
    <w:rsid w:val="008C2980"/>
    <w:rsid w:val="008C4DD6"/>
    <w:rsid w:val="008C5AFB"/>
    <w:rsid w:val="008D01D5"/>
    <w:rsid w:val="008D07FB"/>
    <w:rsid w:val="008D0C02"/>
    <w:rsid w:val="008D357D"/>
    <w:rsid w:val="008D3BEC"/>
    <w:rsid w:val="008D3F8B"/>
    <w:rsid w:val="008D435A"/>
    <w:rsid w:val="008E1CA5"/>
    <w:rsid w:val="008E387B"/>
    <w:rsid w:val="008E6087"/>
    <w:rsid w:val="008E758D"/>
    <w:rsid w:val="008E7F66"/>
    <w:rsid w:val="008F10A7"/>
    <w:rsid w:val="008F255D"/>
    <w:rsid w:val="008F48B0"/>
    <w:rsid w:val="008F5584"/>
    <w:rsid w:val="008F755D"/>
    <w:rsid w:val="008F7A39"/>
    <w:rsid w:val="00900467"/>
    <w:rsid w:val="00901EA6"/>
    <w:rsid w:val="009021E8"/>
    <w:rsid w:val="00904676"/>
    <w:rsid w:val="00904677"/>
    <w:rsid w:val="00905EE2"/>
    <w:rsid w:val="00906BF9"/>
    <w:rsid w:val="00911440"/>
    <w:rsid w:val="00911712"/>
    <w:rsid w:val="00911B27"/>
    <w:rsid w:val="009121D7"/>
    <w:rsid w:val="009163DF"/>
    <w:rsid w:val="009170BE"/>
    <w:rsid w:val="00917625"/>
    <w:rsid w:val="00920B55"/>
    <w:rsid w:val="0092226F"/>
    <w:rsid w:val="009222EC"/>
    <w:rsid w:val="00924BAB"/>
    <w:rsid w:val="0092591B"/>
    <w:rsid w:val="00925E32"/>
    <w:rsid w:val="009262C9"/>
    <w:rsid w:val="009267C9"/>
    <w:rsid w:val="00930EB9"/>
    <w:rsid w:val="00931BA4"/>
    <w:rsid w:val="00933DC7"/>
    <w:rsid w:val="00936145"/>
    <w:rsid w:val="0094100C"/>
    <w:rsid w:val="009418F4"/>
    <w:rsid w:val="00942BBC"/>
    <w:rsid w:val="00943065"/>
    <w:rsid w:val="00944180"/>
    <w:rsid w:val="009444AF"/>
    <w:rsid w:val="00944AA0"/>
    <w:rsid w:val="00947665"/>
    <w:rsid w:val="00947DA2"/>
    <w:rsid w:val="00951177"/>
    <w:rsid w:val="00953E37"/>
    <w:rsid w:val="00962657"/>
    <w:rsid w:val="0096339D"/>
    <w:rsid w:val="0096693D"/>
    <w:rsid w:val="009673E8"/>
    <w:rsid w:val="00967924"/>
    <w:rsid w:val="00970FDF"/>
    <w:rsid w:val="00972DB0"/>
    <w:rsid w:val="00974DB8"/>
    <w:rsid w:val="009778B1"/>
    <w:rsid w:val="00980661"/>
    <w:rsid w:val="0098093B"/>
    <w:rsid w:val="00983705"/>
    <w:rsid w:val="00983858"/>
    <w:rsid w:val="009870F2"/>
    <w:rsid w:val="009876D4"/>
    <w:rsid w:val="009909DA"/>
    <w:rsid w:val="009914A5"/>
    <w:rsid w:val="0099548E"/>
    <w:rsid w:val="00995A5A"/>
    <w:rsid w:val="00996456"/>
    <w:rsid w:val="00996A12"/>
    <w:rsid w:val="00997B0F"/>
    <w:rsid w:val="009A0CC3"/>
    <w:rsid w:val="009A0DF7"/>
    <w:rsid w:val="009A1A68"/>
    <w:rsid w:val="009A1CAD"/>
    <w:rsid w:val="009A3440"/>
    <w:rsid w:val="009A5722"/>
    <w:rsid w:val="009A5832"/>
    <w:rsid w:val="009A5C8B"/>
    <w:rsid w:val="009A6838"/>
    <w:rsid w:val="009B24B5"/>
    <w:rsid w:val="009B261E"/>
    <w:rsid w:val="009B3C8A"/>
    <w:rsid w:val="009B4EBC"/>
    <w:rsid w:val="009B5ABB"/>
    <w:rsid w:val="009B607F"/>
    <w:rsid w:val="009B7104"/>
    <w:rsid w:val="009B73CE"/>
    <w:rsid w:val="009C01FE"/>
    <w:rsid w:val="009C02A4"/>
    <w:rsid w:val="009C05D6"/>
    <w:rsid w:val="009C125F"/>
    <w:rsid w:val="009C2461"/>
    <w:rsid w:val="009C3ADF"/>
    <w:rsid w:val="009C6FE2"/>
    <w:rsid w:val="009C7674"/>
    <w:rsid w:val="009D004A"/>
    <w:rsid w:val="009D1B96"/>
    <w:rsid w:val="009D32B2"/>
    <w:rsid w:val="009D5880"/>
    <w:rsid w:val="009E0CEE"/>
    <w:rsid w:val="009E1FD4"/>
    <w:rsid w:val="009E3B07"/>
    <w:rsid w:val="009E4736"/>
    <w:rsid w:val="009E4B9F"/>
    <w:rsid w:val="009E51D1"/>
    <w:rsid w:val="009E5499"/>
    <w:rsid w:val="009E5531"/>
    <w:rsid w:val="009E76DA"/>
    <w:rsid w:val="009F171E"/>
    <w:rsid w:val="009F3D2F"/>
    <w:rsid w:val="009F5102"/>
    <w:rsid w:val="009F6A64"/>
    <w:rsid w:val="009F7052"/>
    <w:rsid w:val="00A02668"/>
    <w:rsid w:val="00A02801"/>
    <w:rsid w:val="00A02B26"/>
    <w:rsid w:val="00A06995"/>
    <w:rsid w:val="00A06A39"/>
    <w:rsid w:val="00A06B12"/>
    <w:rsid w:val="00A07F58"/>
    <w:rsid w:val="00A103D6"/>
    <w:rsid w:val="00A11F64"/>
    <w:rsid w:val="00A120FA"/>
    <w:rsid w:val="00A131CB"/>
    <w:rsid w:val="00A14847"/>
    <w:rsid w:val="00A163A0"/>
    <w:rsid w:val="00A16D6D"/>
    <w:rsid w:val="00A17834"/>
    <w:rsid w:val="00A2075E"/>
    <w:rsid w:val="00A21383"/>
    <w:rsid w:val="00A2199F"/>
    <w:rsid w:val="00A21B31"/>
    <w:rsid w:val="00A23061"/>
    <w:rsid w:val="00A2360E"/>
    <w:rsid w:val="00A23896"/>
    <w:rsid w:val="00A25A55"/>
    <w:rsid w:val="00A26E0C"/>
    <w:rsid w:val="00A32FCB"/>
    <w:rsid w:val="00A34C25"/>
    <w:rsid w:val="00A3507D"/>
    <w:rsid w:val="00A3717A"/>
    <w:rsid w:val="00A4088C"/>
    <w:rsid w:val="00A4188E"/>
    <w:rsid w:val="00A42A69"/>
    <w:rsid w:val="00A42A86"/>
    <w:rsid w:val="00A42AFB"/>
    <w:rsid w:val="00A4456B"/>
    <w:rsid w:val="00A448D4"/>
    <w:rsid w:val="00A45112"/>
    <w:rsid w:val="00A452E0"/>
    <w:rsid w:val="00A51030"/>
    <w:rsid w:val="00A51A96"/>
    <w:rsid w:val="00A51EA5"/>
    <w:rsid w:val="00A53742"/>
    <w:rsid w:val="00A557A1"/>
    <w:rsid w:val="00A559B6"/>
    <w:rsid w:val="00A56CE0"/>
    <w:rsid w:val="00A60A6C"/>
    <w:rsid w:val="00A6150D"/>
    <w:rsid w:val="00A62021"/>
    <w:rsid w:val="00A63059"/>
    <w:rsid w:val="00A6315E"/>
    <w:rsid w:val="00A63AE3"/>
    <w:rsid w:val="00A64EAD"/>
    <w:rsid w:val="00A651A4"/>
    <w:rsid w:val="00A71361"/>
    <w:rsid w:val="00A746E2"/>
    <w:rsid w:val="00A76B95"/>
    <w:rsid w:val="00A773C1"/>
    <w:rsid w:val="00A817B9"/>
    <w:rsid w:val="00A81FF2"/>
    <w:rsid w:val="00A83904"/>
    <w:rsid w:val="00A8564D"/>
    <w:rsid w:val="00A90016"/>
    <w:rsid w:val="00A906C6"/>
    <w:rsid w:val="00A90A79"/>
    <w:rsid w:val="00A9149F"/>
    <w:rsid w:val="00A918AF"/>
    <w:rsid w:val="00A93376"/>
    <w:rsid w:val="00A96928"/>
    <w:rsid w:val="00A96B30"/>
    <w:rsid w:val="00AA2697"/>
    <w:rsid w:val="00AA32AD"/>
    <w:rsid w:val="00AA3BE2"/>
    <w:rsid w:val="00AA59B5"/>
    <w:rsid w:val="00AA6D2A"/>
    <w:rsid w:val="00AA7777"/>
    <w:rsid w:val="00AA7B84"/>
    <w:rsid w:val="00AB14B1"/>
    <w:rsid w:val="00AB1E9A"/>
    <w:rsid w:val="00AB38EB"/>
    <w:rsid w:val="00AB55F7"/>
    <w:rsid w:val="00AC0B4C"/>
    <w:rsid w:val="00AC1164"/>
    <w:rsid w:val="00AC2296"/>
    <w:rsid w:val="00AC2754"/>
    <w:rsid w:val="00AC48B0"/>
    <w:rsid w:val="00AC4ACD"/>
    <w:rsid w:val="00AC5602"/>
    <w:rsid w:val="00AC5DFB"/>
    <w:rsid w:val="00AC7818"/>
    <w:rsid w:val="00AD0051"/>
    <w:rsid w:val="00AD089D"/>
    <w:rsid w:val="00AD13DC"/>
    <w:rsid w:val="00AD5C79"/>
    <w:rsid w:val="00AD6189"/>
    <w:rsid w:val="00AD6DE2"/>
    <w:rsid w:val="00AE03DC"/>
    <w:rsid w:val="00AE0A40"/>
    <w:rsid w:val="00AE1ED4"/>
    <w:rsid w:val="00AE21E1"/>
    <w:rsid w:val="00AE2F8D"/>
    <w:rsid w:val="00AE3BAE"/>
    <w:rsid w:val="00AE492B"/>
    <w:rsid w:val="00AE4EDB"/>
    <w:rsid w:val="00AE5EF6"/>
    <w:rsid w:val="00AE6A21"/>
    <w:rsid w:val="00AF1C8F"/>
    <w:rsid w:val="00AF23D4"/>
    <w:rsid w:val="00AF2B68"/>
    <w:rsid w:val="00AF2C92"/>
    <w:rsid w:val="00AF3EC1"/>
    <w:rsid w:val="00AF5025"/>
    <w:rsid w:val="00AF519F"/>
    <w:rsid w:val="00AF5387"/>
    <w:rsid w:val="00AF55F5"/>
    <w:rsid w:val="00AF7E86"/>
    <w:rsid w:val="00B024B9"/>
    <w:rsid w:val="00B04C80"/>
    <w:rsid w:val="00B077FA"/>
    <w:rsid w:val="00B115C8"/>
    <w:rsid w:val="00B127D7"/>
    <w:rsid w:val="00B13B0C"/>
    <w:rsid w:val="00B1453A"/>
    <w:rsid w:val="00B16277"/>
    <w:rsid w:val="00B20F82"/>
    <w:rsid w:val="00B25BD5"/>
    <w:rsid w:val="00B316DA"/>
    <w:rsid w:val="00B32F5E"/>
    <w:rsid w:val="00B34079"/>
    <w:rsid w:val="00B36BBC"/>
    <w:rsid w:val="00B3793A"/>
    <w:rsid w:val="00B37A75"/>
    <w:rsid w:val="00B401BA"/>
    <w:rsid w:val="00B407E4"/>
    <w:rsid w:val="00B425B6"/>
    <w:rsid w:val="00B42A72"/>
    <w:rsid w:val="00B43256"/>
    <w:rsid w:val="00B441AE"/>
    <w:rsid w:val="00B45A65"/>
    <w:rsid w:val="00B45F33"/>
    <w:rsid w:val="00B46D50"/>
    <w:rsid w:val="00B4763E"/>
    <w:rsid w:val="00B47B6F"/>
    <w:rsid w:val="00B50D09"/>
    <w:rsid w:val="00B53170"/>
    <w:rsid w:val="00B548B9"/>
    <w:rsid w:val="00B55500"/>
    <w:rsid w:val="00B56B6D"/>
    <w:rsid w:val="00B56BF5"/>
    <w:rsid w:val="00B56DBE"/>
    <w:rsid w:val="00B5747A"/>
    <w:rsid w:val="00B61E72"/>
    <w:rsid w:val="00B62999"/>
    <w:rsid w:val="00B63BE3"/>
    <w:rsid w:val="00B64885"/>
    <w:rsid w:val="00B65229"/>
    <w:rsid w:val="00B66810"/>
    <w:rsid w:val="00B72BE3"/>
    <w:rsid w:val="00B73B80"/>
    <w:rsid w:val="00B74858"/>
    <w:rsid w:val="00B770C7"/>
    <w:rsid w:val="00B8016E"/>
    <w:rsid w:val="00B80F26"/>
    <w:rsid w:val="00B822BD"/>
    <w:rsid w:val="00B842F4"/>
    <w:rsid w:val="00B851A0"/>
    <w:rsid w:val="00B85B87"/>
    <w:rsid w:val="00B8653C"/>
    <w:rsid w:val="00B91A7B"/>
    <w:rsid w:val="00B929DD"/>
    <w:rsid w:val="00B93AF6"/>
    <w:rsid w:val="00B95405"/>
    <w:rsid w:val="00B963F1"/>
    <w:rsid w:val="00BA020A"/>
    <w:rsid w:val="00BA1C50"/>
    <w:rsid w:val="00BA2816"/>
    <w:rsid w:val="00BA301F"/>
    <w:rsid w:val="00BA6D2D"/>
    <w:rsid w:val="00BA7AF1"/>
    <w:rsid w:val="00BA7C84"/>
    <w:rsid w:val="00BB025A"/>
    <w:rsid w:val="00BB02A4"/>
    <w:rsid w:val="00BB0798"/>
    <w:rsid w:val="00BB1270"/>
    <w:rsid w:val="00BB1E44"/>
    <w:rsid w:val="00BB5267"/>
    <w:rsid w:val="00BB52B8"/>
    <w:rsid w:val="00BB567B"/>
    <w:rsid w:val="00BB59D8"/>
    <w:rsid w:val="00BB7105"/>
    <w:rsid w:val="00BB7E69"/>
    <w:rsid w:val="00BC0961"/>
    <w:rsid w:val="00BC0CAD"/>
    <w:rsid w:val="00BC0E51"/>
    <w:rsid w:val="00BC3C1F"/>
    <w:rsid w:val="00BC41AE"/>
    <w:rsid w:val="00BC5411"/>
    <w:rsid w:val="00BC66BE"/>
    <w:rsid w:val="00BC7AAB"/>
    <w:rsid w:val="00BC7CE7"/>
    <w:rsid w:val="00BD03E8"/>
    <w:rsid w:val="00BD1C72"/>
    <w:rsid w:val="00BD295E"/>
    <w:rsid w:val="00BD3526"/>
    <w:rsid w:val="00BD4664"/>
    <w:rsid w:val="00BD5998"/>
    <w:rsid w:val="00BD7203"/>
    <w:rsid w:val="00BD7DF5"/>
    <w:rsid w:val="00BE0FBD"/>
    <w:rsid w:val="00BE1193"/>
    <w:rsid w:val="00BE32C8"/>
    <w:rsid w:val="00BE721A"/>
    <w:rsid w:val="00BF47D2"/>
    <w:rsid w:val="00BF4849"/>
    <w:rsid w:val="00BF4EA7"/>
    <w:rsid w:val="00C00EDB"/>
    <w:rsid w:val="00C02863"/>
    <w:rsid w:val="00C0383A"/>
    <w:rsid w:val="00C05BAD"/>
    <w:rsid w:val="00C067FF"/>
    <w:rsid w:val="00C12862"/>
    <w:rsid w:val="00C139CB"/>
    <w:rsid w:val="00C13D28"/>
    <w:rsid w:val="00C14585"/>
    <w:rsid w:val="00C14B30"/>
    <w:rsid w:val="00C165A0"/>
    <w:rsid w:val="00C2064B"/>
    <w:rsid w:val="00C216CE"/>
    <w:rsid w:val="00C2184F"/>
    <w:rsid w:val="00C22A78"/>
    <w:rsid w:val="00C23252"/>
    <w:rsid w:val="00C23C7E"/>
    <w:rsid w:val="00C246C5"/>
    <w:rsid w:val="00C25A82"/>
    <w:rsid w:val="00C30A2A"/>
    <w:rsid w:val="00C312F3"/>
    <w:rsid w:val="00C330C1"/>
    <w:rsid w:val="00C33993"/>
    <w:rsid w:val="00C340E2"/>
    <w:rsid w:val="00C34D69"/>
    <w:rsid w:val="00C3601C"/>
    <w:rsid w:val="00C3674B"/>
    <w:rsid w:val="00C4069E"/>
    <w:rsid w:val="00C408EC"/>
    <w:rsid w:val="00C41705"/>
    <w:rsid w:val="00C41ADC"/>
    <w:rsid w:val="00C4214E"/>
    <w:rsid w:val="00C44149"/>
    <w:rsid w:val="00C44410"/>
    <w:rsid w:val="00C44A15"/>
    <w:rsid w:val="00C4630A"/>
    <w:rsid w:val="00C50541"/>
    <w:rsid w:val="00C523F0"/>
    <w:rsid w:val="00C526D2"/>
    <w:rsid w:val="00C53A91"/>
    <w:rsid w:val="00C55490"/>
    <w:rsid w:val="00C5794E"/>
    <w:rsid w:val="00C60290"/>
    <w:rsid w:val="00C60968"/>
    <w:rsid w:val="00C63D39"/>
    <w:rsid w:val="00C63EDD"/>
    <w:rsid w:val="00C65B36"/>
    <w:rsid w:val="00C6612A"/>
    <w:rsid w:val="00C7217C"/>
    <w:rsid w:val="00C7292E"/>
    <w:rsid w:val="00C73171"/>
    <w:rsid w:val="00C74E88"/>
    <w:rsid w:val="00C80924"/>
    <w:rsid w:val="00C8286B"/>
    <w:rsid w:val="00C92031"/>
    <w:rsid w:val="00C94351"/>
    <w:rsid w:val="00C947F8"/>
    <w:rsid w:val="00C9515F"/>
    <w:rsid w:val="00C963C5"/>
    <w:rsid w:val="00CA030C"/>
    <w:rsid w:val="00CA083E"/>
    <w:rsid w:val="00CA1F41"/>
    <w:rsid w:val="00CA23CC"/>
    <w:rsid w:val="00CA32EE"/>
    <w:rsid w:val="00CA3F5E"/>
    <w:rsid w:val="00CA5771"/>
    <w:rsid w:val="00CA699E"/>
    <w:rsid w:val="00CA6A1A"/>
    <w:rsid w:val="00CB46BF"/>
    <w:rsid w:val="00CC1E75"/>
    <w:rsid w:val="00CC2E0E"/>
    <w:rsid w:val="00CC30A8"/>
    <w:rsid w:val="00CC361C"/>
    <w:rsid w:val="00CC474B"/>
    <w:rsid w:val="00CC658C"/>
    <w:rsid w:val="00CC67BF"/>
    <w:rsid w:val="00CC7CF1"/>
    <w:rsid w:val="00CD0843"/>
    <w:rsid w:val="00CD303B"/>
    <w:rsid w:val="00CD4E31"/>
    <w:rsid w:val="00CD51F3"/>
    <w:rsid w:val="00CD5A78"/>
    <w:rsid w:val="00CD7345"/>
    <w:rsid w:val="00CD76BF"/>
    <w:rsid w:val="00CE372E"/>
    <w:rsid w:val="00CE497A"/>
    <w:rsid w:val="00CF0A1B"/>
    <w:rsid w:val="00CF18FD"/>
    <w:rsid w:val="00CF19F6"/>
    <w:rsid w:val="00CF20DE"/>
    <w:rsid w:val="00CF281B"/>
    <w:rsid w:val="00CF2F4F"/>
    <w:rsid w:val="00CF46A3"/>
    <w:rsid w:val="00CF536D"/>
    <w:rsid w:val="00D00E7C"/>
    <w:rsid w:val="00D02E9D"/>
    <w:rsid w:val="00D03CD2"/>
    <w:rsid w:val="00D10CB8"/>
    <w:rsid w:val="00D1258F"/>
    <w:rsid w:val="00D12806"/>
    <w:rsid w:val="00D12D44"/>
    <w:rsid w:val="00D15018"/>
    <w:rsid w:val="00D158AC"/>
    <w:rsid w:val="00D16575"/>
    <w:rsid w:val="00D1694C"/>
    <w:rsid w:val="00D20F5E"/>
    <w:rsid w:val="00D22579"/>
    <w:rsid w:val="00D22BDE"/>
    <w:rsid w:val="00D23B76"/>
    <w:rsid w:val="00D24B4A"/>
    <w:rsid w:val="00D24D72"/>
    <w:rsid w:val="00D31A26"/>
    <w:rsid w:val="00D31EB9"/>
    <w:rsid w:val="00D333DE"/>
    <w:rsid w:val="00D379A3"/>
    <w:rsid w:val="00D45FF3"/>
    <w:rsid w:val="00D512CF"/>
    <w:rsid w:val="00D528B9"/>
    <w:rsid w:val="00D52950"/>
    <w:rsid w:val="00D53186"/>
    <w:rsid w:val="00D5487D"/>
    <w:rsid w:val="00D5567E"/>
    <w:rsid w:val="00D56B21"/>
    <w:rsid w:val="00D57EF5"/>
    <w:rsid w:val="00D60140"/>
    <w:rsid w:val="00D6024A"/>
    <w:rsid w:val="00D608B5"/>
    <w:rsid w:val="00D6140C"/>
    <w:rsid w:val="00D62A73"/>
    <w:rsid w:val="00D64739"/>
    <w:rsid w:val="00D64DA3"/>
    <w:rsid w:val="00D716BE"/>
    <w:rsid w:val="00D71F99"/>
    <w:rsid w:val="00D72DC0"/>
    <w:rsid w:val="00D73CA4"/>
    <w:rsid w:val="00D73D71"/>
    <w:rsid w:val="00D74396"/>
    <w:rsid w:val="00D7577D"/>
    <w:rsid w:val="00D779AC"/>
    <w:rsid w:val="00D80284"/>
    <w:rsid w:val="00D81F71"/>
    <w:rsid w:val="00D826F8"/>
    <w:rsid w:val="00D85D41"/>
    <w:rsid w:val="00D8642D"/>
    <w:rsid w:val="00D90A5E"/>
    <w:rsid w:val="00D91A68"/>
    <w:rsid w:val="00D95A68"/>
    <w:rsid w:val="00D97A3E"/>
    <w:rsid w:val="00DA06F3"/>
    <w:rsid w:val="00DA17C7"/>
    <w:rsid w:val="00DA6A9A"/>
    <w:rsid w:val="00DA6DA5"/>
    <w:rsid w:val="00DB1EFD"/>
    <w:rsid w:val="00DB3EAF"/>
    <w:rsid w:val="00DB45F8"/>
    <w:rsid w:val="00DB46C6"/>
    <w:rsid w:val="00DB610C"/>
    <w:rsid w:val="00DC3203"/>
    <w:rsid w:val="00DC3C99"/>
    <w:rsid w:val="00DC4A97"/>
    <w:rsid w:val="00DC52F5"/>
    <w:rsid w:val="00DC5FD0"/>
    <w:rsid w:val="00DC622A"/>
    <w:rsid w:val="00DC76F9"/>
    <w:rsid w:val="00DD0354"/>
    <w:rsid w:val="00DD1474"/>
    <w:rsid w:val="00DD27D7"/>
    <w:rsid w:val="00DD3961"/>
    <w:rsid w:val="00DD458C"/>
    <w:rsid w:val="00DD4D53"/>
    <w:rsid w:val="00DD72E9"/>
    <w:rsid w:val="00DD7605"/>
    <w:rsid w:val="00DD7830"/>
    <w:rsid w:val="00DE2020"/>
    <w:rsid w:val="00DE2D91"/>
    <w:rsid w:val="00DE3476"/>
    <w:rsid w:val="00DE7BEA"/>
    <w:rsid w:val="00DF2AD2"/>
    <w:rsid w:val="00DF5B84"/>
    <w:rsid w:val="00DF6D5B"/>
    <w:rsid w:val="00DF771B"/>
    <w:rsid w:val="00DF7EE2"/>
    <w:rsid w:val="00E01BAA"/>
    <w:rsid w:val="00E0282A"/>
    <w:rsid w:val="00E02F9B"/>
    <w:rsid w:val="00E05190"/>
    <w:rsid w:val="00E07E14"/>
    <w:rsid w:val="00E14F94"/>
    <w:rsid w:val="00E17336"/>
    <w:rsid w:val="00E17D15"/>
    <w:rsid w:val="00E21B12"/>
    <w:rsid w:val="00E21C6F"/>
    <w:rsid w:val="00E22B95"/>
    <w:rsid w:val="00E25461"/>
    <w:rsid w:val="00E26562"/>
    <w:rsid w:val="00E30331"/>
    <w:rsid w:val="00E3037E"/>
    <w:rsid w:val="00E308F8"/>
    <w:rsid w:val="00E30BB8"/>
    <w:rsid w:val="00E31F9C"/>
    <w:rsid w:val="00E33D3B"/>
    <w:rsid w:val="00E40488"/>
    <w:rsid w:val="00E4345A"/>
    <w:rsid w:val="00E46068"/>
    <w:rsid w:val="00E5029A"/>
    <w:rsid w:val="00E50367"/>
    <w:rsid w:val="00E51ABA"/>
    <w:rsid w:val="00E524CB"/>
    <w:rsid w:val="00E53B69"/>
    <w:rsid w:val="00E53BA7"/>
    <w:rsid w:val="00E63D85"/>
    <w:rsid w:val="00E65456"/>
    <w:rsid w:val="00E65A91"/>
    <w:rsid w:val="00E65C22"/>
    <w:rsid w:val="00E65E67"/>
    <w:rsid w:val="00E66188"/>
    <w:rsid w:val="00E664FB"/>
    <w:rsid w:val="00E6689D"/>
    <w:rsid w:val="00E672F0"/>
    <w:rsid w:val="00E70373"/>
    <w:rsid w:val="00E72E40"/>
    <w:rsid w:val="00E72FC4"/>
    <w:rsid w:val="00E73665"/>
    <w:rsid w:val="00E73886"/>
    <w:rsid w:val="00E73999"/>
    <w:rsid w:val="00E73BDC"/>
    <w:rsid w:val="00E73E9E"/>
    <w:rsid w:val="00E77985"/>
    <w:rsid w:val="00E811CC"/>
    <w:rsid w:val="00E81660"/>
    <w:rsid w:val="00E854FE"/>
    <w:rsid w:val="00E85589"/>
    <w:rsid w:val="00E86936"/>
    <w:rsid w:val="00E875F9"/>
    <w:rsid w:val="00E87724"/>
    <w:rsid w:val="00E906CC"/>
    <w:rsid w:val="00E939A0"/>
    <w:rsid w:val="00E947FE"/>
    <w:rsid w:val="00E954C8"/>
    <w:rsid w:val="00E97E4E"/>
    <w:rsid w:val="00EA0938"/>
    <w:rsid w:val="00EA1CC2"/>
    <w:rsid w:val="00EA2D76"/>
    <w:rsid w:val="00EA4644"/>
    <w:rsid w:val="00EA758A"/>
    <w:rsid w:val="00EB096F"/>
    <w:rsid w:val="00EB199F"/>
    <w:rsid w:val="00EB27C4"/>
    <w:rsid w:val="00EB5387"/>
    <w:rsid w:val="00EB5C10"/>
    <w:rsid w:val="00EB7322"/>
    <w:rsid w:val="00EC0FE9"/>
    <w:rsid w:val="00EC198B"/>
    <w:rsid w:val="00EC1CDE"/>
    <w:rsid w:val="00EC426D"/>
    <w:rsid w:val="00EC571B"/>
    <w:rsid w:val="00EC57D7"/>
    <w:rsid w:val="00EC6385"/>
    <w:rsid w:val="00EC6D34"/>
    <w:rsid w:val="00EC7F50"/>
    <w:rsid w:val="00ED1CEE"/>
    <w:rsid w:val="00ED1DE9"/>
    <w:rsid w:val="00ED23D4"/>
    <w:rsid w:val="00ED5E0B"/>
    <w:rsid w:val="00EE1C35"/>
    <w:rsid w:val="00EE37B6"/>
    <w:rsid w:val="00EF0F45"/>
    <w:rsid w:val="00EF14AF"/>
    <w:rsid w:val="00EF31EC"/>
    <w:rsid w:val="00EF7463"/>
    <w:rsid w:val="00EF7971"/>
    <w:rsid w:val="00F002EF"/>
    <w:rsid w:val="00F0033A"/>
    <w:rsid w:val="00F0167B"/>
    <w:rsid w:val="00F01EE9"/>
    <w:rsid w:val="00F02687"/>
    <w:rsid w:val="00F044E7"/>
    <w:rsid w:val="00F04900"/>
    <w:rsid w:val="00F065A4"/>
    <w:rsid w:val="00F07767"/>
    <w:rsid w:val="00F07CB9"/>
    <w:rsid w:val="00F10113"/>
    <w:rsid w:val="00F126B9"/>
    <w:rsid w:val="00F12715"/>
    <w:rsid w:val="00F13DBA"/>
    <w:rsid w:val="00F144D5"/>
    <w:rsid w:val="00F146F0"/>
    <w:rsid w:val="00F15039"/>
    <w:rsid w:val="00F20FF3"/>
    <w:rsid w:val="00F212B3"/>
    <w:rsid w:val="00F2190B"/>
    <w:rsid w:val="00F228B5"/>
    <w:rsid w:val="00F2389C"/>
    <w:rsid w:val="00F25C67"/>
    <w:rsid w:val="00F264C2"/>
    <w:rsid w:val="00F27119"/>
    <w:rsid w:val="00F275EF"/>
    <w:rsid w:val="00F3005C"/>
    <w:rsid w:val="00F30DFF"/>
    <w:rsid w:val="00F32B80"/>
    <w:rsid w:val="00F340EB"/>
    <w:rsid w:val="00F35285"/>
    <w:rsid w:val="00F42369"/>
    <w:rsid w:val="00F43096"/>
    <w:rsid w:val="00F43B9D"/>
    <w:rsid w:val="00F44D5E"/>
    <w:rsid w:val="00F4524F"/>
    <w:rsid w:val="00F45AFC"/>
    <w:rsid w:val="00F507AB"/>
    <w:rsid w:val="00F50F36"/>
    <w:rsid w:val="00F53A35"/>
    <w:rsid w:val="00F55A3D"/>
    <w:rsid w:val="00F56056"/>
    <w:rsid w:val="00F5744B"/>
    <w:rsid w:val="00F60AC2"/>
    <w:rsid w:val="00F61209"/>
    <w:rsid w:val="00F6233A"/>
    <w:rsid w:val="00F6259E"/>
    <w:rsid w:val="00F63A70"/>
    <w:rsid w:val="00F63CE7"/>
    <w:rsid w:val="00F65DD4"/>
    <w:rsid w:val="00F672B2"/>
    <w:rsid w:val="00F67B3A"/>
    <w:rsid w:val="00F70055"/>
    <w:rsid w:val="00F709E6"/>
    <w:rsid w:val="00F72672"/>
    <w:rsid w:val="00F73AFE"/>
    <w:rsid w:val="00F777D3"/>
    <w:rsid w:val="00F802FA"/>
    <w:rsid w:val="00F81B52"/>
    <w:rsid w:val="00F83973"/>
    <w:rsid w:val="00F84473"/>
    <w:rsid w:val="00F86FA0"/>
    <w:rsid w:val="00F87FA3"/>
    <w:rsid w:val="00F90D61"/>
    <w:rsid w:val="00F91FBF"/>
    <w:rsid w:val="00F93D8C"/>
    <w:rsid w:val="00F9533F"/>
    <w:rsid w:val="00F96118"/>
    <w:rsid w:val="00FA3102"/>
    <w:rsid w:val="00FA47CA"/>
    <w:rsid w:val="00FA48D4"/>
    <w:rsid w:val="00FA54FA"/>
    <w:rsid w:val="00FA6D39"/>
    <w:rsid w:val="00FA7736"/>
    <w:rsid w:val="00FB227E"/>
    <w:rsid w:val="00FB3D61"/>
    <w:rsid w:val="00FB44CE"/>
    <w:rsid w:val="00FB4C42"/>
    <w:rsid w:val="00FB5009"/>
    <w:rsid w:val="00FB76AB"/>
    <w:rsid w:val="00FC04E8"/>
    <w:rsid w:val="00FC09B1"/>
    <w:rsid w:val="00FC3642"/>
    <w:rsid w:val="00FC4D40"/>
    <w:rsid w:val="00FC4F3A"/>
    <w:rsid w:val="00FD03FE"/>
    <w:rsid w:val="00FD126E"/>
    <w:rsid w:val="00FD3C36"/>
    <w:rsid w:val="00FD4D81"/>
    <w:rsid w:val="00FD56F1"/>
    <w:rsid w:val="00FD7498"/>
    <w:rsid w:val="00FD7FB3"/>
    <w:rsid w:val="00FE02DF"/>
    <w:rsid w:val="00FE2524"/>
    <w:rsid w:val="00FE4713"/>
    <w:rsid w:val="00FE6D59"/>
    <w:rsid w:val="00FF0635"/>
    <w:rsid w:val="00FF1F44"/>
    <w:rsid w:val="00FF225E"/>
    <w:rsid w:val="00FF26C2"/>
    <w:rsid w:val="00FF5ABF"/>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F1C20"/>
  <w15:docId w15:val="{B7A48691-84FA-41A0-A96B-2415FE37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50541"/>
    <w:pPr>
      <w:spacing w:line="480" w:lineRule="auto"/>
    </w:pPr>
    <w:rPr>
      <w:sz w:val="24"/>
      <w:szCs w:val="24"/>
      <w:lang w:val="en-US"/>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PlaceholderText">
    <w:name w:val="Placeholder Text"/>
    <w:basedOn w:val="DefaultParagraphFont"/>
    <w:semiHidden/>
    <w:rsid w:val="00D6140C"/>
    <w:rPr>
      <w:color w:val="808080"/>
    </w:rPr>
  </w:style>
  <w:style w:type="paragraph" w:styleId="Bibliography">
    <w:name w:val="Bibliography"/>
    <w:basedOn w:val="Normal"/>
    <w:next w:val="Normal"/>
    <w:unhideWhenUsed/>
    <w:rsid w:val="0075211D"/>
    <w:pPr>
      <w:ind w:left="720" w:hanging="720"/>
    </w:pPr>
  </w:style>
  <w:style w:type="paragraph" w:styleId="BalloonText">
    <w:name w:val="Balloon Text"/>
    <w:basedOn w:val="Normal"/>
    <w:link w:val="BalloonTextChar"/>
    <w:semiHidden/>
    <w:unhideWhenUsed/>
    <w:rsid w:val="00102E3D"/>
    <w:pPr>
      <w:spacing w:line="240" w:lineRule="auto"/>
    </w:pPr>
    <w:rPr>
      <w:sz w:val="18"/>
      <w:szCs w:val="18"/>
    </w:rPr>
  </w:style>
  <w:style w:type="character" w:customStyle="1" w:styleId="BalloonTextChar">
    <w:name w:val="Balloon Text Char"/>
    <w:basedOn w:val="DefaultParagraphFont"/>
    <w:link w:val="BalloonText"/>
    <w:semiHidden/>
    <w:rsid w:val="00102E3D"/>
    <w:rPr>
      <w:sz w:val="18"/>
      <w:szCs w:val="18"/>
      <w:lang w:val="en-US"/>
    </w:rPr>
  </w:style>
  <w:style w:type="paragraph" w:styleId="Revision">
    <w:name w:val="Revision"/>
    <w:hidden/>
    <w:semiHidden/>
    <w:rsid w:val="0040105C"/>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279724135">
      <w:bodyDiv w:val="1"/>
      <w:marLeft w:val="0"/>
      <w:marRight w:val="0"/>
      <w:marTop w:val="0"/>
      <w:marBottom w:val="0"/>
      <w:divBdr>
        <w:top w:val="none" w:sz="0" w:space="0" w:color="auto"/>
        <w:left w:val="none" w:sz="0" w:space="0" w:color="auto"/>
        <w:bottom w:val="none" w:sz="0" w:space="0" w:color="auto"/>
        <w:right w:val="none" w:sz="0" w:space="0" w:color="auto"/>
      </w:divBdr>
    </w:div>
    <w:div w:id="2124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Documents\GitHub\manuscripts\urban_boundaries_gb_ijgis_submission_r3\TF_Template_Word_Windows_2013\TF_Template_Word_Windows_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164EB9-8E1B-4F34-927D-3A4D5819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TF_Template_Word_Windows_2013</Template>
  <TotalTime>175</TotalTime>
  <Pages>30</Pages>
  <Words>31825</Words>
  <Characters>181406</Characters>
  <Application>Microsoft Office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TF_Template_Word_Windows_2013</vt:lpstr>
    </vt:vector>
  </TitlesOfParts>
  <Company>Informa Plc</Company>
  <LinksUpToDate>false</LinksUpToDate>
  <CharactersWithSpaces>212806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TF_Template_Word_Windows_2013</dc:title>
  <dc:creator>Jun</dc:creator>
  <cp:lastModifiedBy>Yin, Junjun</cp:lastModifiedBy>
  <cp:revision>69</cp:revision>
  <cp:lastPrinted>2011-07-22T14:54:00Z</cp:lastPrinted>
  <dcterms:created xsi:type="dcterms:W3CDTF">2016-11-02T21:38:00Z</dcterms:created>
  <dcterms:modified xsi:type="dcterms:W3CDTF">2016-11-07T05:07:00Z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id="7957PkvT"/&gt;&lt;style id="http://www.zotero.org/styles/apa"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