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63638C11"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w:t>
      </w:r>
      <w:del w:id="0" w:author="Yin, Junjun" w:date="2016-11-01T17:26:00Z">
        <w:r w:rsidRPr="00712DDC" w:rsidDel="00DD7830">
          <w:delText>Tweets</w:delText>
        </w:r>
      </w:del>
      <w:ins w:id="1" w:author="Yin, Junjun" w:date="2016-11-01T17:26:00Z">
        <w:r w:rsidR="00DD7830">
          <w:t>tweets</w:t>
        </w:r>
      </w:ins>
      <w:r w:rsidRPr="00712DDC">
        <w:t xml:space="preserve">.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More importantly,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anthropographic urban areas, which provides new insights into the interactions between human activity and urban space.</w:t>
      </w:r>
    </w:p>
    <w:p w14:paraId="0915C441" w14:textId="77777777" w:rsidR="0020415E" w:rsidRPr="00712DDC" w:rsidRDefault="00997B0F" w:rsidP="0096693D">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lastRenderedPageBreak/>
        <w:t>Introduction</w:t>
      </w:r>
    </w:p>
    <w:p w14:paraId="37944BD9" w14:textId="456724CC" w:rsidR="00997B0F" w:rsidRPr="00712DDC" w:rsidRDefault="00BC0CAD" w:rsidP="00CF0A1B">
      <w:pPr>
        <w:pStyle w:val="Paragraph"/>
      </w:pPr>
      <w:r w:rsidRPr="00712DDC">
        <w:t>Official urban boundaries are defined by government agencies for political and administrative purposes. Urban environments are conceptualized as spaces that are recreated and formed by human activities</w:t>
      </w:r>
      <w:r w:rsidR="00336064">
        <w:t xml:space="preserve"> </w:t>
      </w:r>
      <w:r w:rsidR="00336064">
        <w:fldChar w:fldCharType="begin"/>
      </w:r>
      <w:r w:rsidR="00B8653C">
        <w:instrText xml:space="preserve"> ADDIN ZOTERO_ITEM CSL_CITATION {"citationID":"Kf4ATT3i","properties":{"formattedCitation":"(Schliephake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336064">
        <w:fldChar w:fldCharType="separate"/>
      </w:r>
      <w:r w:rsidR="00C7217C">
        <w:rPr>
          <w:noProof/>
        </w:rPr>
        <w:t>(Schliephake 2014)</w:t>
      </w:r>
      <w:r w:rsidR="00336064">
        <w:fldChar w:fldCharType="end"/>
      </w:r>
      <w:r w:rsidRPr="00712DDC">
        <w:t>.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w:t>
      </w:r>
      <w:r w:rsidR="00D00E7C">
        <w:fldChar w:fldCharType="begin"/>
      </w:r>
      <w:r w:rsidR="00CA699E">
        <w:instrText xml:space="preserve"> ADDIN ZOTERO_ITEM CSL_CITATION {"citationID":"SpIvhOkt","properties":{"formattedCitation":"(Gao et al. 2014; Jiang and Miao 2015; X. Liu et al. 2015; Long et al. 2015)","plainCitation":"(Gao et al. 2014; Jiang and Miao 2015; X. Liu et al. 2015; Long et al. 2015)"},"citationItems":[{"id":947,"uris":["http://zotero.org/users/1928267/items/63I692W5"],"uri":["http://zotero.org/users/1928267/items/63I692W5"],"itemData":{"id":947,"type":"paper-conference","title":"Detecting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D00E7C">
        <w:fldChar w:fldCharType="separate"/>
      </w:r>
      <w:r w:rsidR="00C7217C">
        <w:rPr>
          <w:noProof/>
        </w:rPr>
        <w:t>(Gao et al. 2014; Jiang and Miao 2015; X. Liu et al. 2015; Long et al. 2015)</w:t>
      </w:r>
      <w:r w:rsidR="00D00E7C">
        <w:fldChar w:fldCharType="end"/>
      </w:r>
      <w:r w:rsidR="00700ABE" w:rsidRPr="00712DDC">
        <w:t>. Many studies adopt a “bottom-up”</w:t>
      </w:r>
      <w:r w:rsidRPr="00712DDC">
        <w:t xml:space="preserve"> approach to urban boundary</w:t>
      </w:r>
      <w:r w:rsidR="00A93376" w:rsidRPr="00712DDC">
        <w:t xml:space="preserve"> </w:t>
      </w:r>
      <w:r w:rsidRPr="00712DDC">
        <w:t>delineation, where the geographic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 is applied to partition the network and associated geographic space based on</w:t>
      </w:r>
      <w:r w:rsidR="00A93376" w:rsidRPr="00712DDC">
        <w:t xml:space="preserve"> </w:t>
      </w:r>
      <w:r w:rsidRPr="00712DDC">
        <w:t xml:space="preserve">the strength of human interaction among the nodes </w:t>
      </w:r>
      <w:r w:rsidR="00E3037E">
        <w:fldChar w:fldCharType="begin"/>
      </w:r>
      <w:r w:rsidR="00E3037E">
        <w: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E3037E">
        <w:fldChar w:fldCharType="separate"/>
      </w:r>
      <w:r w:rsidR="00C7217C">
        <w:rPr>
          <w:noProof/>
        </w:rPr>
        <w:t>(Lancichinetti and Fortunato 2009)</w:t>
      </w:r>
      <w:r w:rsidR="00E3037E">
        <w:fldChar w:fldCharType="end"/>
      </w:r>
      <w:r w:rsidRPr="00712DDC">
        <w:t>.</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 xml:space="preserve">boundaries in Great Britain </w:t>
      </w:r>
      <w:r w:rsidR="00E3037E">
        <w:fldChar w:fldCharType="begin"/>
      </w:r>
      <w:r w:rsidR="00E3037E">
        <w:instrText xml:space="preserve"> ADDIN ZOTERO_ITEM CSL_CITATION {"citationID":"Ewly17h4","properties":{"formattedCitation":"(Ratti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E3037E">
        <w:fldChar w:fldCharType="separate"/>
      </w:r>
      <w:r w:rsidR="00C7217C">
        <w:rPr>
          <w:noProof/>
        </w:rPr>
        <w:t>(Ratti et al. 2010)</w:t>
      </w:r>
      <w:r w:rsidR="00E3037E">
        <w:fldChar w:fldCharType="end"/>
      </w:r>
      <w:r w:rsidRPr="00712DDC">
        <w:t>. Extending the previous method to di</w:t>
      </w:r>
      <w:r w:rsidR="00A93376" w:rsidRPr="00712DDC">
        <w:t>ffer</w:t>
      </w:r>
      <w:r w:rsidRPr="00712DDC">
        <w:t>ent c</w:t>
      </w:r>
      <w:r w:rsidR="00E3037E">
        <w:t xml:space="preserve">ountries </w:t>
      </w:r>
      <w:r w:rsidR="00E3037E">
        <w:fldChar w:fldCharType="begin"/>
      </w:r>
      <w:r w:rsidR="00E3037E">
        <w:instrText xml:space="preserve"> ADDIN ZOTERO_ITEM CSL_CITATION {"citationID":"zALTm6F5","properties":{"formattedCitation":"(Sobolevsky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E3037E">
        <w:fldChar w:fldCharType="separate"/>
      </w:r>
      <w:r w:rsidR="00C7217C">
        <w:rPr>
          <w:noProof/>
        </w:rPr>
        <w:t>(Sobolevsky et al. 2013)</w:t>
      </w:r>
      <w:r w:rsidR="00E3037E">
        <w:fldChar w:fldCharType="end"/>
      </w:r>
      <w:r w:rsidRPr="00712DDC">
        <w:t>,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 xml:space="preserve">the world </w:t>
      </w:r>
      <w:r w:rsidR="009D32B2">
        <w:fldChar w:fldCharType="begin"/>
      </w:r>
      <w:r w:rsidR="009D32B2">
        <w:instrText xml:space="preserve"> ADDIN ZOTERO_ITEM CSL_CITATION {"citationID":"vDXxOME8","properties":{"formattedCitation":"(Kallus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9D32B2">
        <w:fldChar w:fldCharType="separate"/>
      </w:r>
      <w:r w:rsidR="00C7217C">
        <w:rPr>
          <w:noProof/>
        </w:rPr>
        <w:t>(Kallus et al. 2015)</w:t>
      </w:r>
      <w:r w:rsidR="009D32B2">
        <w:fldChar w:fldCharType="end"/>
      </w:r>
      <w:r w:rsidRPr="00712DDC">
        <w:t>,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149E85EC" w:rsidR="008738F9" w:rsidRPr="00712DDC" w:rsidRDefault="003A393F" w:rsidP="0018578C">
      <w:pPr>
        <w:pStyle w:val="Newparagraph"/>
      </w:pPr>
      <w:r w:rsidRPr="00712DDC">
        <w:lastRenderedPageBreak/>
        <w:t xml:space="preserve">A common finding from the mentioned studies is that the strongly connected urban regions in the form of communities in the network space yield geographically cohesive areas, in spite of different community detection methods and various forms of social and </w:t>
      </w:r>
      <w:del w:id="2" w:author="Yin, Junjun" w:date="2016-11-01T16:50:00Z">
        <w:r w:rsidRPr="00712DDC" w:rsidDel="002518E1">
          <w:delText xml:space="preserve">physical </w:delText>
        </w:r>
      </w:del>
      <w:ins w:id="3" w:author="Yin, Junjun" w:date="2016-11-01T16:50:00Z">
        <w:r w:rsidR="002518E1">
          <w:t>spatial</w:t>
        </w:r>
        <w:r w:rsidR="002518E1" w:rsidRPr="00712DDC">
          <w:t xml:space="preserve"> </w:t>
        </w:r>
      </w:ins>
      <w:r w:rsidRPr="00712DDC">
        <w:t xml:space="preserve">human interactions were used. A general consensus is that those geographically cohesive areas are instances of the </w:t>
      </w:r>
      <w:del w:id="4" w:author="Junjun Yin" w:date="2016-10-31T13:33:00Z">
        <w:r w:rsidRPr="00712DDC" w:rsidDel="00A62021">
          <w:delText xml:space="preserve">effects on </w:delText>
        </w:r>
      </w:del>
      <w:r w:rsidRPr="00712DDC">
        <w:t>spatial proximity</w:t>
      </w:r>
      <w:ins w:id="5" w:author="Junjun Yin" w:date="2016-10-31T13:33:00Z">
        <w:r w:rsidR="00A62021">
          <w:t xml:space="preserve"> effects</w:t>
        </w:r>
      </w:ins>
      <w:r w:rsidRPr="00712DDC">
        <w:t xml:space="preserve">, where the interaction strength between two urban regions decreases as the geographical distance between them increases </w:t>
      </w:r>
      <w:r w:rsidR="009B607F">
        <w:fldChar w:fldCharType="begin"/>
      </w:r>
      <w:r w:rsidR="009B607F">
        <w:instrText xml:space="preserve"> ADDIN ZOTERO_ITEM CSL_CITATION {"citationID":"MzAAF931","properties":{"formattedCitation":"(Fotheringham 1981)","plainCitation":"(Fotheringham 1981)"},"citationItems":[{"id":946,"uris":["http://zotero.org/users/1928267/items/EIWUEFE4"],"uri":["http://zotero.org/users/1928267/items/EIWUEFE4"],"itemData":{"id":946,"type":"article-journal","title":"Spatial structure and distance-decay parameters","container-title":"Annals of the Association of American Geographers","page":"425-436","volume":"71","issue":"3","author":[{"family":"Fotheringham","given":"A. S."}],"issued":{"date-parts":[["1981"]]}}}],"schema":"https://github.com/citation-style-language/schema/raw/master/csl-citation.json"} </w:instrText>
      </w:r>
      <w:r w:rsidR="009B607F">
        <w:fldChar w:fldCharType="separate"/>
      </w:r>
      <w:r w:rsidR="00C7217C">
        <w:rPr>
          <w:noProof/>
        </w:rPr>
        <w:t>(Fotheringham 1981)</w:t>
      </w:r>
      <w:r w:rsidR="009B607F">
        <w:fldChar w:fldCharType="end"/>
      </w:r>
      <w:r w:rsidRPr="00712DDC">
        <w:t xml:space="preserve">. </w:t>
      </w:r>
      <w:ins w:id="6" w:author="Junjun Yin" w:date="2016-10-31T13:38:00Z">
        <w:r w:rsidR="00CF281B">
          <w:t>Spatial</w:t>
        </w:r>
      </w:ins>
      <w:del w:id="7" w:author="Junjun Yin" w:date="2016-10-31T13:38:00Z">
        <w:r w:rsidRPr="00712DDC" w:rsidDel="00CF281B">
          <w:delText>In particular, spatial</w:delText>
        </w:r>
      </w:del>
      <w:r w:rsidRPr="00712DDC">
        <w:t xml:space="preserve"> proximity is closely related to Tobler's First Law of Geography: “everything is related to everything else, but near things are more related than distant things”</w:t>
      </w:r>
      <w:r w:rsidR="009B607F">
        <w:t xml:space="preserve"> </w:t>
      </w:r>
      <w:r w:rsidR="009B607F">
        <w:fldChar w:fldCharType="begin"/>
      </w:r>
      <w:r w:rsidR="009B607F">
        <w:instrText xml:space="preserve"> ADDIN ZOTERO_ITEM CSL_CITATION {"citationID":"uxY063Hb","properties":{"formattedCitation":"(Miller 2004)","plainCitation":"(Miller 2004)"},"citationItems":[{"id":967,"uris":["http://zotero.org/users/1928267/items/HZMQCGWN"],"uri":["http://zotero.org/users/1928267/items/HZMQCGWN"],"itemData":{"id":967,"type":"article-journal","title":"Tobler's first law and spatial analysis","container-title":"Annals of the Association of American Geographers","page":"284-289","volume":"94","issue":"2","author":[{"family":"Miller","given":"H. J."}],"issued":{"date-parts":[["2004"]]}}}],"schema":"https://github.com/citation-style-language/schema/raw/master/csl-citation.json"} </w:instrText>
      </w:r>
      <w:r w:rsidR="009B607F">
        <w:fldChar w:fldCharType="separate"/>
      </w:r>
      <w:r w:rsidR="00C7217C">
        <w:rPr>
          <w:noProof/>
        </w:rPr>
        <w:t>(Miller 2004)</w:t>
      </w:r>
      <w:r w:rsidR="009B607F">
        <w:fldChar w:fldCharType="end"/>
      </w:r>
      <w:r w:rsidRPr="00712DDC">
        <w:t>. While it is perhaps 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253E16F3" w:rsidR="00430154" w:rsidRPr="00712DDC" w:rsidRDefault="001434D5" w:rsidP="001434D5">
      <w:pPr>
        <w:pStyle w:val="Newparagraph"/>
      </w:pPr>
      <w:r w:rsidRPr="00712DDC">
        <w:t xml:space="preserve">In this study, we describe a novel approach to delineating non-administrative anthropographic urban boundaries from a mobility network of </w:t>
      </w:r>
      <w:del w:id="8" w:author="Yin, Junjun" w:date="2016-11-01T16:53:00Z">
        <w:r w:rsidRPr="00712DDC" w:rsidDel="002518E1">
          <w:delText xml:space="preserve">physical human </w:delText>
        </w:r>
      </w:del>
      <w:r w:rsidRPr="00712DDC">
        <w:t>spatial interactions. Specifically, the spatial interactions refer to the actual movements of Twitter users (i.e., the reallocation across the geographical space), which were extracted from more than 69 million Twitter messages from June 1</w:t>
      </w:r>
      <w:r w:rsidRPr="00712DDC">
        <w:rPr>
          <w:vertAlign w:val="superscript"/>
        </w:rPr>
        <w:t>st</w:t>
      </w:r>
      <w:r w:rsidRPr="00712DDC">
        <w:t xml:space="preserve"> to December 31</w:t>
      </w:r>
      <w:r w:rsidRPr="00712DDC">
        <w:rPr>
          <w:vertAlign w:val="superscript"/>
        </w:rPr>
        <w:t>st</w:t>
      </w:r>
      <w:r w:rsidRPr="00712DDC">
        <w:t>, 2014. Geo-located Twitter data is proven to be a useful source for studying human mobility patterns at large spatial scales (e.g. the national level)</w:t>
      </w:r>
      <w:r w:rsidR="00AE03DC">
        <w:t xml:space="preserve"> </w:t>
      </w:r>
      <w:r w:rsidR="00AE03DC">
        <w:fldChar w:fldCharType="begin"/>
      </w:r>
      <w:r w:rsidR="00AE03DC">
        <w:instrText xml:space="preserve"> ADDIN ZOTERO_ITEM CSL_CITATION {"citationID":"eXeX0W5X","properties":{"formattedCitation":"(Hawelka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AE03DC">
        <w:fldChar w:fldCharType="separate"/>
      </w:r>
      <w:r w:rsidR="00C7217C">
        <w:rPr>
          <w:noProof/>
        </w:rPr>
        <w:t>(Hawelka et al. 2014; Jurdak et al. 2015)</w:t>
      </w:r>
      <w:r w:rsidR="00AE03DC">
        <w:fldChar w:fldCharType="end"/>
      </w:r>
      <w:r w:rsidRPr="00712DDC">
        <w:t xml:space="preserve">. </w:t>
      </w:r>
      <w:del w:id="9" w:author="Yin, Junjun" w:date="2016-11-01T23:23:00Z">
        <w:r w:rsidRPr="00712DDC" w:rsidDel="009A5722">
          <w:delText xml:space="preserve">In addition, Twitter data are not as sensitive to user privacy issues and do not exhibit spatial granularity that is limited to the postal code level </w:delText>
        </w:r>
        <w:r w:rsidR="00F0033A" w:rsidDel="009A5722">
          <w:fldChar w:fldCharType="begin"/>
        </w:r>
        <w:r w:rsidR="00F0033A" w:rsidDel="009A5722">
          <w:delInstrText xml:space="preserve"> ADDIN ZOTERO_ITEM CSL_CITATION {"citationID":"dvgETllz","properties":{"formattedCitation":"(Thiemann et al. 2010)","plainCitation":"(Thiemann et al. 2010)"},"citationItems":[{"id":194,"uris":["http://zotero.org/users/1928267/items/HQVTFEMH"],"uri":["http://zotero.org/users/1928267/items/HQVTFEMH"],"itemData":{"id":194,"type":"article-journal","title":"The Structure of Borders in a Small World","container-title":"PLoS ONE","page":"e15422","volume":"5","issue":"11","source":"PLoS Journals","abstract":"Territorial subdivisions and geographic borders are essential for understanding phenomena in sociology, political science, history, and economics. They influence the interregional flow of information and cross-border trade and affect the diffusion of innovation and technology. However, it is unclear if existing administrative subdivisions that typically evolved decades ago still reflect the most plausible organizational structure of today. The complexity of modern human communication, the ease of long-distance movement, and increased interaction across political borders complicate the operational definition and assessment of geographic borders that optimally reflect the multi-scale nature of today's human connectivity patterns. What border structures emerge directly from the interplay of scales in human interactions is an open question. Based on a massive proxy dataset, we analyze a multi-scale human mobility network and compute effective geographic borders inherent to human mobility patterns in the United States. We propose two computational techniques for extracting these borders and for quantifying their strength. We find that effective borders only partially overlap with existing administrative borders, and show that some of the strongest mobility borders exist in unexpected regions. We show that the observed structures cannot be generated by gravity models for human traffic. Finally, we introduce the concept of link significance that clarifies the observed structure of effective borders. Our approach represents a novel type of quantitative, comparative analysis framework for spatially embedded multi-scale interaction networks in general and may yield important insight into a multitude of spatiotemporal phenomena generated by human activity.","DOI":"10.1371/journal.pone.0015422","journalAbbreviation":"PLoS ONE","author":[{"family":"Thiemann","given":"Christian"},{"family":"Theis","given":"Fabian"},{"family":"Grady","given":"Daniel"},{"family":"Brune","given":"Rafael"},{"family":"Brockmann","given":"Dirk"}],"issued":{"date-parts":[["2010",11,18]]}}}],"schema":"https://github.com/citation-style-language/schema/raw/master/csl-citation.json"} </w:delInstrText>
        </w:r>
        <w:r w:rsidR="00F0033A" w:rsidDel="009A5722">
          <w:fldChar w:fldCharType="separate"/>
        </w:r>
        <w:r w:rsidR="00C7217C" w:rsidDel="009A5722">
          <w:rPr>
            <w:noProof/>
          </w:rPr>
          <w:delText>(Thiemann et al. 2010)</w:delText>
        </w:r>
        <w:r w:rsidR="00F0033A" w:rsidDel="009A5722">
          <w:fldChar w:fldCharType="end"/>
        </w:r>
        <w:r w:rsidRPr="00712DDC" w:rsidDel="009A5722">
          <w:delText xml:space="preserve">. </w:delText>
        </w:r>
      </w:del>
      <w:r w:rsidRPr="00712DDC">
        <w:t xml:space="preserve">We argue here that by investigating Twitter user mobility patterns, we can provide a different view of non-administrative units based on physical commutes rather than social ties or phone </w:t>
      </w:r>
      <w:r w:rsidRPr="00712DDC">
        <w:lastRenderedPageBreak/>
        <w:t>call initiation. A unique advantage is that non-administrative anthropographic urban boundaries can be delineated in a hierarchical fashion based upon different ranges of physical movement, which are inferred from the collective mobility patterns of Twitter users in Great Britain.</w:t>
      </w:r>
    </w:p>
    <w:p w14:paraId="0F3912AD" w14:textId="0D5A04A9" w:rsidR="001F0759" w:rsidRPr="00712DDC" w:rsidRDefault="001F0759" w:rsidP="000276D5">
      <w:pPr>
        <w:pStyle w:val="Newparagraph"/>
      </w:pPr>
      <w:r w:rsidRPr="00712DDC">
        <w:t>We delineated the geography of urban boundaries in Great Britain by imposing a virtual fishnet over the islands of Great Britain. Twitter user movements were used to establish the connections between the fishnet</w:t>
      </w:r>
      <w:del w:id="10" w:author="Junjun Yin" w:date="2016-10-31T14:01:00Z">
        <w:r w:rsidRPr="00712DDC" w:rsidDel="006F3A4A">
          <w:delText>'s</w:delText>
        </w:r>
      </w:del>
      <w:r w:rsidRPr="00712DDC">
        <w:t xml:space="preserve"> cells to form a connectivity network, where each cell acts as a node within the network. </w:t>
      </w:r>
      <w:bookmarkStart w:id="11" w:name="_GoBack"/>
      <w:bookmarkEnd w:id="11"/>
      <w:r w:rsidRPr="00712DDC">
        <w:t>We applied the map equation algorithm</w:t>
      </w:r>
      <w:r w:rsidR="00812868">
        <w:t xml:space="preserve"> </w:t>
      </w:r>
      <w:r w:rsidR="00812868">
        <w:fldChar w:fldCharType="begin"/>
      </w:r>
      <w:r w:rsidR="00812868">
        <w:instrText xml:space="preserve"> ADDIN ZOTERO_ITEM CSL_CITATION {"citationID":"EzBq4Eke","properties":{"formattedCitation":"(De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12868">
        <w:fldChar w:fldCharType="separate"/>
      </w:r>
      <w:r w:rsidR="00C7217C">
        <w:rPr>
          <w:noProof/>
        </w:rPr>
        <w:t>(De Domenico et al. 2015)</w:t>
      </w:r>
      <w:r w:rsidR="00812868">
        <w:fldChar w:fldCharType="end"/>
      </w:r>
      <w:r w:rsidRPr="00712DDC">
        <w:t xml:space="preserve"> to partition the network and associate geographic regions. </w:t>
      </w:r>
      <w:del w:id="12" w:author="Junjun Yin" w:date="2016-10-31T14:02:00Z">
        <w:r w:rsidRPr="00712DDC" w:rsidDel="005C10C9">
          <w:delText xml:space="preserve">The map equation algorithm was selected to avoid the inherent resolution problem </w:delText>
        </w:r>
        <w:r w:rsidR="00906BF9" w:rsidDel="005C10C9">
          <w:fldChar w:fldCharType="begin"/>
        </w:r>
        <w:r w:rsidR="00906BF9" w:rsidDel="005C10C9">
          <w:delInstrText xml:space="preserve"> ADDIN ZOTERO_ITEM CSL_CITATION {"citationID":"RGZ5FeIO","properties":{"formattedCitation":"{\\rtf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delInstrText>
        </w:r>
        <w:r w:rsidR="00906BF9" w:rsidDel="005C10C9">
          <w:fldChar w:fldCharType="separate"/>
        </w:r>
        <w:r w:rsidR="00C7217C" w:rsidRPr="00C7217C" w:rsidDel="005C10C9">
          <w:delText>(Fortunato and Barthélemy 2007)</w:delText>
        </w:r>
        <w:r w:rsidR="00906BF9" w:rsidDel="005C10C9">
          <w:fldChar w:fldCharType="end"/>
        </w:r>
        <w:r w:rsidRPr="00712DDC" w:rsidDel="005C10C9">
          <w:delText xml:space="preserve"> of the common modularity maximization method </w:delText>
        </w:r>
        <w:r w:rsidR="001521C4" w:rsidDel="005C10C9">
          <w:fldChar w:fldCharType="begin"/>
        </w:r>
        <w:r w:rsidR="001521C4" w:rsidDel="005C10C9">
          <w:delInstrText xml:space="preserve"> ADDIN ZOTERO_ITEM CSL_CITATION {"citationID":"HQyXu1YM","properties":{"formattedCitation":"(Newman 2006)","plainCitation":"(Newman 2006)"},"citationItems":[{"id":199,"uris":["http://zotero.org/users/1928267/items/ITW2CGPJ"],"uri":["http://zotero.org/users/1928267/items/ITW2CGPJ"],"itemData":{"id":199,"type":"article-journal","title":"Modularity and community structure in networks.","container-title":"Proceedings of the National Academy of Sciences of the United States of America","page":"8577–82","volume":"103","issue":"23","abstract":"Many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16723398","author":[{"family":"Newman","given":"M E J"}],"issued":{"date-parts":[["2006",6]]},"PMID":"16723398"}}],"schema":"https://github.com/citation-style-language/schema/raw/master/csl-citation.json"} </w:delInstrText>
        </w:r>
        <w:r w:rsidR="001521C4" w:rsidDel="005C10C9">
          <w:fldChar w:fldCharType="separate"/>
        </w:r>
        <w:r w:rsidR="00C7217C" w:rsidDel="005C10C9">
          <w:rPr>
            <w:noProof/>
          </w:rPr>
          <w:delText>(Newman 2006)</w:delText>
        </w:r>
        <w:r w:rsidR="001521C4" w:rsidDel="005C10C9">
          <w:fldChar w:fldCharType="end"/>
        </w:r>
        <w:r w:rsidRPr="00712DDC" w:rsidDel="005C10C9">
          <w:delText xml:space="preserve">. </w:delText>
        </w:r>
      </w:del>
      <w:r w:rsidRPr="00712DDC">
        <w:t>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boundaries based on Twitter user spatial interaction. This provides a new understanding of the interactions between human activities and urban space.</w:t>
      </w:r>
    </w:p>
    <w:p w14:paraId="5C14BC61" w14:textId="387A5FEC" w:rsidR="00AA32AD" w:rsidRPr="00712DDC" w:rsidRDefault="00AA32AD" w:rsidP="007B362D">
      <w:pPr>
        <w:pStyle w:val="Heading1"/>
      </w:pPr>
      <w:r w:rsidRPr="00712DDC">
        <w:t xml:space="preserve">2. Background and Related Work </w:t>
      </w:r>
    </w:p>
    <w:p w14:paraId="1B8E3DA8" w14:textId="73F616D6" w:rsidR="003410AA" w:rsidRPr="00712DDC" w:rsidRDefault="00FF5ABF" w:rsidP="00CA083E">
      <w:pPr>
        <w:pStyle w:val="Paragraph"/>
      </w:pPr>
      <w:del w:id="13" w:author="Junjun Yin" w:date="2016-10-31T13:31:00Z">
        <w:r w:rsidRPr="00712DDC" w:rsidDel="002C4602">
          <w:delText xml:space="preserve">In real-world geography, </w:delText>
        </w:r>
      </w:del>
      <w:ins w:id="14" w:author="Junjun Yin" w:date="2016-10-31T13:31:00Z">
        <w:r w:rsidR="002C4602">
          <w:t>U</w:t>
        </w:r>
      </w:ins>
      <w:del w:id="15" w:author="Junjun Yin" w:date="2016-10-31T13:31:00Z">
        <w:r w:rsidRPr="00712DDC" w:rsidDel="002C4602">
          <w:delText>u</w:delText>
        </w:r>
      </w:del>
      <w:r w:rsidRPr="00712DDC">
        <w:t xml:space="preserve">rban regions are discrete components in a greater set of regions, with or without physical boundaries separating them </w:t>
      </w:r>
      <w:r w:rsidR="00F0167B">
        <w:fldChar w:fldCharType="begin"/>
      </w:r>
      <w:r w:rsidR="00F0167B">
        <w:instrText xml:space="preserve"> ADDIN ZOTERO_ITEM CSL_CITATION {"citationID":"lK0sB209","properties":{"formattedCitation":"(Jiang and Miao 2015)","plainCitation":"(Jiang and Miao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dimensions.","DOI":"10.1080/00330124.2014.968886","ISSN":"0033-0124","author":[{"family":"Jiang","given":"Bin"},{"family":"Miao","given":"Yufan"}],"issued":{"date-parts":[["2015",4,3]]}}}],"schema":"https://github.com/citation-style-language/schema/raw/master/csl-citation.json"} </w:instrText>
      </w:r>
      <w:r w:rsidR="00F0167B">
        <w:fldChar w:fldCharType="separate"/>
      </w:r>
      <w:r w:rsidR="00C7217C">
        <w:rPr>
          <w:noProof/>
        </w:rPr>
        <w:t>(Jiang and Miao 2015)</w:t>
      </w:r>
      <w:r w:rsidR="00F0167B">
        <w:fldChar w:fldCharType="end"/>
      </w:r>
      <w:r w:rsidRPr="00712DDC">
        <w:t xml:space="preserve">. For political and </w:t>
      </w:r>
      <w:r w:rsidRPr="00712DDC">
        <w:lastRenderedPageBreak/>
        <w:t>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states, 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 xml:space="preserve">age of a city, and interact with the </w:t>
      </w:r>
      <w:r w:rsidR="000F4490">
        <w:t xml:space="preserve">urban environments </w:t>
      </w:r>
      <w:r w:rsidR="000F4490">
        <w:fldChar w:fldCharType="begin"/>
      </w:r>
      <w:r w:rsidR="000F4490">
        <w:instrText xml:space="preserve"> ADDIN ZOTERO_ITEM CSL_CITATION {"citationID":"CzOAS9Ie","properties":{"formattedCitation":"(Lynch 1960)","plainCitation":"(Lynch 1960)"},"citationItems":[{"id":172,"uris":["http://zotero.org/users/1928267/items/9XP8HBS3"],"uri":["http://zotero.org/users/1928267/items/9XP8HBS3"],"itemData":{"id":172,"type":"book","title":"The image of the city","publisher":"MIT press","volume":"11","source":"Google Scholar","URL":"https://books.google.com/books?hl=en&amp;lr=&amp;id=_phRPWsSpAgC&amp;oi=fnd&amp;pg=PA1&amp;dq=The+image+of+the+city&amp;ots=jGC38j1zoi&amp;sig=eFfVAOUO7YgDmzMSgrDiTYWyAwE","author":[{"family":"Lynch","given":"Kevin"}],"issued":{"date-parts":[["1960"]]},"accessed":{"date-parts":[["2015",9,18]]}}}],"schema":"https://github.com/citation-style-language/schema/raw/master/csl-citation.json"} </w:instrText>
      </w:r>
      <w:r w:rsidR="000F4490">
        <w:fldChar w:fldCharType="separate"/>
      </w:r>
      <w:r w:rsidR="00C7217C">
        <w:rPr>
          <w:noProof/>
        </w:rPr>
        <w:t>(Lynch 1960)</w:t>
      </w:r>
      <w:r w:rsidR="000F4490">
        <w:fldChar w:fldCharType="end"/>
      </w:r>
      <w:r w:rsidRPr="00712DDC">
        <w:t>. As connections</w:t>
      </w:r>
      <w:r w:rsidR="003410AA" w:rsidRPr="00712DDC">
        <w:t xml:space="preserve"> </w:t>
      </w:r>
      <w:r w:rsidRPr="00712DDC">
        <w:t>are made between these units via va</w:t>
      </w:r>
      <w:r w:rsidR="0018578C">
        <w:t xml:space="preserve">rious human activities crossing </w:t>
      </w:r>
      <w:del w:id="16" w:author="Junjun Yin" w:date="2016-10-31T13:31:00Z">
        <w:r w:rsidRPr="00712DDC" w:rsidDel="005153AF">
          <w:delText>boarders</w:delText>
        </w:r>
      </w:del>
      <w:ins w:id="17" w:author="Junjun Yin" w:date="2016-10-31T13:31:00Z">
        <w:r w:rsidR="005153AF" w:rsidRPr="00712DDC">
          <w:t>borders</w:t>
        </w:r>
      </w:ins>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 xml:space="preserve">with their geographical environment, which is important for city planning </w:t>
      </w:r>
      <w:r w:rsidR="00CA083E">
        <w:fldChar w:fldCharType="begin"/>
      </w:r>
      <w:r w:rsidR="00CA083E">
        <w:instrText xml:space="preserve"> ADDIN ZOTERO_ITEM CSL_CITATION {"citationID":"aj1nJspY","properties":{"formattedCitation":"(Hollenstein and Purves 2010)","plainCitation":"(Hollenstein and Purves 2010)"},"citationItems":[{"id":952,"uris":["http://zotero.org/users/1928267/items/XNBRJ2S4"],"uri":["http://zotero.org/users/1928267/items/XNBRJ2S4"],"itemData":{"id":952,"type":"article-journal","title":"Exploring place through user-generated content: Using Flickr tags to describe city cores","container-title":"Journal of Spatial Information Science","page":"21-48","volume":"2010","issue":"1","author":[{"family":"Hollenstein","given":"L."},{"family":"Purves","given":"R."}],"issued":{"date-parts":[["2010"]]}}}],"schema":"https://github.com/citation-style-language/schema/raw/master/csl-citation.json"} </w:instrText>
      </w:r>
      <w:r w:rsidR="00CA083E">
        <w:fldChar w:fldCharType="separate"/>
      </w:r>
      <w:r w:rsidR="00C7217C">
        <w:rPr>
          <w:noProof/>
        </w:rPr>
        <w:t>(Hollenstein and Purves 2010)</w:t>
      </w:r>
      <w:r w:rsidR="00CA083E">
        <w:fldChar w:fldCharType="end"/>
      </w:r>
      <w:r w:rsidR="003410AA" w:rsidRPr="00712DDC">
        <w:t xml:space="preserve">, urban growth evaluations </w:t>
      </w:r>
      <w:r w:rsidR="00CA083E">
        <w:fldChar w:fldCharType="begin"/>
      </w:r>
      <w:r w:rsidR="00CA083E">
        <w:instrText xml:space="preserve"> ADDIN ZOTERO_ITEM CSL_CITATION {"citationID":"YYWJFE0f","properties":{"formattedCitation":"(Jiang and Miao 2015; Long et al. 2015)","plainCitation":"(Jiang and Miao 2015; Long et al.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CA083E">
        <w:fldChar w:fldCharType="separate"/>
      </w:r>
      <w:r w:rsidR="00C7217C">
        <w:rPr>
          <w:noProof/>
        </w:rPr>
        <w:t>(Jiang and Miao 2015; Long et al. 2015)</w:t>
      </w:r>
      <w:r w:rsidR="00CA083E">
        <w:fldChar w:fldCharType="end"/>
      </w:r>
      <w:r w:rsidR="003410AA" w:rsidRPr="00712DDC">
        <w:t>, and traffic management</w:t>
      </w:r>
      <w:r w:rsidR="00CA083E">
        <w:t xml:space="preserve"> </w:t>
      </w:r>
      <w:r w:rsidR="00CA083E">
        <w:fldChar w:fldCharType="begin"/>
      </w:r>
      <w:r w:rsidR="00CA083E">
        <w:instrText xml:space="preserve"> ADDIN ZOTERO_ITEM CSL_CITATION {"citationID":"ELVFJafQ","properties":{"formattedCitation":"(Gao et al. 2014)","plainCitation":"(Gao et al. 2014)"},"citationItems":[{"id":947,"uris":["http://zotero.org/users/1928267/items/63I692W5"],"uri":["http://zotero.org/users/1928267/items/63I692W5"],"itemData":{"id":947,"type":"paper-conference","title":"Detecting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CA083E">
        <w:fldChar w:fldCharType="separate"/>
      </w:r>
      <w:r w:rsidR="00C7217C">
        <w:rPr>
          <w:noProof/>
        </w:rPr>
        <w:t>(Gao et al. 2014)</w:t>
      </w:r>
      <w:r w:rsidR="00CA083E">
        <w:fldChar w:fldCharType="end"/>
      </w:r>
      <w:r w:rsidR="003410AA" w:rsidRPr="00712DDC">
        <w:t>.</w:t>
      </w:r>
    </w:p>
    <w:p w14:paraId="5456558B" w14:textId="26F25123" w:rsidR="006C67C6" w:rsidRPr="00712DDC" w:rsidRDefault="00C50541" w:rsidP="00342F17">
      <w:pPr>
        <w:pStyle w:val="Newparagraph"/>
      </w:pPr>
      <w:r w:rsidRPr="00712DDC">
        <w:t xml:space="preserve">Empirical studies have attempted to delineate such boundaries with different methods and data sets. In general, the methods </w:t>
      </w:r>
      <w:r w:rsidR="00FE6D59">
        <w:t xml:space="preserve">from existing literature can be </w:t>
      </w:r>
      <w:r w:rsidRPr="00712DDC">
        <w:t>summarized into two classes: spatial clustering and network based approaches. Spatial-clustering based approaches determine the boundaries based the intensity of geographic locations related to human activities, for instance: loca</w:t>
      </w:r>
      <w:r w:rsidR="00FE6D59">
        <w:t xml:space="preserve">tions of social media check-ins </w:t>
      </w:r>
      <w:r w:rsidR="00FE6D59">
        <w:fldChar w:fldCharType="begin"/>
      </w:r>
      <w:r w:rsidR="00853125">
        <w:instrText xml:space="preserve"> ADDIN ZOTERO_ITEM CSL_CITATION {"citationID":"ZYHnmoBG","properties":{"formattedCitation":"(Cranshaw et al. 2012; Jiang and Miao 2015; Sun et al. 2016)","plainCitation":"(Cranshaw et al. 2012; Jiang and Miao 2015; Sun et al. 2016)"},"citationItems":[{"id":943,"uris":["http://zotero.org/users/1928267/items/CQTFUFNK"],"uri":["http://zotero.org/users/1928267/items/CQTFUFNK"],"itemData":{"id":943,"type":"paper-conference","title":"The livehoods project: Utilizing social media to understand the dynamics of a city","container-title":"Conference on Weblogs and Social Media p","publisher":"58","author":[{"family":"Cranshaw","given":"J."},{"family":"Schwartz","given":"R."},{"family":"Hong","given":"J. I."},{"family":"Sadeh","given":"N."}],"editor":[{"family":"Aaai","given":"International"}],"issued":{"date-parts":[["2012"]]}}},{"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983,"uris":["http://zotero.org/users/1928267/items/64DPDMIJ"],"uri":["http://zotero.org/users/1928267/items/64DPDMIJ"],"itemData":{"id":983,"type":"article-journal","title":"Identifying the city center using human travel flows generated from location-based social networking data","container-title":"Environment and Planning B: Planning and Design","page":"480-498","volume":"43","issue":"3","author":[{"family":"Sun","given":"Y."},{"family":"Fan","given":"H."},{"family":"Li","given":"M."},{"family":"Zipf","given":"A."}],"issued":{"date-parts":[["2016"]]}}}],"schema":"https://github.com/citation-style-language/schema/raw/master/csl-citation.json"} </w:instrText>
      </w:r>
      <w:r w:rsidR="00FE6D59">
        <w:fldChar w:fldCharType="separate"/>
      </w:r>
      <w:r w:rsidR="00C7217C">
        <w:rPr>
          <w:noProof/>
        </w:rPr>
        <w:t>(Cranshaw et al. 2012; Jiang and Miao 2015; Sun et al. 2016)</w:t>
      </w:r>
      <w:r w:rsidR="00FE6D59">
        <w:fldChar w:fldCharType="end"/>
      </w:r>
      <w:r w:rsidRPr="00712DDC">
        <w:t>, place descriptions from crowd-sourced Web content</w:t>
      </w:r>
      <w:r w:rsidR="00214386">
        <w:t xml:space="preserve"> </w:t>
      </w:r>
      <w:r w:rsidR="00214386">
        <w:fldChar w:fldCharType="begin"/>
      </w:r>
      <w:r w:rsidR="00214386">
        <w:instrText xml:space="preserve"> ADDIN ZOTERO_ITEM CSL_CITATION {"citationID":"OXShg2Fx","properties":{"formattedCitation":"(Vasardani, Winter, and Richter 2013)","plainCitation":"(Vasardani, Winter, and Richter 2013)"},"citationItems":[{"id":732,"uris":["http://zotero.org/users/1928267/items/DR6V5S9V"],"uri":["http://zotero.org/users/1928267/items/DR6V5S9V"],"itemData":{"id":732,"type":"article-journal","title":"Locating place names from place descriptions","container-title":"International Journal of Geographical Information Science","page":"2509-2532","volume":"27","issue":"12","source":"CrossRef","DOI":"10.1080/13658816.2013.785550","ISSN":"1365-8816, 1362-3087","language":"en","author":[{"family":"Vasardani","given":"Maria"},{"family":"Winter","given":"Stephan"},{"family":"Richter","given":"Kai-Florian"}],"issued":{"date-parts":[["2013",12]]}}}],"schema":"https://github.com/citation-style-language/schema/raw/master/csl-citation.json"} </w:instrText>
      </w:r>
      <w:r w:rsidR="00214386">
        <w:fldChar w:fldCharType="separate"/>
      </w:r>
      <w:r w:rsidR="00C7217C">
        <w:rPr>
          <w:noProof/>
        </w:rPr>
        <w:t>(Vasardani, Winter, and Richter 2013)</w:t>
      </w:r>
      <w:r w:rsidR="00214386">
        <w:fldChar w:fldCharType="end"/>
      </w:r>
      <w:r w:rsidRPr="00712DDC">
        <w:t xml:space="preserve">, and geo-tagged Flickr data </w:t>
      </w:r>
      <w:r w:rsidR="00214386">
        <w:fldChar w:fldCharType="begin"/>
      </w:r>
      <w:r w:rsidR="00FC04E8">
        <w:instrText xml:space="preserve"> ADDIN ZOTERO_ITEM CSL_CITATION {"citationID":"mnd3vu8v","properties":{"formattedCitation":"(Stefanidis et al. 2013; Hu et al. 2015)","plainCitation":"(Stefanidis et al. 2013; Hu et al. 2015)"},"citationItems":[{"id":734,"uris":["http://zotero.org/users/1928267/items/3FA59CB8"],"uri":["http://zotero.org/users/1928267/items/3FA59CB8"],"itemData":{"id":734,"type":"article-journal","title":"Demarcating new boundaries: mapping virtual polycentric communities through social media content","container-title":"Cartography and Geographic Information Science","page":"116-129","volume":"40","issue":"2","source":"CrossRef","DOI":"10.1080/15230406.2013.776211","ISSN":"1523-0406, 1545-0465","shortTitle":"Demarcating new boundaries","language":"en","author":[{"family":"Stefanidis","given":"Anthony"},{"family":"Cotnoir","given":"Amy"},{"family":"Croitoru","given":"Arie"},{"family":"Crooks","given":"Andrew"},{"family":"Rice","given":"Matthew"},{"family":"Radzikowski","given":"Jacek"}],"issued":{"date-parts":[["2013",3]]}}},{"id":953,"uris":["http://zotero.org/users/1928267/items/7XMCJN8G"],"uri":["http://zotero.org/users/1928267/items/7XMCJN8G"],"itemData":{"id":953,"type":"article-journal","title":"Extracting and understanding urban areas of interest using geotagged photos","container-title":"Computers, Environment and Urban Systems","page":"240-254","volume":"54","author":[{"family":"Hu","given":"Y."},{"family":"Gao","given":"S."},{"family":"Janowicz","given":"K."},{"family":"Yu","given":"B."},{"family":"Li","given":"W."},{"family":"Prasad","given":"S."}],"issued":{"date-parts":[["2015"]]}}}],"schema":"https://github.com/citation-style-language/schema/raw/master/csl-citation.json"} </w:instrText>
      </w:r>
      <w:r w:rsidR="00214386">
        <w:fldChar w:fldCharType="separate"/>
      </w:r>
      <w:r w:rsidR="00C7217C">
        <w:rPr>
          <w:noProof/>
        </w:rPr>
        <w:t>(Stefanidis et al. 2013; Hu et al. 2015)</w:t>
      </w:r>
      <w:r w:rsidR="00214386">
        <w:fldChar w:fldCharType="end"/>
      </w:r>
      <w:r w:rsidRPr="00712DDC">
        <w:t>. While notable boundaries of urban areas were identified and delineated, the dynamic connections between different spatial units were neglected in the spatial clustering based approaches, where the results are discrete and independent areas reflect a high</w:t>
      </w:r>
      <w:r w:rsidR="006016F3" w:rsidRPr="00712DDC">
        <w:t xml:space="preserve"> intensity of human activities.</w:t>
      </w:r>
    </w:p>
    <w:p w14:paraId="5EE5B231" w14:textId="7F48C12B" w:rsidR="006016F3" w:rsidRPr="00712DDC" w:rsidRDefault="006C67C6" w:rsidP="00FB4C42">
      <w:pPr>
        <w:pStyle w:val="Newparagraph"/>
      </w:pPr>
      <w:r w:rsidRPr="00712DDC">
        <w:t xml:space="preserve">On the other hand, network based approaches delineate urban boundaries based on the intensity of human interactions between different spatial units, where each spatial </w:t>
      </w:r>
      <w:r w:rsidRPr="00712DDC">
        <w:lastRenderedPageBreak/>
        <w:t xml:space="preserve">unit is </w:t>
      </w:r>
      <w:del w:id="18" w:author="Yin, Junjun" w:date="2016-11-01T17:16:00Z">
        <w:r w:rsidRPr="00712DDC" w:rsidDel="00264DA4">
          <w:delText xml:space="preserve">treated as </w:delText>
        </w:r>
      </w:del>
      <w:r w:rsidRPr="00712DDC">
        <w:t xml:space="preserve">a node and the edge is modeled by human interactions between two nodes. Such human interactions can take physical or virtual forms, such as trade, commerce, social connections, and political activity across the borders. In terms of networks of virtual human spatial interactions, the connections between nodes are formed by virtual human relations, for example: social ties of Twitter users are used to identify cohesive regions for different countries across the world </w:t>
      </w:r>
      <w:r w:rsidR="00FC04E8">
        <w:fldChar w:fldCharType="begin"/>
      </w:r>
      <w:r w:rsidR="00FC04E8">
        <w:instrText xml:space="preserve"> ADDIN ZOTERO_ITEM CSL_CITATION {"citationID":"rb4SwERZ","properties":{"formattedCitation":"(Kallus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FC04E8">
        <w:fldChar w:fldCharType="separate"/>
      </w:r>
      <w:r w:rsidR="00C7217C">
        <w:rPr>
          <w:noProof/>
        </w:rPr>
        <w:t>(Kallus et al. 2015)</w:t>
      </w:r>
      <w:r w:rsidR="00FC04E8">
        <w:fldChar w:fldCharType="end"/>
      </w:r>
      <w:r w:rsidRPr="00712DDC">
        <w:t xml:space="preserve">, and a map of Great Britain is redrawn based the communication network of phone call initiations </w:t>
      </w:r>
      <w:r w:rsidR="00FC04E8">
        <w:fldChar w:fldCharType="begin"/>
      </w:r>
      <w:r w:rsidR="00FC04E8">
        <w:instrText xml:space="preserve"> ADDIN ZOTERO_ITEM CSL_CITATION {"citationID":"JBznfdKH","properties":{"formattedCitation":"(Ratti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FC04E8">
        <w:fldChar w:fldCharType="separate"/>
      </w:r>
      <w:r w:rsidR="00C7217C">
        <w:rPr>
          <w:noProof/>
        </w:rPr>
        <w:t>(Ratti et al. 2010)</w:t>
      </w:r>
      <w:r w:rsidR="00FC04E8">
        <w:fldChar w:fldCharType="end"/>
      </w:r>
      <w:r w:rsidRPr="00712DDC">
        <w:t xml:space="preserve">.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w:t>
      </w:r>
      <w:r w:rsidR="00CA699E">
        <w:fldChar w:fldCharType="begin"/>
      </w:r>
      <w:r w:rsidR="00CA699E">
        <w:instrText xml:space="preserve"> ADDIN ZOTERO_ITEM CSL_CITATION {"citationID":"zl1tWIAs","properties":{"formattedCitation":"(Rae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CA699E">
        <w:fldChar w:fldCharType="separate"/>
      </w:r>
      <w:r w:rsidR="00C7217C">
        <w:rPr>
          <w:noProof/>
        </w:rPr>
        <w:t>(Rae 2009)</w:t>
      </w:r>
      <w:r w:rsidR="00CA699E">
        <w:fldChar w:fldCharType="end"/>
      </w:r>
      <w:r w:rsidRPr="00712DDC">
        <w:t>, GPS recorded vehicle</w:t>
      </w:r>
      <w:r w:rsidR="00CA699E">
        <w:t xml:space="preserve"> </w:t>
      </w:r>
      <w:r w:rsidR="00CA699E">
        <w:fldChar w:fldCharType="begin"/>
      </w:r>
      <w:r w:rsidR="00CA699E">
        <w:instrText xml:space="preserve"> ADDIN ZOTERO_ITEM CSL_CITATION {"citationID":"a7w40vm4","properties":{"formattedCitation":"(Rinzivillo et al. 2012)","plainCitation":"(Rinzivillo et al. 2012)"},"citationItems":[{"id":244,"uris":["http://zotero.org/users/1928267/items/WGWBUUNT"],"uri":["http://zotero.org/users/1928267/items/WGWBUUNT"],"itemData":{"id":244,"type":"article-journal","title":"Discovering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schema":"https://github.com/citation-style-language/schema/raw/master/csl-citation.json"} </w:instrText>
      </w:r>
      <w:r w:rsidR="00CA699E">
        <w:fldChar w:fldCharType="separate"/>
      </w:r>
      <w:r w:rsidR="00C7217C">
        <w:rPr>
          <w:noProof/>
        </w:rPr>
        <w:t>(Rinzivillo et al. 2012)</w:t>
      </w:r>
      <w:r w:rsidR="00CA699E">
        <w:fldChar w:fldCharType="end"/>
      </w:r>
      <w:r w:rsidRPr="00712DDC">
        <w:t xml:space="preserve"> and taxi trip records </w:t>
      </w:r>
      <w:r w:rsidR="00CA699E">
        <w:fldChar w:fldCharType="begin"/>
      </w:r>
      <w:r w:rsidR="00CA699E">
        <w:instrText xml:space="preserve"> ADDIN ZOTERO_ITEM CSL_CITATION {"citationID":"8C0Q6Beu","properties":{"formattedCitation":"(X.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CA699E">
        <w:fldChar w:fldCharType="separate"/>
      </w:r>
      <w:r w:rsidR="00C7217C">
        <w:rPr>
          <w:noProof/>
        </w:rPr>
        <w:t>(X. Liu et al. 2015)</w:t>
      </w:r>
      <w:r w:rsidR="00CA699E">
        <w:fldChar w:fldCharType="end"/>
      </w:r>
      <w:r w:rsidRPr="00712DDC">
        <w:t xml:space="preserve">, mobile phone call data </w:t>
      </w:r>
      <w:r w:rsidR="00CA699E">
        <w:fldChar w:fldCharType="begin"/>
      </w:r>
      <w:r w:rsidR="00CA699E">
        <w:instrText xml:space="preserve"> ADDIN ZOTERO_ITEM CSL_CITATION {"citationID":"nQBJPcML","properties":{"formattedCitation":"(Sobolevsky et al. 2013; Zhong et al. 2014)","plainCitation":"(Sobolevsky et al. 2013; Zhong et al. 2014)"},"citationItems":[{"id":979,"uris":["http://zotero.org/users/1928267/items/TEVH52SB"],"uri":["http://zotero.org/users/1928267/items/TEVH52SB"],"itemData":{"id":979,"type":"article-journal","title":"Delineating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A699E">
        <w:fldChar w:fldCharType="separate"/>
      </w:r>
      <w:r w:rsidR="00C7217C">
        <w:rPr>
          <w:noProof/>
        </w:rPr>
        <w:t>(Sobolevsky et al. 2013; Zhong et al. 2014)</w:t>
      </w:r>
      <w:r w:rsidR="00CA699E">
        <w:fldChar w:fldCharType="end"/>
      </w:r>
      <w:r w:rsidRPr="00712DDC">
        <w:t xml:space="preserve">, social media check-ins </w:t>
      </w:r>
      <w:r w:rsidR="00193E5F">
        <w:fldChar w:fldCharType="begin"/>
      </w:r>
      <w:r w:rsidR="00193E5F">
        <w:instrText xml:space="preserve"> ADDIN ZOTERO_ITEM CSL_CITATION {"citationID":"rCwIUgYC","properties":{"formattedCitation":"(Y.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193E5F">
        <w:fldChar w:fldCharType="separate"/>
      </w:r>
      <w:r w:rsidR="00C7217C">
        <w:rPr>
          <w:noProof/>
        </w:rPr>
        <w:t>(Y. Liu et al. 2014)</w:t>
      </w:r>
      <w:r w:rsidR="00193E5F">
        <w:fldChar w:fldCharType="end"/>
      </w:r>
      <w:r w:rsidRPr="00712DDC">
        <w:t xml:space="preserve">, and geo-located Twitter data </w:t>
      </w:r>
      <w:r w:rsidR="00F507AB">
        <w:fldChar w:fldCharType="begin"/>
      </w:r>
      <w:r w:rsidR="00BB7105">
        <w:instrText xml:space="preserve"> ADDIN ZOTERO_ITEM CSL_CITATION {"citationID":"jvQPfo4B","properties":{"formattedCitation":"(Hawelka et al. 2014; Gao et al. 2014)","plainCitation":"(Hawelka et al. 2014; Gao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F507AB">
        <w:fldChar w:fldCharType="separate"/>
      </w:r>
      <w:r w:rsidR="00C7217C">
        <w:rPr>
          <w:noProof/>
        </w:rPr>
        <w:t>(Hawelka et al. 2014; Gao et al. 2014)</w:t>
      </w:r>
      <w:r w:rsidR="00F507AB">
        <w:fldChar w:fldCharType="end"/>
      </w:r>
      <w:r w:rsidRPr="00712DDC">
        <w:t>. These networks of human spatial interactions are then further explored to reveal clusters regarding the intensities of the interaction strength, for example, by applying vis</w:t>
      </w:r>
      <w:r w:rsidR="00BB7105">
        <w:t xml:space="preserve">ual analytics methods </w:t>
      </w:r>
      <w:r w:rsidR="00BB7105">
        <w:fldChar w:fldCharType="begin"/>
      </w:r>
      <w:r w:rsidR="00BB7105">
        <w:instrText xml:space="preserve"> ADDIN ZOTERO_ITEM CSL_CITATION {"citationID":"N7uJWkEF","properties":{"formattedCitation":"(Rae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BB7105">
        <w:fldChar w:fldCharType="separate"/>
      </w:r>
      <w:r w:rsidR="00C7217C">
        <w:rPr>
          <w:noProof/>
        </w:rPr>
        <w:t>(Rae 2009)</w:t>
      </w:r>
      <w:r w:rsidR="00BB7105">
        <w:fldChar w:fldCharType="end"/>
      </w:r>
      <w:r w:rsidRPr="00712DDC">
        <w:t xml:space="preserve"> or community detection methods</w:t>
      </w:r>
      <w:r w:rsidR="006C26FD">
        <w:t xml:space="preserve"> </w:t>
      </w:r>
      <w:r w:rsidR="006C26FD">
        <w:fldChar w:fldCharType="begin"/>
      </w:r>
      <w:r w:rsidR="00426996">
        <w:instrText xml:space="preserve"> ADDIN ZOTERO_ITEM CSL_CITATION {"citationID":"bUtlp8b4","properties":{"custom":"(Coscia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6C26FD">
        <w:fldChar w:fldCharType="separate"/>
      </w:r>
      <w:r w:rsidR="00426996">
        <w:rPr>
          <w:noProof/>
        </w:rPr>
        <w:t>(Coscia et al. 2011)</w:t>
      </w:r>
      <w:r w:rsidR="006C26FD">
        <w:fldChar w:fldCharType="end"/>
      </w:r>
      <w:r w:rsidRPr="00712DDC">
        <w:t>.</w:t>
      </w:r>
    </w:p>
    <w:p w14:paraId="070569CF" w14:textId="662253F3" w:rsidR="008A766D" w:rsidRPr="00712DDC" w:rsidRDefault="006469ED" w:rsidP="001107C6">
      <w:pPr>
        <w:pStyle w:val="Newparagraph"/>
      </w:pPr>
      <w:del w:id="19" w:author="Yin, Junjun" w:date="2016-11-01T17:00:00Z">
        <w:r w:rsidRPr="00712DDC" w:rsidDel="003D0B98">
          <w:delText>The clusters of urban regions in the form of communities in the network space yield g</w:delText>
        </w:r>
        <w:r w:rsidR="00843D60" w:rsidRPr="00712DDC" w:rsidDel="003D0B98">
          <w:delText>e</w:delText>
        </w:r>
        <w:r w:rsidRPr="00712DDC" w:rsidDel="003D0B98">
          <w:delText xml:space="preserve">ographically cohesive areas, in spite of different community detection methods and forms of human spatial interactions were used. </w:delText>
        </w:r>
      </w:del>
      <w:r w:rsidRPr="00712DDC">
        <w:t xml:space="preserve">Researchers argue that those </w:t>
      </w:r>
      <w:r w:rsidR="00791B97" w:rsidRPr="00712DDC">
        <w:t>geographically co</w:t>
      </w:r>
      <w:r w:rsidRPr="00712DDC">
        <w:t>hesive areas</w:t>
      </w:r>
      <w:ins w:id="20" w:author="Yin, Junjun" w:date="2016-11-01T17:01:00Z">
        <w:r w:rsidR="00B65229">
          <w:t xml:space="preserve"> taking the </w:t>
        </w:r>
      </w:ins>
      <w:ins w:id="21" w:author="Yin, Junjun" w:date="2016-11-01T16:57:00Z">
        <w:r w:rsidR="0012797A" w:rsidRPr="00712DDC">
          <w:t>form</w:t>
        </w:r>
        <w:r w:rsidR="0012797A">
          <w:t xml:space="preserve"> </w:t>
        </w:r>
      </w:ins>
      <w:ins w:id="22" w:author="Yin, Junjun" w:date="2016-11-01T17:00:00Z">
        <w:r w:rsidR="003D0B98">
          <w:t xml:space="preserve">of </w:t>
        </w:r>
      </w:ins>
      <w:ins w:id="23" w:author="Yin, Junjun" w:date="2016-11-01T16:57:00Z">
        <w:r w:rsidR="0012797A" w:rsidRPr="00712DDC">
          <w:t>communities in the network space</w:t>
        </w:r>
      </w:ins>
      <w:ins w:id="24" w:author="Yin, Junjun" w:date="2016-11-01T16:59:00Z">
        <w:r w:rsidR="0012797A">
          <w:t xml:space="preserve">, </w:t>
        </w:r>
      </w:ins>
      <w:del w:id="25" w:author="Yin, Junjun" w:date="2016-11-01T16:59:00Z">
        <w:r w:rsidRPr="00712DDC" w:rsidDel="0012797A">
          <w:delText xml:space="preserve"> </w:delText>
        </w:r>
      </w:del>
      <w:r w:rsidRPr="00712DDC">
        <w:t>are related to the distance decay effect</w:t>
      </w:r>
      <w:del w:id="26" w:author="Yin, Junjun" w:date="2016-11-01T17:02:00Z">
        <w:r w:rsidRPr="00712DDC" w:rsidDel="00BB0798">
          <w:delText>s</w:delText>
        </w:r>
      </w:del>
      <w:r w:rsidRPr="00712DDC">
        <w:t xml:space="preserve">, which implies that the interaction strength between two urban regions decreases as the geographical distance between them increases. However, few research efforts </w:t>
      </w:r>
      <w:del w:id="27" w:author="Yin, Junjun" w:date="2016-11-01T17:22:00Z">
        <w:r w:rsidRPr="00712DDC" w:rsidDel="00264DA4">
          <w:delText xml:space="preserve">are carried out to </w:delText>
        </w:r>
      </w:del>
      <w:r w:rsidRPr="00712DDC">
        <w:t>explore</w:t>
      </w:r>
      <w:ins w:id="28" w:author="Yin, Junjun" w:date="2016-11-01T17:22:00Z">
        <w:r w:rsidR="00264DA4">
          <w:t>d</w:t>
        </w:r>
      </w:ins>
      <w:r w:rsidRPr="00712DDC">
        <w:t xml:space="preserve"> the linkages between the spatial proximity effects and the characteristics of the underlying spatial interactions, which is critical for explaining how the spatial interactions affect the shapes of connected geographical areas (i.e., urban boundaries). </w:t>
      </w:r>
      <w:r w:rsidRPr="00712DDC">
        <w:lastRenderedPageBreak/>
        <w:t>While geographical distance is not explicitly expressed constraint in the “virtual” human interactions, we argue that seeking answers from the mobility network of spatial interactions with the 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7738C06B" w:rsidR="00A120FA" w:rsidRPr="00712DDC" w:rsidRDefault="00A120FA" w:rsidP="00737F61">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 xml:space="preserve">ensus records </w:t>
      </w:r>
      <w:r w:rsidR="00DA06F3">
        <w:fldChar w:fldCharType="begin"/>
      </w:r>
      <w:r w:rsidR="00DA06F3">
        <w:instrText xml:space="preserve"> ADDIN ZOTERO_ITEM CSL_CITATION {"citationID":"328UONv4","properties":{"formattedCitation":"(Rae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DA06F3">
        <w:fldChar w:fldCharType="separate"/>
      </w:r>
      <w:r w:rsidR="00DA06F3">
        <w:rPr>
          <w:noProof/>
        </w:rPr>
        <w:t>(Rae 2009)</w:t>
      </w:r>
      <w:r w:rsidR="00DA06F3">
        <w:fldChar w:fldCharType="end"/>
      </w:r>
      <w:r w:rsidR="005E382D" w:rsidRPr="00712DDC">
        <w:t xml:space="preserve"> is es</w:t>
      </w:r>
      <w:r w:rsidRPr="00712DDC">
        <w:t>timated and aggregated at census tract level and does not necessarily reflect movements of the same individuals. In terms of collecting detailed mobility data of individuals, using GPS trackers tends to produce the most accurat</w:t>
      </w:r>
      <w:r w:rsidR="009A5C8B" w:rsidRPr="00712DDC">
        <w:t>e records of individuals’ move</w:t>
      </w:r>
      <w:r w:rsidRPr="00712DDC">
        <w:t xml:space="preserve">ments, which means a high degree of recording accuracy of user locations and update frequency </w:t>
      </w:r>
      <w:r w:rsidR="0003573F">
        <w:fldChar w:fldCharType="begin"/>
      </w:r>
      <w:r w:rsidR="0003573F">
        <w:instrText xml:space="preserve"> ADDIN ZOTERO_ITEM CSL_CITATION {"citationID":"IDTqFf7Y","properties":{"formattedCitation":"(Zheng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03573F">
        <w:fldChar w:fldCharType="separate"/>
      </w:r>
      <w:r w:rsidR="0003573F">
        <w:rPr>
          <w:noProof/>
        </w:rPr>
        <w:t>(Zheng et al. 2008)</w:t>
      </w:r>
      <w:r w:rsidR="0003573F">
        <w:fldChar w:fldCharType="end"/>
      </w:r>
      <w:r w:rsidRPr="00712DDC">
        <w:t xml:space="preserve">. However, the data is often limited in spatial scale (e.g. within a specific city or region) with a small group of people, for example, 182 and 226 volunteers participated in collecting such mobility data in </w:t>
      </w:r>
      <w:r w:rsidR="001F72A6">
        <w:fldChar w:fldCharType="begin"/>
      </w:r>
      <w:r w:rsidR="001F72A6">
        <w:instrText xml:space="preserve"> ADDIN ZOTERO_ITEM CSL_CITATION {"citationID":"0HNSVt9A","properties":{"formattedCitation":"(Zheng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1F72A6">
        <w:fldChar w:fldCharType="separate"/>
      </w:r>
      <w:r w:rsidR="001F72A6">
        <w:rPr>
          <w:noProof/>
        </w:rPr>
        <w:t>(Zheng et al. 2008)</w:t>
      </w:r>
      <w:r w:rsidR="001F72A6">
        <w:fldChar w:fldCharType="end"/>
      </w:r>
      <w:r w:rsidRPr="00712DDC">
        <w:t xml:space="preserve"> and </w:t>
      </w:r>
      <w:r w:rsidR="001F72A6">
        <w:fldChar w:fldCharType="begin"/>
      </w:r>
      <w:r w:rsidR="001F72A6">
        <w:instrText xml:space="preserve"> ADDIN ZOTERO_ITEM CSL_CITATION {"citationID":"Kc9ZYRmx","properties":{"formattedCitation":"(Rhee et al. 2011)","plainCitation":"(Rhee et al. 2011)"},"citationItems":[{"id":973,"uris":["http://zotero.org/users/1928267/items/E2J6A6NN"],"uri":["http://zotero.org/users/1928267/items/E2J6A6NN"],"itemData":{"id":973,"type":"article-journal","title":"On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J."},{"family":"Chong","given":"S."}],"issued":{"date-parts":[["2011"]]}}}],"schema":"https://github.com/citation-style-language/schema/raw/master/csl-citation.json"} </w:instrText>
      </w:r>
      <w:r w:rsidR="001F72A6">
        <w:fldChar w:fldCharType="separate"/>
      </w:r>
      <w:r w:rsidR="001F72A6">
        <w:rPr>
          <w:noProof/>
        </w:rPr>
        <w:t>(Rhee et al. 2011)</w:t>
      </w:r>
      <w:r w:rsidR="001F72A6">
        <w:fldChar w:fldCharType="end"/>
      </w:r>
      <w:r w:rsidRPr="00712DDC">
        <w:t xml:space="preserve"> respectively. Other than tracking people directly, the vehicle-based GPS data is often tied to a specific vehicle (e.g. taxi), which may only be accessible to a limited group of people</w:t>
      </w:r>
      <w:r w:rsidR="003567BB">
        <w:t xml:space="preserve"> </w:t>
      </w:r>
      <w:r w:rsidR="003567BB">
        <w:fldChar w:fldCharType="begin"/>
      </w:r>
      <w:r w:rsidR="003567BB">
        <w:instrText xml:space="preserve"> ADDIN ZOTERO_ITEM CSL_CITATION {"citationID":"hfZUCZK6","properties":{"formattedCitation":"(Kung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567BB">
        <w:fldChar w:fldCharType="separate"/>
      </w:r>
      <w:r w:rsidR="003567BB">
        <w:rPr>
          <w:noProof/>
        </w:rPr>
        <w:t>(Kung et al. 2014)</w:t>
      </w:r>
      <w:r w:rsidR="003567BB">
        <w:fldChar w:fldCharType="end"/>
      </w:r>
      <w:r w:rsidRPr="00712DDC">
        <w:t>. Another popular mob</w:t>
      </w:r>
      <w:r w:rsidR="00E53B69" w:rsidRPr="00712DDC">
        <w:t>ility data source found in aca</w:t>
      </w:r>
      <w:r w:rsidRPr="00712DDC">
        <w:t>demic literature is the mobile phone call data in the form of Call Detail Records (CDR), where the locations of mobile users are estimated by cell</w:t>
      </w:r>
      <w:r w:rsidR="00411D75" w:rsidRPr="00712DDC">
        <w:t xml:space="preserve"> tower triangulation with accu</w:t>
      </w:r>
      <w:r w:rsidRPr="00712DDC">
        <w:t xml:space="preserve">racy in the order of kilometers </w:t>
      </w:r>
      <w:r w:rsidR="002C4046">
        <w:fldChar w:fldCharType="begin"/>
      </w:r>
      <w:r w:rsidR="00737F61">
        <w:instrText xml:space="preserve"> ADDIN ZOTERO_ITEM CSL_CITATION {"citationID":"6RPYK63P","properties":{"custom":"(Gonz\\uc0\\u225{}lez et al. 2008; Kung et al. 2014; Zhong et al. 2014)","formattedCitation":"{\\rtf (Gonz\\uc0\\u225{}lez et al. 2008; Kung et al. 2014; Zhong et al. 2014)}","plainCitation":"(González et al. 2008; Kung et al. 2014; Zhong et al. 2014)"},"citationItems":[{"id":225,"uris":["http://zotero.org/users/1928267/items/SD6RZ9ND"],"uri":["http://zotero.org/users/1928267/items/SD6RZ9ND"],"itemData":{"id":225,"type":"article-journal","title":"Understanding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label":"page"},{"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C4046">
        <w:fldChar w:fldCharType="separate"/>
      </w:r>
      <w:r w:rsidR="00737F61" w:rsidRPr="00737F61">
        <w:t>(González et al. 2008; Kung et al. 2014; Zhong et al. 2014)</w:t>
      </w:r>
      <w:r w:rsidR="002C4046">
        <w:fldChar w:fldCharType="end"/>
      </w:r>
      <w:r w:rsidRPr="00712DDC">
        <w:t xml:space="preserve">. Such a dataset can cover relatively large spatial scale (e.g., national level) </w:t>
      </w:r>
      <w:r w:rsidR="003C2C96">
        <w:fldChar w:fldCharType="begin"/>
      </w:r>
      <w:r w:rsidR="003C2C96">
        <w:instrText xml:space="preserve"> ADDIN ZOTERO_ITEM CSL_CITATION {"citationID":"i9jBDZWf","properties":{"formattedCitation":"(Sobolevsky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3C2C96">
        <w:fldChar w:fldCharType="separate"/>
      </w:r>
      <w:r w:rsidR="003C2C96">
        <w:rPr>
          <w:noProof/>
        </w:rPr>
        <w:t>(Sobolevsky et al. 2013)</w:t>
      </w:r>
      <w:r w:rsidR="003C2C96">
        <w:fldChar w:fldCharType="end"/>
      </w:r>
      <w:r w:rsidRPr="00712DDC">
        <w:t xml:space="preserve"> and a large portion of the population in t</w:t>
      </w:r>
      <w:r w:rsidR="003C2C96">
        <w:t xml:space="preserve">he study region </w:t>
      </w:r>
      <w:r w:rsidR="003C2C96">
        <w:fldChar w:fldCharType="begin"/>
      </w:r>
      <w:r w:rsidR="003C2C96">
        <w:instrText xml:space="preserve"> ADDIN ZOTERO_ITEM CSL_CITATION {"citationID":"55IKhABW","properties":{"formattedCitation":"(Kung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C2C96">
        <w:fldChar w:fldCharType="separate"/>
      </w:r>
      <w:r w:rsidR="003C2C96">
        <w:rPr>
          <w:noProof/>
        </w:rPr>
        <w:t>(Kung et al. 2014)</w:t>
      </w:r>
      <w:r w:rsidR="003C2C96">
        <w:fldChar w:fldCharType="end"/>
      </w:r>
      <w:r w:rsidRPr="00712DDC">
        <w:t xml:space="preserve">. However, due to the concerns of infringement on </w:t>
      </w:r>
      <w:r w:rsidRPr="00712DDC">
        <w:lastRenderedPageBreak/>
        <w:t>individual privacy, the mobile phone call data is not publicly accessible, which is not ideal for the replicability in scientific findings or comparisons across different regions.</w:t>
      </w:r>
    </w:p>
    <w:p w14:paraId="211B3462" w14:textId="1F0F61EA" w:rsidR="00655591" w:rsidRPr="00712DDC" w:rsidRDefault="002372A1" w:rsidP="00FB4C42">
      <w:pPr>
        <w:pStyle w:val="Newparagraph"/>
      </w:pPr>
      <w:r w:rsidRPr="00712DDC">
        <w:t>On the other hand, it becomes increasingly popular for researchers to exploit the publicly accessible mobility data captured from the Location Based Social Media (LBSM) platforms (e.g., Foursquare and Twitter). This is also evident from the related studies mentioned above. However, there are some limitations a</w:t>
      </w:r>
      <w:r w:rsidR="006D3DC6" w:rsidRPr="00712DDC">
        <w:t>nd complexities in directly ex</w:t>
      </w:r>
      <w:r w:rsidRPr="00712DDC">
        <w:t xml:space="preserve">tracting and using the mobility data from the LBSM data sets.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w:t>
      </w:r>
      <w:r w:rsidR="00B50D09">
        <w:fldChar w:fldCharType="begin"/>
      </w:r>
      <w:r w:rsidR="00B50D09">
        <w:instrText xml:space="preserve"> ADDIN ZOTERO_ITEM CSL_CITATION {"citationID":"zs8EWdfC","properties":{"formattedCitation":"(Kung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B50D09">
        <w:fldChar w:fldCharType="separate"/>
      </w:r>
      <w:r w:rsidR="00B50D09">
        <w:rPr>
          <w:noProof/>
        </w:rPr>
        <w:t>(Kung et al. 2014)</w:t>
      </w:r>
      <w:r w:rsidR="00B50D09">
        <w:fldChar w:fldCharType="end"/>
      </w:r>
      <w:r w:rsidR="00E33D3B" w:rsidRPr="00712DDC">
        <w:t>. Another research chal</w:t>
      </w:r>
      <w:r w:rsidRPr="00712DDC">
        <w:t>lenge is to identify the users, as a social media account is not equivalent to a real person in the physical world. Many studies have started to look into the demographic aspect of LBSM data, in particular Twitter data</w:t>
      </w:r>
      <w:r w:rsidR="00E4345A">
        <w:t xml:space="preserve"> </w:t>
      </w:r>
      <w:r w:rsidR="00E4345A">
        <w:fldChar w:fldCharType="begin"/>
      </w:r>
      <w:r w:rsidR="00E4345A">
        <w:instrText xml:space="preserve"> ADDIN ZOTERO_ITEM CSL_CITATION {"citationID":"nsMpErOE","properties":{"formattedCitation":"(Steiger et al. 2015; Luo et al. 2016)","plainCitation":"(Steiger et al. 2015; Luo et al.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schema":"https://github.com/citation-style-language/schema/raw/master/csl-citation.json"} </w:instrText>
      </w:r>
      <w:r w:rsidR="00E4345A">
        <w:fldChar w:fldCharType="separate"/>
      </w:r>
      <w:r w:rsidR="00E4345A">
        <w:rPr>
          <w:noProof/>
        </w:rPr>
        <w:t>(Steiger et al. 2015; Luo et al. 2016)</w:t>
      </w:r>
      <w:r w:rsidR="00E4345A">
        <w:fldChar w:fldCharType="end"/>
      </w:r>
      <w:r w:rsidRPr="00712DDC">
        <w:t>. While the used methods vary, these studies suggest that the mentioned issues require us to pose stricter criteria in filtering and extracting individual movements.</w:t>
      </w:r>
    </w:p>
    <w:p w14:paraId="1F0B5EBB" w14:textId="32CEF026" w:rsidR="00382BBD" w:rsidRPr="00712DDC" w:rsidRDefault="00E25461" w:rsidP="004709B5">
      <w:pPr>
        <w:pStyle w:val="Newparagraph"/>
      </w:pPr>
      <w:r w:rsidRPr="00712DDC">
        <w:t>In this study, geo-located Twitter data are chosen as the source for constructing large-scale mobility networks of human spatial interac</w:t>
      </w:r>
      <w:r w:rsidR="004709B5">
        <w:t>tions and studying detailed mo</w:t>
      </w:r>
      <w:r w:rsidRPr="00712DDC">
        <w:t xml:space="preserve">bility patterns. A geo-located tweet is a Twitter message with an additional geo- tag expressed as a pair of geographical coordinates that represent the location from which the tweet was sent. Twitter is one of the most popular platforms and is been actively used in many countries. It provides a publicly accessible streaming API (http://dev.twitter.com/streaming) for easy data access. The geo-located Twitter data present some unique advantages regarding the purpose of this study, for example, the </w:t>
      </w:r>
      <w:r w:rsidRPr="00712DDC">
        <w:lastRenderedPageBreak/>
        <w:t>high-resolution location information enables to identify multiple travel m</w:t>
      </w:r>
      <w:r w:rsidR="00482689">
        <w:t xml:space="preserve">odes in user mobility patterns </w:t>
      </w:r>
      <w:r w:rsidR="00482689">
        <w:fldChar w:fldCharType="begin"/>
      </w:r>
      <w:r w:rsidR="00482689">
        <w:instrText xml:space="preserve"> ADDIN ZOTERO_ITEM CSL_CITATION {"citationID":"sCQOZxZQ","properties":{"formattedCitation":"(Jurdak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482689">
        <w:fldChar w:fldCharType="separate"/>
      </w:r>
      <w:r w:rsidR="00482689">
        <w:rPr>
          <w:noProof/>
        </w:rPr>
        <w:t>(Jurdak et al. 2015)</w:t>
      </w:r>
      <w:r w:rsidR="00482689">
        <w:fldChar w:fldCharType="end"/>
      </w:r>
      <w:r w:rsidRPr="00712DDC">
        <w:t>; the large spatial coverage enables to study global mobilit</w:t>
      </w:r>
      <w:r w:rsidR="00B74858">
        <w:t xml:space="preserve">y patterns </w:t>
      </w:r>
      <w:r w:rsidR="00B74858">
        <w:fldChar w:fldCharType="begin"/>
      </w:r>
      <w:r w:rsidR="00B74858">
        <w:instrText xml:space="preserve"> ADDIN ZOTERO_ITEM CSL_CITATION {"citationID":"z8ZCcNX4","properties":{"formattedCitation":"(Hawelka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B74858">
        <w:fldChar w:fldCharType="separate"/>
      </w:r>
      <w:r w:rsidR="00B74858">
        <w:rPr>
          <w:noProof/>
        </w:rPr>
        <w:t>(Hawelka et al. 2014)</w:t>
      </w:r>
      <w:r w:rsidR="00B74858">
        <w:fldChar w:fldCharType="end"/>
      </w:r>
      <w:r w:rsidRPr="00712DDC">
        <w:t>, which is almost impossible for other mobility datasets. Also, it provides the opportunities for reproducing this study in other countries.</w:t>
      </w:r>
    </w:p>
    <w:p w14:paraId="3F0770A0" w14:textId="22FF78AF" w:rsidR="00DD3961" w:rsidRPr="00712DDC" w:rsidRDefault="00DD3961" w:rsidP="00567EE9">
      <w:pPr>
        <w:pStyle w:val="Heading1"/>
      </w:pPr>
      <w:r w:rsidRPr="00712DDC">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4D57081A" w:rsidR="00B36BBC" w:rsidRPr="00712DDC" w:rsidRDefault="00DD3961" w:rsidP="00D5567E">
      <w:pPr>
        <w:pStyle w:val="Paragraph"/>
      </w:pPr>
      <w:r w:rsidRPr="00712DDC">
        <w:t xml:space="preserve">For this study, the geo-located tweets were collected using the Twitter Streaming API by supplying a geographical bounding box to retrieve all the geo-located tweets within an area of interest. To ensure complete coverage of Great Britain, we set the bounding box to the British Isles using the lower left and upper right coordinates (49.49, -14.85), (61.18, 2.63) respectively. </w:t>
      </w:r>
      <w:del w:id="29" w:author="Yin, Junjun" w:date="2016-11-01T17:04:00Z">
        <w:r w:rsidRPr="00712DDC" w:rsidDel="00401FF4">
          <w:delText xml:space="preserve">This does include the whole of Ireland part of France. </w:delText>
        </w:r>
      </w:del>
      <w:r w:rsidRPr="00712DDC">
        <w:t>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During the data collection phase, the data crawler did not encounter any issue regarding whether it exceeds the data quota by the 1% </w:t>
      </w:r>
      <w:r w:rsidR="00D5567E">
        <w:t xml:space="preserve">policy mentioned in </w:t>
      </w:r>
      <w:r w:rsidR="00E87724">
        <w:fldChar w:fldCharType="begin"/>
      </w:r>
      <w:r w:rsidR="00E87724">
        <w:instrText xml:space="preserve"> ADDIN ZOTERO_ITEM CSL_CITATION {"citationID":"vLKQ3kiK","properties":{"formattedCitation":"(Hawelka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E87724">
        <w:fldChar w:fldCharType="separate"/>
      </w:r>
      <w:r w:rsidR="00E87724">
        <w:rPr>
          <w:noProof/>
        </w:rPr>
        <w:t>(Hawelka et al. 2014)</w:t>
      </w:r>
      <w:r w:rsidR="00E87724">
        <w:fldChar w:fldCharType="end"/>
      </w:r>
      <w:r w:rsidRPr="00712DDC">
        <w:t xml:space="preserve">. It means we have managed to download all the geo-located tweets for the given bounding box. To showcase the overall spatial coverage of the collected geo-located tweets, the geo-locations of all the collected </w:t>
      </w:r>
      <w:ins w:id="30" w:author="Yin, Junjun" w:date="2016-11-01T17:05:00Z">
        <w:r w:rsidR="00FE02DF">
          <w:t>t</w:t>
        </w:r>
      </w:ins>
      <w:del w:id="31" w:author="Yin, Junjun" w:date="2016-11-01T17:05:00Z">
        <w:r w:rsidRPr="00712DDC" w:rsidDel="00FE02DF">
          <w:delText>T</w:delText>
        </w:r>
      </w:del>
      <w:r w:rsidRPr="00712DDC">
        <w:t>weets are shown in Fig. 1. The collected point visualization reveals the geography of cities. Notice the clusters with higher densities of tweets correspond to the locations of major cities.</w:t>
      </w:r>
    </w:p>
    <w:p w14:paraId="4740BB18" w14:textId="134CBE6B" w:rsidR="00B36BBC" w:rsidRPr="00712DDC" w:rsidRDefault="00B36BBC" w:rsidP="00B36BBC">
      <w:pPr>
        <w:spacing w:line="240" w:lineRule="auto"/>
        <w:rPr>
          <w:sz w:val="20"/>
          <w:szCs w:val="20"/>
        </w:rPr>
      </w:pPr>
      <w:r w:rsidRPr="00712DDC">
        <w:rPr>
          <w:b/>
          <w:sz w:val="20"/>
          <w:szCs w:val="20"/>
        </w:rPr>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 </w:t>
      </w:r>
    </w:p>
    <w:p w14:paraId="6557237A" w14:textId="218F0359" w:rsidR="00B36BBC" w:rsidRPr="00712DDC" w:rsidRDefault="00CE497A" w:rsidP="00DD3961">
      <w:r w:rsidRPr="00712DDC">
        <w:tab/>
      </w:r>
    </w:p>
    <w:p w14:paraId="22838F6E" w14:textId="71069CF0" w:rsidR="00627BA4" w:rsidRPr="00712DDC" w:rsidRDefault="00627BA4" w:rsidP="006D3992">
      <w:pPr>
        <w:pStyle w:val="Newparagraph"/>
      </w:pPr>
      <w:r w:rsidRPr="00712DDC">
        <w:t xml:space="preserve">The original location information embedded in the geo-tag is given in units of latitude and longitude. We examined the “geo” attribute in each raw tweet and kept the </w:t>
      </w:r>
      <w:r w:rsidRPr="00712DDC">
        <w:lastRenderedPageBreak/>
        <w:t>one with location information derived from GPS receiver (with high resolution) rather t</w:t>
      </w:r>
      <w:r w:rsidR="00962657">
        <w:t>han from geocoding process</w:t>
      </w:r>
      <w:del w:id="32" w:author="Yin, Junjun" w:date="2016-11-01T17:27:00Z">
        <w:r w:rsidR="00962657" w:rsidDel="00791D8B">
          <w:delText xml:space="preserve"> </w:delText>
        </w:r>
        <w:r w:rsidR="00962657" w:rsidDel="00791D8B">
          <w:fldChar w:fldCharType="begin"/>
        </w:r>
        <w:r w:rsidR="00962657" w:rsidDel="00791D8B">
          <w:delInstrText xml:space="preserve"> ADDIN ZOTERO_ITEM CSL_CITATION {"citationID":"J5jkHGTD","properties":{"formattedCitation":"(Jurdak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962657" w:rsidDel="00791D8B">
          <w:fldChar w:fldCharType="separate"/>
        </w:r>
        <w:r w:rsidR="00962657" w:rsidDel="00791D8B">
          <w:rPr>
            <w:noProof/>
          </w:rPr>
          <w:delText>(Jurdak et al. 2015)</w:delText>
        </w:r>
        <w:r w:rsidR="00962657" w:rsidDel="00791D8B">
          <w:fldChar w:fldCharType="end"/>
        </w:r>
      </w:del>
      <w:r w:rsidRPr="00712DDC">
        <w:t xml:space="preserve">. We projected the points into the British National Grid (EPSG: 27700) coordinate system to reduce the complexity of the required distance calculations. </w:t>
      </w:r>
      <w:ins w:id="33" w:author="Yin, Junjun" w:date="2016-11-01T17:28:00Z">
        <w:r w:rsidR="00791D8B">
          <w:t>T</w:t>
        </w:r>
      </w:ins>
      <w:del w:id="34" w:author="Yin, Junjun" w:date="2016-11-01T17:28:00Z">
        <w:r w:rsidRPr="00712DDC" w:rsidDel="00791D8B">
          <w:delText>We used t</w:delText>
        </w:r>
      </w:del>
      <w:r w:rsidRPr="00712DDC">
        <w:t>he geographical boundary of Great Britain</w:t>
      </w:r>
      <w:ins w:id="35" w:author="Yin, Junjun" w:date="2016-11-01T17:28:00Z">
        <w:r w:rsidR="00791D8B">
          <w:t xml:space="preserve"> </w:t>
        </w:r>
      </w:ins>
      <w:del w:id="36" w:author="Yin, Junjun" w:date="2016-11-01T17:28:00Z">
        <w:r w:rsidRPr="00712DDC" w:rsidDel="00791D8B">
          <w:delText xml:space="preserve">, which </w:delText>
        </w:r>
      </w:del>
      <w:r w:rsidRPr="00712DDC">
        <w:t xml:space="preserve">is derived from Office for </w:t>
      </w:r>
      <w:r w:rsidR="006D3992">
        <w:t xml:space="preserve">National Statistics (ONS) of UK </w:t>
      </w:r>
      <w:r w:rsidRPr="00712DDC">
        <w:t>(http://www.ons.gov.</w:t>
      </w:r>
      <w:r w:rsidR="008857C5">
        <w:t>-</w:t>
      </w:r>
      <w:r w:rsidRPr="00712DDC">
        <w:t>uk/ons)</w:t>
      </w:r>
      <w:del w:id="37" w:author="Yin, Junjun" w:date="2016-11-01T17:28:00Z">
        <w:r w:rsidRPr="00712DDC" w:rsidDel="00791D8B">
          <w:delText>,</w:delText>
        </w:r>
      </w:del>
      <w:r w:rsidRPr="00712DDC">
        <w:t xml:space="preserve"> to further restrict the remaining tweets to be “domestic”. Based on these restrictions, the filtered dataset contains 69,847,497 tweets made by 1,153,891 Twitter users. To </w:t>
      </w:r>
      <w:del w:id="38" w:author="Yin, Junjun" w:date="2016-11-01T17:29:00Z">
        <w:r w:rsidRPr="00712DDC" w:rsidDel="00BC0961">
          <w:delText>reduce the effects of</w:delText>
        </w:r>
      </w:del>
      <w:ins w:id="39" w:author="Yin, Junjun" w:date="2016-11-01T17:29:00Z">
        <w:r w:rsidR="00BC0961">
          <w:t>remove</w:t>
        </w:r>
      </w:ins>
      <w:r w:rsidRPr="00712DDC">
        <w:t xml:space="preserve"> tweets from non-human users, the raw tweets were further filtered using the following steps. First we removed the duplicated messages</w:t>
      </w:r>
      <w:del w:id="40" w:author="Yin, Junjun" w:date="2016-11-01T17:29:00Z">
        <w:r w:rsidRPr="00712DDC" w:rsidDel="0032180A">
          <w:delText xml:space="preserve"> from the dataset</w:delText>
        </w:r>
      </w:del>
      <w:r w:rsidRPr="00712DDC">
        <w:t>. We then removed non-human users based on unusual relocation</w:t>
      </w:r>
      <w:ins w:id="41" w:author="Yin, Junjun" w:date="2016-11-01T17:30:00Z">
        <w:r w:rsidR="0032180A">
          <w:t xml:space="preserve"> by</w:t>
        </w:r>
      </w:ins>
      <w:del w:id="42" w:author="Yin, Junjun" w:date="2016-11-01T17:30:00Z">
        <w:r w:rsidRPr="00712DDC" w:rsidDel="0032180A">
          <w:delText xml:space="preserve"> speed </w:delText>
        </w:r>
        <w:r w:rsidR="00684868" w:rsidDel="0032180A">
          <w:fldChar w:fldCharType="begin"/>
        </w:r>
        <w:r w:rsidR="00684868" w:rsidDel="0032180A">
          <w:delInstrText xml:space="preserve"> ADDIN ZOTERO_ITEM CSL_CITATION {"citationID":"OKu5xB0v","properties":{"formattedCitation":"(Hawelka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684868" w:rsidDel="0032180A">
          <w:fldChar w:fldCharType="separate"/>
        </w:r>
        <w:r w:rsidR="00684868" w:rsidDel="0032180A">
          <w:rPr>
            <w:noProof/>
          </w:rPr>
          <w:delText>(Hawelka et al. 2014; Jurdak et al. 2015)</w:delText>
        </w:r>
        <w:r w:rsidR="00684868" w:rsidDel="0032180A">
          <w:fldChar w:fldCharType="end"/>
        </w:r>
        <w:r w:rsidRPr="00712DDC" w:rsidDel="0032180A">
          <w:delText>. We then</w:delText>
        </w:r>
      </w:del>
      <w:r w:rsidRPr="00712DDC">
        <w:t xml:space="preserve"> examin</w:t>
      </w:r>
      <w:ins w:id="43" w:author="Yin, Junjun" w:date="2016-11-01T17:30:00Z">
        <w:r w:rsidR="0032180A">
          <w:t>ing</w:t>
        </w:r>
      </w:ins>
      <w:del w:id="44" w:author="Yin, Junjun" w:date="2016-11-01T17:30:00Z">
        <w:r w:rsidRPr="00712DDC" w:rsidDel="0032180A">
          <w:delText>ed</w:delText>
        </w:r>
      </w:del>
      <w:r w:rsidRPr="00712DDC">
        <w:t xml:space="preserve"> all of the consecutive locations of each user and excluded those with relocating speeds in excess of the threshold of 240 m/s as used by </w:t>
      </w:r>
      <w:r w:rsidR="00962657">
        <w:fldChar w:fldCharType="begin"/>
      </w:r>
      <w:r w:rsidR="00E87724">
        <w:instrText xml:space="preserve"> ADDIN ZOTERO_ITEM CSL_CITATION {"citationID":"CforIJ00","properties":{"formattedCitation":"(Jurdak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962657">
        <w:fldChar w:fldCharType="separate"/>
      </w:r>
      <w:r w:rsidR="00962657">
        <w:rPr>
          <w:noProof/>
        </w:rPr>
        <w:t>(Jurdak et al. 2015)</w:t>
      </w:r>
      <w:r w:rsidR="00962657">
        <w:fldChar w:fldCharType="end"/>
      </w:r>
      <w:r w:rsidRPr="00712DDC">
        <w:t xml:space="preserve">. Finally, to reflect the spatial interactions of residents rather than tourists, we </w:t>
      </w:r>
      <w:del w:id="45" w:author="Yin, Junjun" w:date="2016-11-01T17:31:00Z">
        <w:r w:rsidRPr="00712DDC" w:rsidDel="005D3999">
          <w:delText xml:space="preserve">further </w:delText>
        </w:r>
      </w:del>
      <w:r w:rsidRPr="00712DDC">
        <w:t>impose a condition that the time interval between a user’s first and last recorded tweets should be more than 30 days. In other words, a user that is identified to have stayed in the study region more than 30 days is considered as a resident. The filtered dataset for the following study contains 60,209,778 tweets made by 824,712 Twitter users.</w:t>
      </w:r>
    </w:p>
    <w:p w14:paraId="2C2231E0" w14:textId="32118ABF" w:rsidR="00627BA4" w:rsidRPr="00712DDC" w:rsidRDefault="00627BA4" w:rsidP="000A1A32">
      <w:pPr>
        <w:pStyle w:val="Newparagraph"/>
      </w:pPr>
      <w:r w:rsidRPr="00712DDC">
        <w:t>At this stage, each geo-located tweet is represented as a tuple</w:t>
      </w:r>
      <w:r w:rsidR="009A1A68">
        <w:t xml:space="preserve"> </w:t>
      </w:r>
      <m:oMath>
        <m:d>
          <m:dPr>
            <m:begChr m:val="〈"/>
            <m:endChr m:val="〉"/>
            <m:ctrlPr>
              <w:rPr>
                <w:rFonts w:ascii="Cambria Math" w:hAnsi="Cambria Math"/>
                <w:i/>
              </w:rPr>
            </m:ctrlPr>
          </m:dPr>
          <m:e>
            <m:r>
              <w:rPr>
                <w:rFonts w:ascii="Cambria Math" w:hAnsi="Cambria Math"/>
              </w:rPr>
              <m:t>user</m:t>
            </m:r>
            <m:r>
              <m:rPr>
                <m:lit/>
              </m:rPr>
              <w:rPr>
                <w:rFonts w:ascii="Cambria Math" w:hAnsi="Cambria Math"/>
              </w:rPr>
              <m:t>_</m:t>
            </m:r>
            <m:r>
              <w:rPr>
                <w:rFonts w:ascii="Cambria Math" w:hAnsi="Cambria Math"/>
              </w:rPr>
              <m:t xml:space="preserve">id, loc, t, m </m:t>
            </m:r>
          </m:e>
        </m:d>
      </m:oMath>
      <w:r w:rsidRPr="00712DDC">
        <w:t xml:space="preserve">, where </w:t>
      </w:r>
      <m:oMath>
        <m:r>
          <w:rPr>
            <w:rFonts w:ascii="Cambria Math" w:hAnsi="Cambria Math"/>
          </w:rPr>
          <m:t>user</m:t>
        </m:r>
        <m:r>
          <m:rPr>
            <m:lit/>
          </m:rPr>
          <w:rPr>
            <w:rFonts w:ascii="Cambria Math" w:hAnsi="Cambria Math"/>
          </w:rPr>
          <m:t>_</m:t>
        </m:r>
        <m:r>
          <w:rPr>
            <w:rFonts w:ascii="Cambria Math" w:hAnsi="Cambria Math"/>
          </w:rPr>
          <m:t>id</m:t>
        </m:r>
      </m:oMath>
      <w:r w:rsidR="00970FDF">
        <w:t xml:space="preserve"> is an anonymous Twitter user ID</w:t>
      </w:r>
      <w:r w:rsidR="001E33DF">
        <w:t xml:space="preserve">; </w:t>
      </w:r>
      <m:oMath>
        <m:r>
          <w:rPr>
            <w:rFonts w:ascii="Cambria Math" w:hAnsi="Cambria Math"/>
          </w:rPr>
          <m:t>loc</m:t>
        </m:r>
      </m:oMath>
      <w:r w:rsidRPr="00712DDC">
        <w:t xml:space="preserve"> is the recorded location of the tweet as a coordinate pair; </w:t>
      </w:r>
      <m:oMath>
        <m:r>
          <w:rPr>
            <w:rFonts w:ascii="Cambria Math" w:hAnsi="Cambria Math"/>
          </w:rPr>
          <m:t>t</m:t>
        </m:r>
      </m:oMath>
      <w:r w:rsidR="001E33DF">
        <w:t xml:space="preserve"> </w:t>
      </w:r>
      <w:r w:rsidRPr="00712DDC">
        <w:t xml:space="preserve">is the timestamp of the tweet’s post; and </w:t>
      </w:r>
      <m:oMath>
        <m:r>
          <w:rPr>
            <w:rFonts w:ascii="Cambria Math" w:hAnsi="Cambria Math"/>
          </w:rPr>
          <m:t>m</m:t>
        </m:r>
      </m:oMath>
      <w:r w:rsidR="001E33DF" w:rsidRPr="00712DDC">
        <w:t xml:space="preserve"> </w:t>
      </w:r>
      <w:r w:rsidRPr="00712DDC">
        <w:t xml:space="preserve">is the actual content of the tweet. We </w:t>
      </w:r>
      <w:del w:id="46" w:author="Yin, Junjun" w:date="2016-11-01T17:32:00Z">
        <w:r w:rsidRPr="00712DDC" w:rsidDel="005D3999">
          <w:delText xml:space="preserve">then </w:delText>
        </w:r>
      </w:del>
      <w:r w:rsidRPr="00712DDC">
        <w:t xml:space="preserve">constructed a trajectory for each Twitter user by appending all the recorded </w:t>
      </w:r>
      <w:r w:rsidR="00FC09B1">
        <w:t xml:space="preserve">locations (with the same </w:t>
      </w:r>
      <m:oMath>
        <m:r>
          <w:rPr>
            <w:rFonts w:ascii="Cambria Math" w:hAnsi="Cambria Math"/>
          </w:rPr>
          <m:t>user</m:t>
        </m:r>
        <m:r>
          <m:rPr>
            <m:lit/>
          </m:rPr>
          <w:rPr>
            <w:rFonts w:ascii="Cambria Math" w:hAnsi="Cambria Math"/>
          </w:rPr>
          <m:t>_</m:t>
        </m:r>
        <m:r>
          <w:rPr>
            <w:rFonts w:ascii="Cambria Math" w:hAnsi="Cambria Math"/>
          </w:rPr>
          <m:t>id</m:t>
        </m:r>
      </m:oMath>
      <w:r w:rsidRPr="00712DDC">
        <w:t xml:space="preserve">) in the chronological order (based on the timestamps). To protect Twitter </w:t>
      </w:r>
      <w:r w:rsidR="00FC4F3A" w:rsidRPr="00712DDC">
        <w:t>user’s</w:t>
      </w:r>
      <w:r w:rsidR="00FC09B1">
        <w:t xml:space="preserve"> privacy, the ID</w:t>
      </w:r>
      <w:r w:rsidRPr="00712DDC">
        <w:t xml:space="preserve"> field was replaced with a randomly generated unique number and the content of the message was removed. </w:t>
      </w:r>
      <w:del w:id="47" w:author="Yin, Junjun" w:date="2016-11-01T17:33:00Z">
        <w:r w:rsidRPr="00712DDC" w:rsidDel="00F42369">
          <w:delText xml:space="preserve">In addition, </w:delText>
        </w:r>
      </w:del>
      <w:ins w:id="48" w:author="Yin, Junjun" w:date="2016-11-01T17:33:00Z">
        <w:r w:rsidR="00F42369">
          <w:t>T</w:t>
        </w:r>
      </w:ins>
      <w:del w:id="49" w:author="Yin, Junjun" w:date="2016-11-01T17:33:00Z">
        <w:r w:rsidRPr="00712DDC" w:rsidDel="00F42369">
          <w:delText>t</w:delText>
        </w:r>
      </w:del>
      <w:r w:rsidRPr="00712DDC">
        <w:t xml:space="preserve">he actual location of each geo-located </w:t>
      </w:r>
      <w:ins w:id="50" w:author="Yin, Junjun" w:date="2016-11-01T17:33:00Z">
        <w:r w:rsidR="005D3999">
          <w:t>t</w:t>
        </w:r>
      </w:ins>
      <w:del w:id="51" w:author="Yin, Junjun" w:date="2016-11-01T17:33:00Z">
        <w:r w:rsidRPr="00712DDC" w:rsidDel="005D3999">
          <w:delText>T</w:delText>
        </w:r>
      </w:del>
      <w:r w:rsidRPr="00712DDC">
        <w:t xml:space="preserve">weet is only used for </w:t>
      </w:r>
      <w:r w:rsidRPr="00712DDC">
        <w:lastRenderedPageBreak/>
        <w:t xml:space="preserve">distance calculation and determining the </w:t>
      </w:r>
      <w:del w:id="52" w:author="Yin, Junjun" w:date="2016-11-01T17:33:00Z">
        <w:r w:rsidRPr="00712DDC" w:rsidDel="005D3999">
          <w:delText xml:space="preserve">corresponding </w:delText>
        </w:r>
      </w:del>
      <w:r w:rsidRPr="00712DDC">
        <w:t>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t>3.2. Mobility network of Twitter user spatial interactions</w:t>
      </w:r>
    </w:p>
    <w:p w14:paraId="4E477C4A" w14:textId="3B5ADD27" w:rsidR="00627BA4" w:rsidRPr="00712DDC" w:rsidRDefault="00627BA4" w:rsidP="000A1A32">
      <w:pPr>
        <w:pStyle w:val="Paragraph"/>
      </w:pPr>
      <w:r w:rsidRPr="00712DDC">
        <w:t xml:space="preserve">A Twitter user’s movement is defined </w:t>
      </w:r>
      <w:del w:id="53" w:author="Yin, Junjun" w:date="2016-11-01T17:38:00Z">
        <w:r w:rsidRPr="00712DDC" w:rsidDel="002227E4">
          <w:delText xml:space="preserve">here </w:delText>
        </w:r>
      </w:del>
      <w:r w:rsidRPr="00712DDC">
        <w:t xml:space="preserve">as the individual’s geographic relocation or displacement </w:t>
      </w:r>
      <w:r w:rsidR="00962657">
        <w:fldChar w:fldCharType="begin"/>
      </w:r>
      <w:r w:rsidR="00962657">
        <w:instrText xml:space="preserve"> ADDIN ZOTERO_ITEM CSL_CITATION {"citationID":"0GyukzQu","properties":{"custom":"(Gonz\\uc0\\u225{}lez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962657">
        <w:fldChar w:fldCharType="separate"/>
      </w:r>
      <w:r w:rsidR="00962657" w:rsidRPr="00962657">
        <w:t>(González et al. 2008)</w:t>
      </w:r>
      <w:r w:rsidR="00962657">
        <w:fldChar w:fldCharType="end"/>
      </w:r>
      <w:r w:rsidRPr="00712DDC">
        <w:t xml:space="preserve">. This is not equivalent to a “trip” taken by an individual, because, displacement includes situations </w:t>
      </w:r>
      <w:ins w:id="54" w:author="Yin, Junjun" w:date="2016-11-01T17:34:00Z">
        <w:r w:rsidR="00E5029A">
          <w:t>where</w:t>
        </w:r>
      </w:ins>
      <w:del w:id="55" w:author="Yin, Junjun" w:date="2016-11-01T17:34:00Z">
        <w:r w:rsidRPr="00712DDC" w:rsidDel="00E5029A">
          <w:delText>when</w:delText>
        </w:r>
      </w:del>
      <w:r w:rsidRPr="00712DDC">
        <w:t xml:space="preserve"> the time interval between 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displacements within the dataset. This OD matrix is essentially a mathematical representation of a weighted directed graph </w:t>
      </w:r>
      <m:oMath>
        <m:r>
          <w:rPr>
            <w:rFonts w:ascii="Cambria Math" w:hAnsi="Cambria Math"/>
          </w:rPr>
          <m:t>G≡</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w:t>
      </w:r>
      <m:oMath>
        <m:r>
          <w:rPr>
            <w:rFonts w:ascii="Cambria Math" w:hAnsi="Cambria Math"/>
          </w:rPr>
          <m:t xml:space="preserve">V </m:t>
        </m:r>
      </m:oMath>
      <w:r w:rsidRPr="00712DDC">
        <w:t>is a set of spatial nodes corresponding to the underlying urban regions</w:t>
      </w:r>
      <w:ins w:id="56" w:author="Yin, Junjun" w:date="2016-11-01T17:40:00Z">
        <w:r w:rsidR="00D826F8">
          <w:t xml:space="preserve">, </w:t>
        </w:r>
      </w:ins>
      <w:del w:id="57" w:author="Yin, Junjun" w:date="2016-11-01T17:40:00Z">
        <w:r w:rsidRPr="00712DDC" w:rsidDel="00D826F8">
          <w:delText xml:space="preserve"> and </w:delText>
        </w:r>
      </w:del>
      <m:oMath>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hAnsi="Cambria Math"/>
          </w:rPr>
          <m:t xml:space="preserve"> </m:t>
        </m:r>
      </m:oMath>
      <w:r w:rsidRPr="00712DDC">
        <w:t>is a set of edges representing the connections between a pair of nodes</w:t>
      </w:r>
      <w:ins w:id="58" w:author="Yin, Junjun" w:date="2016-11-01T17:40:00Z">
        <w:r w:rsidR="00D826F8">
          <w:t>,</w:t>
        </w:r>
      </w:ins>
      <w:r w:rsidRPr="00712DDC">
        <w:t xml:space="preserve"> and the </w:t>
      </w:r>
      <w:del w:id="59" w:author="Yin, Junjun" w:date="2016-11-01T17:40:00Z">
        <w:r w:rsidRPr="00712DDC" w:rsidDel="00D826F8">
          <w:delText xml:space="preserve">corresponding </w:delText>
        </w:r>
      </w:del>
      <w:r w:rsidRPr="00712DDC">
        <w:t>weights are assigned by the accumulated volume of Twitter user movements.</w:t>
      </w:r>
    </w:p>
    <w:p w14:paraId="6832024B" w14:textId="5DAA253A" w:rsidR="005552B3" w:rsidRPr="00712DDC" w:rsidRDefault="00627BA4" w:rsidP="0092226F">
      <w:pPr>
        <w:pStyle w:val="Newparagraph"/>
      </w:pPr>
      <w:r w:rsidRPr="00712DDC">
        <w:t>To build the spatial network at a national level, we had to determine the basic units to serve as spatial nodes of the connectivity network</w:t>
      </w:r>
      <w:del w:id="60" w:author="Yin, Junjun" w:date="2016-11-01T17:41:00Z">
        <w:r w:rsidRPr="00712DDC" w:rsidDel="0010647A">
          <w:delText xml:space="preserve"> of urban regions</w:delText>
        </w:r>
      </w:del>
      <w:r w:rsidRPr="00712DDC">
        <w:t>. Previous studies have suggested equi</w:t>
      </w:r>
      <w:del w:id="61" w:author="Junjun Yin" w:date="2016-10-31T13:41:00Z">
        <w:r w:rsidRPr="00712DDC" w:rsidDel="00BD5998">
          <w:delText>-</w:delText>
        </w:r>
      </w:del>
      <w:r w:rsidRPr="00712DDC">
        <w:t xml:space="preserve">distant spatial tessellation to generate nodes, which uses </w:t>
      </w:r>
      <w:ins w:id="62" w:author="Yin, Junjun" w:date="2016-11-01T17:37:00Z">
        <w:r w:rsidR="00650FC4" w:rsidRPr="00650FC4">
          <w:t xml:space="preserve">Voronoi </w:t>
        </w:r>
      </w:ins>
      <w:del w:id="63" w:author="Yin, Junjun" w:date="2016-11-01T17:36:00Z">
        <w:r w:rsidRPr="00712DDC" w:rsidDel="00BE0FBD">
          <w:delText>v</w:delText>
        </w:r>
      </w:del>
      <w:del w:id="64" w:author="Yin, Junjun" w:date="2016-11-01T17:37:00Z">
        <w:r w:rsidRPr="00712DDC" w:rsidDel="00650FC4">
          <w:delText xml:space="preserve">oronoi </w:delText>
        </w:r>
      </w:del>
      <w:r w:rsidRPr="00712DDC">
        <w:t xml:space="preserve">polygons to partition the space based on the collected points </w:t>
      </w:r>
      <w:r w:rsidR="00C7217C">
        <w:fldChar w:fldCharType="begin"/>
      </w:r>
      <w:r w:rsidR="00C7217C">
        <w:instrText xml:space="preserve"> ADDIN ZOTERO_ITEM CSL_CITATION {"citationID":"cMpUpEI1","properties":{"formattedCitation":"(Rinzivillo et al. 2012; Zhong et al. 2014)","plainCitation":"(Rinzivillo et al. 2012; Zhong et al. 2014)"},"citationItems":[{"id":244,"uris":["http://zotero.org/users/1928267/items/WGWBUUNT"],"uri":["http://zotero.org/users/1928267/items/WGWBUUNT"],"itemData":{"id":244,"type":"article-journal","title":"Discovering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7217C">
        <w:fldChar w:fldCharType="separate"/>
      </w:r>
      <w:r w:rsidR="00C7217C">
        <w:rPr>
          <w:noProof/>
        </w:rPr>
        <w:t>(Rinzivillo et al. 2012; Zhong et al. 2014)</w:t>
      </w:r>
      <w:r w:rsidR="00C7217C">
        <w:fldChar w:fldCharType="end"/>
      </w:r>
      <w:r w:rsidRPr="00712DDC">
        <w:t xml:space="preserve">. This approach demonstrates improvements </w:t>
      </w:r>
      <w:del w:id="65" w:author="Yin, Junjun" w:date="2016-11-01T17:42:00Z">
        <w:r w:rsidRPr="00712DDC" w:rsidDel="0010647A">
          <w:delText xml:space="preserve">for </w:delText>
        </w:r>
      </w:del>
      <w:ins w:id="66" w:author="Yin, Junjun" w:date="2016-11-01T17:42:00Z">
        <w:r w:rsidR="0010647A">
          <w:t>in</w:t>
        </w:r>
        <w:r w:rsidR="0010647A" w:rsidRPr="00712DDC">
          <w:t xml:space="preserve"> </w:t>
        </w:r>
      </w:ins>
      <w:r w:rsidRPr="00712DDC">
        <w:t>estimating the locations of mobile</w:t>
      </w:r>
      <w:r w:rsidR="002E1D1C" w:rsidRPr="00712DDC">
        <w:t xml:space="preserve"> </w:t>
      </w:r>
      <w:r w:rsidR="00596F84" w:rsidRPr="00712DDC">
        <w:t xml:space="preserve">phone records </w:t>
      </w:r>
      <w:del w:id="67" w:author="Yin, Junjun" w:date="2016-11-01T17:42:00Z">
        <w:r w:rsidR="00596F84" w:rsidRPr="00712DDC" w:rsidDel="0010647A">
          <w:delText>based on the</w:delText>
        </w:r>
      </w:del>
      <w:ins w:id="68" w:author="Yin, Junjun" w:date="2016-11-01T17:42:00Z">
        <w:r w:rsidR="0010647A">
          <w:t>from</w:t>
        </w:r>
      </w:ins>
      <w:r w:rsidR="00596F84" w:rsidRPr="00712DDC">
        <w:t xml:space="preserve"> cell tower triangulation </w:t>
      </w:r>
      <w:r w:rsidR="0092226F">
        <w:fldChar w:fldCharType="begin"/>
      </w:r>
      <w:r w:rsidR="00494A3B">
        <w:instrText xml:space="preserve"> ADDIN ZOTERO_ITEM CSL_CITATION {"citationID":"LaoLdEqb","properties":{"custom":"(Gonz\\uc0\\u225{}lez et al. 2008; Qian et al. 2013)","formattedCitation":"{\\rtf (Gonz\\uc0\\u225{}lez et al. 2008; Qian et al. 2013)}","plainCitation":"(González et al. 2008; Qian et al. 2013)"},"citationItems":[{"id":225,"uris":["http://zotero.org/users/1928267/items/SD6RZ9ND"],"uri":["http://zotero.org/users/1928267/items/SD6RZ9ND"],"itemData":{"id":225,"type":"article-journal","title":"Understanding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969,"uris":["http://zotero.org/users/1928267/items/HNUWGXD3"],"uri":["http://zotero.org/users/1928267/items/HNUWGXD3"],"itemData":{"id":969,"type":"chapter","title":"The impact of spatial resolution and representation on human mobility predictability","container-title":"Web and Wireless Geographical Information Systems, , Heidelberg","publisher":"Springer","publisher-place":"Berlin","page":"25-40","event-place":"Berlin","author":[{"family":"Qian","given":"W."},{"family":"Stanley","given":"K. G."},{"family":"Osgood","given":"N. D."}],"issued":{"date-parts":[["2013"]]}},"label":"page"}],"schema":"https://github.com/citation-style-language/schema/raw/master/csl-citation.json"} </w:instrText>
      </w:r>
      <w:r w:rsidR="0092226F">
        <w:fldChar w:fldCharType="separate"/>
      </w:r>
      <w:r w:rsidR="00494A3B" w:rsidRPr="00494A3B">
        <w:t>(González et al. 2008; Qian et al. 2013)</w:t>
      </w:r>
      <w:r w:rsidR="0092226F">
        <w:fldChar w:fldCharType="end"/>
      </w:r>
      <w:r w:rsidR="00596F84" w:rsidRPr="00712DDC">
        <w:t>. However, equi</w:t>
      </w:r>
      <w:del w:id="69" w:author="Junjun Yin" w:date="2016-10-31T13:41:00Z">
        <w:r w:rsidR="00596F84" w:rsidRPr="00712DDC" w:rsidDel="00BD5998">
          <w:delText>-</w:delText>
        </w:r>
      </w:del>
      <w:r w:rsidR="00596F84" w:rsidRPr="00712DDC">
        <w:t>distant tessellation decreases the spatia</w:t>
      </w:r>
      <w:r w:rsidR="0010647A">
        <w:t>l resolution of aggregated geo-</w:t>
      </w:r>
      <w:r w:rsidR="00596F84" w:rsidRPr="00712DDC">
        <w:t xml:space="preserve">located tweets, because the location information is usually derived from the embedded GPS within mobile devices and tends to provide greater accuracy </w:t>
      </w:r>
      <w:r w:rsidR="00C7217C">
        <w:lastRenderedPageBreak/>
        <w:fldChar w:fldCharType="begin"/>
      </w:r>
      <w:r w:rsidR="00C7217C">
        <w:instrText xml:space="preserve"> ADDIN ZOTERO_ITEM CSL_CITATION {"citationID":"uzQy8EEa","properties":{"formattedCitation":"(Zandbergen 2009)","plainCitation":"(Zandbergen 2009)"},"citationItems":[{"id":143,"uris":["http://zotero.org/users/1928267/items/2Q4V33TI"],"uri":["http://zotero.org/users/1928267/items/2Q4V33TI"],"itemData":{"id":143,"type":"article-journal","title":"Accuracy of iPhone Locations: A Comparison of Assisted GPS, WiFi and Cellular Positioning","container-title":"Transactions in GIS","page":"5-25","volume":"13","source":"Wiley Online Library","abstract":"The 3G iPhone was the first consumer device to provide a seamless integration of three positioning technologies: Assisted GPS (A-GPS), WiFi positioning and cellular network positioning. This study presents an evaluation of the accuracy of locations obtained using these three positioning modes on the 3G iPhone. A-GPS locations were validated using surveyed benchmarks and compared to a traditional low-cost GPS receiver running simultaneously. WiFi and cellular positions for indoor locations were validated using high resolution orthophotography. Results indicate that A-GPS locations obtained using the 3G iPhone are much less accurate than those from regular autonomous GPS units (average median error of 8 m for ten 20-minute field tests) but appear sufficient for most Location Based Services (LBS). WiFi locations using the 3G iPhone are much less accurate (median error of 74 m for 58 observations) and fail to meet the published accuracy specifications. Positional errors in WiFi also reveal erratic spatial patterns resulting from the design of the calibration effort underlying the WiFi positioning system. Cellular positioning using the 3G iPhone is the least accurate positioning method (median error of 600 m for 64 observations), consistent with previous studies. Pros and cons of the three positioning technologies are presented in terms of coverage, accuracy and reliability, followed by a discussion of the implications for LBS using the 3G iPhone and similar mobile devices.","DOI":"10.1111/j.1467-9671.2009.01152.x","ISSN":"1467-9671","shortTitle":"Accuracy of iPhone Locations","language":"en","author":[{"family":"Zandbergen","given":"Paul A"}],"issued":{"date-parts":[["2009",6,1]]}}}],"schema":"https://github.com/citation-style-language/schema/raw/master/csl-citation.json"} </w:instrText>
      </w:r>
      <w:r w:rsidR="00C7217C">
        <w:fldChar w:fldCharType="separate"/>
      </w:r>
      <w:r w:rsidR="00C7217C">
        <w:rPr>
          <w:noProof/>
        </w:rPr>
        <w:t>(Zandbergen 2009)</w:t>
      </w:r>
      <w:r w:rsidR="00C7217C">
        <w:fldChar w:fldCharType="end"/>
      </w:r>
      <w:r w:rsidR="00596F84" w:rsidRPr="00712DDC">
        <w:t>. Another approach is to partition the space into a grid of spatial pixels</w:t>
      </w:r>
      <w:r w:rsidR="00047FD9">
        <w:t xml:space="preserve"> </w:t>
      </w:r>
      <w:r w:rsidR="00EA0938">
        <w:fldChar w:fldCharType="begin"/>
      </w:r>
      <w:r w:rsidR="00EA0938">
        <w:instrText xml:space="preserve"> ADDIN ZOTERO_ITEM CSL_CITATION {"citationID":"tpWtMFLm","properties":{"formattedCitation":"(Ratti et al. 2010; X. Liu et al. 2015)","plainCitation":"(Ratti et al. 2010; X. Liu et al. 2015)"},"citationItems":[{"id":152,"uris":["http://zotero.org/users/1928267/items/4ISQDCUG"],"uri":["http://zotero.org/users/1928267/items/4ISQDCUG"],"itemData":{"id":152,"type":"article-journal","title":"Redrawing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EA0938">
        <w:fldChar w:fldCharType="separate"/>
      </w:r>
      <w:r w:rsidR="00EA0938">
        <w:rPr>
          <w:noProof/>
        </w:rPr>
        <w:t>(Ratti et al. 2010; X. Liu et al. 2015)</w:t>
      </w:r>
      <w:r w:rsidR="00EA0938">
        <w:fldChar w:fldCharType="end"/>
      </w:r>
      <w:r w:rsidR="00596F84" w:rsidRPr="00712DDC">
        <w:t xml:space="preserve">. However, the </w:t>
      </w:r>
      <w:del w:id="70" w:author="Yin, Junjun" w:date="2016-11-01T17:44:00Z">
        <w:r w:rsidR="00596F84" w:rsidRPr="00712DDC" w:rsidDel="0010647A">
          <w:delText xml:space="preserve">size of the </w:delText>
        </w:r>
      </w:del>
      <w:r w:rsidR="00596F84" w:rsidRPr="00712DDC">
        <w:t>cell</w:t>
      </w:r>
      <w:ins w:id="71" w:author="Yin, Junjun" w:date="2016-11-01T17:44:00Z">
        <w:r w:rsidR="0010647A">
          <w:t xml:space="preserve"> size</w:t>
        </w:r>
      </w:ins>
      <w:r w:rsidR="00596F84" w:rsidRPr="00712DDC">
        <w:t xml:space="preserve"> can potentially lead to biases due to the Modifiable Area Unit Problem (MAUP) </w:t>
      </w:r>
      <w:r w:rsidR="00386B9B">
        <w:fldChar w:fldCharType="begin"/>
      </w:r>
      <w:r w:rsidR="00386B9B">
        <w:instrText xml:space="preserve"> ADDIN ZOTERO_ITEM CSL_CITATION {"citationID":"wiZh4pbr","properties":{"formattedCitation":"(Openshaw 1984; Wong 2009)","plainCitation":"(Openshaw 1984; Wong 2009)"},"citationItems":[{"id":164,"uris":["http://zotero.org/users/1928267/items/7K5UFFSZ"],"uri":["http://zotero.org/users/1928267/items/7K5UFFSZ"],"itemData":{"id":164,"type":"paper-conference","title":"The modifiable areal unit problem","publisher":"Geo Abstracts University of East Anglia","author":[{"family":"Openshaw","given":"Stan"}],"issued":{"date-parts":[["1984"]]}}},{"id":211,"uris":["http://zotero.org/users/1928267/items/NQ3SHKII"],"uri":["http://zotero.org/users/1928267/items/NQ3SHKII"],"itemData":{"id":211,"type":"book","title":"The modifiable areal unit problem (MAUP)","publisher":"SAGE Publications: London, UK","author":[{"family":"Wong","given":"David"}],"issued":{"date-parts":[["2009"]]}}}],"schema":"https://github.com/citation-style-language/schema/raw/master/csl-citation.json"} </w:instrText>
      </w:r>
      <w:r w:rsidR="00386B9B">
        <w:fldChar w:fldCharType="separate"/>
      </w:r>
      <w:r w:rsidR="00C7217C">
        <w:rPr>
          <w:noProof/>
        </w:rPr>
        <w:t>(Openshaw 1984; Wong 2009)</w:t>
      </w:r>
      <w:r w:rsidR="00386B9B">
        <w:fldChar w:fldCharType="end"/>
      </w:r>
      <w:r w:rsidR="00596F84" w:rsidRPr="00712DDC">
        <w:t xml:space="preserve">, where different choices of unit size can lead to significant variant findings. To compare our investigation with the findings </w:t>
      </w:r>
      <w:del w:id="72" w:author="Yin, Junjun" w:date="2016-11-01T17:44:00Z">
        <w:r w:rsidR="00596F84" w:rsidRPr="00712DDC" w:rsidDel="0010647A">
          <w:delText xml:space="preserve">of </w:delText>
        </w:r>
      </w:del>
      <w:ins w:id="73" w:author="Yin, Junjun" w:date="2016-11-01T17:44:00Z">
        <w:r w:rsidR="0010647A">
          <w:t>from</w:t>
        </w:r>
        <w:r w:rsidR="0010647A" w:rsidRPr="00712DDC">
          <w:t xml:space="preserve"> </w:t>
        </w:r>
      </w:ins>
      <w:r w:rsidR="00596F84" w:rsidRPr="00712DDC">
        <w:t>similar studies, and avoid subjectively deciding the cell size, we performed statistical analysis of Twitter user mobility patterns in Great Britain and measured the distribution of collective Twitter user displacements and the radius of gyrations of individuals</w:t>
      </w:r>
      <w:r w:rsidR="00995A5A">
        <w:t xml:space="preserve"> </w:t>
      </w:r>
      <w:r w:rsidR="00995A5A">
        <w:fldChar w:fldCharType="begin"/>
      </w:r>
      <w:r w:rsidR="00482689">
        <w:instrText xml:space="preserve"> ADDIN ZOTERO_ITEM CSL_CITATION {"citationID":"v70MTV9s","properties":{"custom":"(Gonz\\uc0\\u225{}lez et al. 2008; Jurdak et al. 2015)","formattedCitation":"{\\rtf (Gonz\\uc0\\u225{}lez et al. 2008; Jurdak et al. 2015)}","plainCitation":"(González et al. 2008; Jurdak et al. 2015)"},"citationItems":[{"id":225,"uris":["http://zotero.org/users/1928267/items/SD6RZ9ND"],"uri":["http://zotero.org/users/1928267/items/SD6RZ9ND"],"itemData":{"id":225,"type":"article-journal","title":"Understanding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label":"page"}],"schema":"https://github.com/citation-style-language/schema/raw/master/csl-citation.json"} </w:instrText>
      </w:r>
      <w:r w:rsidR="00995A5A">
        <w:fldChar w:fldCharType="separate"/>
      </w:r>
      <w:r w:rsidR="00482689" w:rsidRPr="00482689">
        <w:t>(González et al. 2008; Jurdak et al. 2015)</w:t>
      </w:r>
      <w:r w:rsidR="00995A5A">
        <w:fldChar w:fldCharType="end"/>
      </w:r>
      <w:r w:rsidR="00596F84" w:rsidRPr="00712DDC">
        <w:t>. The radius of gyration is a metric to distinguish mobility patterns of i</w:t>
      </w:r>
      <w:r w:rsidR="003F7106">
        <w:t xml:space="preserve">ndividuals </w:t>
      </w:r>
      <w:r w:rsidR="003F7106">
        <w:fldChar w:fldCharType="begin"/>
      </w:r>
      <w:r w:rsidR="00083EED">
        <w:instrText xml:space="preserve"> ADDIN ZOTERO_ITEM CSL_CITATION {"citationID":"m1PXcjdc","properties":{"custom":"(Gonz\\uc0\\u225{}lez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3F7106">
        <w:fldChar w:fldCharType="separate"/>
      </w:r>
      <w:r w:rsidR="00083EED" w:rsidRPr="00083EED">
        <w:t>(González et al. 2008)</w:t>
      </w:r>
      <w:r w:rsidR="003F7106">
        <w:fldChar w:fldCharType="end"/>
      </w:r>
      <w:r w:rsidR="00596F84" w:rsidRPr="00712DDC">
        <w:t>, which is defined as Eq. (1):</w:t>
      </w:r>
    </w:p>
    <w:p w14:paraId="57756576" w14:textId="6A0E5F87" w:rsidR="002F0A23" w:rsidRPr="00712DDC" w:rsidRDefault="009F5102" w:rsidP="0096693D">
      <w:pPr>
        <w:pStyle w:val="Displayedequation"/>
      </w:pPr>
      <w:ins w:id="74" w:author="Yin, Junjun" w:date="2016-11-01T23:14:00Z">
        <w:r>
          <w:tab/>
        </w:r>
      </w:ins>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centroid</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ins w:id="75" w:author="Yin, Junjun" w:date="2016-11-01T23:14:00Z">
        <w:r>
          <w:tab/>
        </w:r>
      </w:ins>
      <w:del w:id="76" w:author="Yin, Junjun" w:date="2016-11-01T23:14:00Z">
        <w:r w:rsidR="00A773C1" w:rsidDel="009F5102">
          <w:delText xml:space="preserve"> </w:delText>
        </w:r>
      </w:del>
      <w:ins w:id="77" w:author="Yin, Junjun" w:date="2016-11-01T23:12:00Z">
        <w:r>
          <w:t>(</w:t>
        </w:r>
        <w:r w:rsidR="00D85D41">
          <w:t>1</w:t>
        </w:r>
        <w:r>
          <w:t>)</w:t>
        </w:r>
      </w:ins>
      <w:del w:id="78" w:author="Yin, Junjun" w:date="2016-11-01T23:12:00Z">
        <w:r w:rsidR="00A773C1" w:rsidDel="009F5102">
          <w:delText>xx</w:delText>
        </w:r>
      </w:del>
    </w:p>
    <w:p w14:paraId="4C063E72" w14:textId="32356FE1" w:rsidR="00C139CB" w:rsidRPr="00712DDC" w:rsidRDefault="00C139CB" w:rsidP="00531273">
      <w:pPr>
        <w:pStyle w:val="Newparagraph"/>
      </w:pPr>
      <w:r w:rsidRPr="00712DDC">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the center of mass of the user’s trajectory. By examining the probability distributions of 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partitioning the space. In this way, we </w:t>
      </w:r>
      <w:del w:id="79" w:author="Yin, Junjun" w:date="2016-11-01T17:46:00Z">
        <w:r w:rsidRPr="00712DDC" w:rsidDel="001B4397">
          <w:delText xml:space="preserve">can </w:delText>
        </w:r>
      </w:del>
      <w:r w:rsidRPr="00712DDC">
        <w:t xml:space="preserve">focus on the inter-connections among different urban regions with less attention to movements around a user’s neighborhood (i.e., within 10 km radius), such as home or work places. Thus, we created a fishnet with 2784 10-km size cells. The cells of the fishnet act as proxies to represent individuals’ spatial coverage </w:t>
      </w:r>
      <w:r w:rsidRPr="00712DDC">
        <w:lastRenderedPageBreak/>
        <w:t>areas to focus more on the inter-connectivity among cells and identify strongly connected cell clusters.</w:t>
      </w:r>
    </w:p>
    <w:p w14:paraId="3623AECB" w14:textId="77777777" w:rsidR="00EC6D34" w:rsidRPr="00712DDC" w:rsidRDefault="00EC6D34" w:rsidP="006A09D3">
      <w:pPr>
        <w:pStyle w:val="Heading2"/>
      </w:pPr>
      <w:r w:rsidRPr="00712DDC">
        <w:t>3.3. Community structure of the network of spatial interactions</w:t>
      </w:r>
    </w:p>
    <w:p w14:paraId="456B9330" w14:textId="3814AA59" w:rsidR="006F080B" w:rsidRPr="00712DDC" w:rsidRDefault="00EC6D34" w:rsidP="00C92031">
      <w:r w:rsidRPr="00712DDC">
        <w:t>Based on the derived mobility network of spatial interactions, which is a directed weighted graph, we further determined clusters of strongly connect</w:t>
      </w:r>
      <w:r w:rsidR="001B4397">
        <w:t>ed spatial nodes, known as com</w:t>
      </w:r>
      <w:r w:rsidRPr="00712DDC">
        <w:t>munities</w:t>
      </w:r>
      <w:del w:id="80" w:author="Yin, Junjun" w:date="2016-11-01T17:48:00Z">
        <w:r w:rsidRPr="00712DDC" w:rsidDel="001B4397">
          <w:delText>,</w:delText>
        </w:r>
      </w:del>
      <w:r w:rsidRPr="00712DDC">
        <w:t xml:space="preserve"> in the graph space. There are a variety of community detection algorithms that produce different results depending the definition of com</w:t>
      </w:r>
      <w:r w:rsidR="00766F27">
        <w:t xml:space="preserve">munity within the network </w:t>
      </w:r>
      <w:r w:rsidR="00D64DA3">
        <w:fldChar w:fldCharType="begin"/>
      </w:r>
      <w:r w:rsidR="00015A22">
        <w:instrText xml:space="preserve"> ADDIN ZOTERO_ITEM CSL_CITATION {"citationID":"l0ZtiXp7","properties":{"custom":"(Coscia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D64DA3">
        <w:fldChar w:fldCharType="separate"/>
      </w:r>
      <w:r w:rsidR="00015A22">
        <w:rPr>
          <w:noProof/>
        </w:rPr>
        <w:t>(Coscia et al. 2011)</w:t>
      </w:r>
      <w:r w:rsidR="00D64DA3">
        <w:fldChar w:fldCharType="end"/>
      </w:r>
      <w:r w:rsidRPr="00712DDC">
        <w:t>. A common community detection met</w:t>
      </w:r>
      <w:r w:rsidR="00754A99" w:rsidRPr="00712DDC">
        <w:t>hod is based on modularity max</w:t>
      </w:r>
      <w:r w:rsidRPr="00712DDC">
        <w:t xml:space="preserve">imization (Newman 2006), seen in previous studies </w:t>
      </w:r>
      <w:r w:rsidR="00664B3F">
        <w:fldChar w:fldCharType="begin"/>
      </w:r>
      <w:r w:rsidR="00C92031">
        <w:instrText xml:space="preserve"> ADDIN ZOTERO_ITEM CSL_CITATION {"citationID":"QPHJBeEY","properties":{"custom":"(Ratti et al. 2010; Song et al. 2012; Hawelka et al. 2014)","formattedCitation":"(Ratti et al. 2010; Song et al. 2012; Hawelka et al. 2014)","plainCitation":"(Ratti et al. 2010; Song et al. 2012; Hawelka et al. 2014)"},"citationItems":[{"id":152,"uris":["http://zotero.org/users/1928267/items/4ISQDCUG"],"uri":["http://zotero.org/users/1928267/items/4ISQDCUG"],"itemData":{"id":152,"type":"article-journal","title":"Redrawing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183,"uris":["http://zotero.org/users/1928267/items/EK479K8N"],"uri":["http://zotero.org/users/1928267/items/EK479K8N"],"itemData":{"id":183,"type":"article-journal","title":"Connections between human dynamics and network science","container-title":"arXiv preprint arXiv:1209.1411","source":"Google Scholar","URL":"http://arxiv.org/abs/1209.1411","author":[{"family":"Song","given":"Chaoming"},{"family":"Wang","given":"Dashun"},{"family":"Barabási","given":"Albert-László"}],"issued":{"date-parts":[["2012"]]},"accessed":{"date-parts":[["2015",8,19]]}},"label":"page"},{"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label":"page"}],"schema":"https://github.com/citation-style-language/schema/raw/master/csl-citation.json"} </w:instrText>
      </w:r>
      <w:r w:rsidR="00664B3F">
        <w:fldChar w:fldCharType="separate"/>
      </w:r>
      <w:r w:rsidR="00C92031">
        <w:t>(Ratti et al. 2010; Song et al. 2012; Hawelka et al. 2014)</w:t>
      </w:r>
      <w:r w:rsidR="00664B3F">
        <w:fldChar w:fldCharType="end"/>
      </w:r>
      <w:r w:rsidRPr="00712DDC">
        <w:t>. However, such an approach is often problematic: it is found to have an inherent resolution problem, where small communi</w:t>
      </w:r>
      <w:r w:rsidR="00E21B12" w:rsidRPr="00712DDC">
        <w:t xml:space="preserve">ties are either ignored </w:t>
      </w:r>
      <w:r w:rsidR="00F96118">
        <w:fldChar w:fldCharType="begin"/>
      </w:r>
      <w:r w:rsidR="00F96118">
        <w:instrText xml:space="preserve"> ADDIN ZOTERO_ITEM CSL_CITATION {"citationID":"HcUvUN7G","properties":{"formattedCitation":"{\\rtf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F96118">
        <w:fldChar w:fldCharType="separate"/>
      </w:r>
      <w:r w:rsidR="00F96118" w:rsidRPr="00F96118">
        <w:t>(Fortunato and Barthélemy 2007)</w:t>
      </w:r>
      <w:r w:rsidR="00F96118">
        <w:fldChar w:fldCharType="end"/>
      </w:r>
      <w:r w:rsidRPr="00712DDC">
        <w:t xml:space="preserve"> or assigned with high modularity scores </w:t>
      </w:r>
      <w:r w:rsidR="00417F91">
        <w:fldChar w:fldCharType="begin"/>
      </w:r>
      <w:r w:rsidR="00417F91">
        <w:instrText xml:space="preserve"> ADDIN ZOTERO_ITEM CSL_CITATION {"citationID":"udiIrm2B","properties":{"custom":"(Guimer\\uc0\\u224{} et al. 2004)","formattedCitation":"{\\rtf (Guimer\\uc0\\u224{} et al. 2004)}","plainCitation":"(Guimerà et al. 2004)"},"citationItems":[{"id":184,"uris":["http://zotero.org/users/1928267/items/EVITQUF9"],"uri":["http://zotero.org/users/1928267/items/EVITQUF9"],"itemData":{"id":184,"type":"article-journal","title":"Modularity from fluctuations in random graphs and complex networks","container-title":"Physical Review E","page":"025101","volume":"70","issue":"2","source":"APS","abstract":"The mechanisms by which modularity emerges in complex networks are not well understood but recent reports have suggested that modularity may arise from evolutionary selection. We show that finding the modularity of a network is analogous to finding the ground-state energy of a spin system. Moreover, we demonstrate that, due to fluctuations, stochastic network models give rise to modular networks. Specifically, we show both numerically and analytically that random graphs and scale-free networks have modularity. We argue that this fact must be taken into consideration to define statistically significant modularity in complex networks.","DOI":"10.1103/PhysRevE.70.025101","journalAbbreviation":"Phys. Rev. E","author":[{"family":"Guimerà","given":"Roger"},{"family":"Sales-Pardo","given":"Marta"},{"family":"Amaral","given":"Luís A. Nunes"}],"issued":{"date-parts":[["2004",8,19]]}}}],"schema":"https://github.com/citation-style-language/schema/raw/master/csl-citation.json"} </w:instrText>
      </w:r>
      <w:r w:rsidR="00417F91">
        <w:fldChar w:fldCharType="separate"/>
      </w:r>
      <w:r w:rsidR="00417F91" w:rsidRPr="00417F91">
        <w:t>(Guimerà et al. 2004)</w:t>
      </w:r>
      <w:r w:rsidR="00417F91">
        <w:fldChar w:fldCharType="end"/>
      </w:r>
      <w:r w:rsidRPr="00712DDC">
        <w:t xml:space="preserve">; and it is found to produce less informative partitions in many empirical networks </w:t>
      </w:r>
      <w:r w:rsidR="00417F91">
        <w:fldChar w:fldCharType="begin"/>
      </w:r>
      <w:r w:rsidR="00417F91">
        <w:instrText xml:space="preserve"> ADDIN ZOTERO_ITEM CSL_CITATION {"citationID":"L5GHsVCd","properties":{"custom":"(Good et al. 2010)","formattedCitation":"(Good et al. 2010)","plainCitation":"(Good et al. 2010)"},"citationItems":[{"id":171,"uris":["http://zotero.org/users/1928267/items/9PU7HVSM"],"uri":["http://zotero.org/users/1928267/items/9PU7HVSM"],"itemData":{"id":171,"type":"article-journal","title":"Performance of modularity maximization in practical contexts","container-title":"Physical Review E","page":"046106","volume":"81","issue":"4","source":"APS","abstract":"Although widely used in practice, the behavior and accuracy of the popular module identification technique called modularity maximization is not well understood in practical contexts. Here, we present a broad characterization of its performance in such situations. First, we revisit and clarify the resolution limit phenomenon for modularity maximization. Second, we show that the modularity function Q exhibits extreme degeneracies: it typically admits an exponential number of distinct high-scoring solutions and typically lacks a clear global maximum. Third, we derive the limiting behavior of the maximum modularity Qmax for one model of infinitely modular networks, showing that it depends strongly both on the size of the network and on the number of modules it contains. Finally, using three real-world metabolic networks as examples, we show that the degenerate solutions can fundamentally disagree on many, but not all, partition properties such as the composition of the largest modules and the distribution of module sizes. These results imply that the output of any modularity maximization procedure should be interpreted cautiously in scientific contexts. They also explain why many heuristics are often successful at finding high-scoring partitions in practice and why different heuristics can disagree on the modular structure of the same network. We conclude by discussing avenues for mitigating some of these behaviors, such as combining information from many degenerate solutions or using generative models.","DOI":"10.1103/PhysRevE.81.046106","journalAbbreviation":"Phys. Rev. E","author":[{"family":"Good","given":"Benjamin H."},{"family":"Montjoye","given":"Yves-Alexandre","non-dropping-particle":"de"},{"family":"Clauset","given":"Aaron"}],"issued":{"date-parts":[["2010",4,15]]}}}],"schema":"https://github.com/citation-style-language/schema/raw/master/csl-citation.json"} </w:instrText>
      </w:r>
      <w:r w:rsidR="00417F91">
        <w:fldChar w:fldCharType="separate"/>
      </w:r>
      <w:r w:rsidR="00417F91">
        <w:rPr>
          <w:noProof/>
        </w:rPr>
        <w:t>(Good et al. 2010)</w:t>
      </w:r>
      <w:r w:rsidR="00417F91">
        <w:fldChar w:fldCharType="end"/>
      </w:r>
      <w:r w:rsidRPr="00712DDC">
        <w:t xml:space="preserve">. Since our graph is a directed weighted graph, </w:t>
      </w:r>
      <w:del w:id="81" w:author="Yin, Junjun" w:date="2016-11-01T17:52:00Z">
        <w:r w:rsidRPr="00712DDC" w:rsidDel="00A42A69">
          <w:delText xml:space="preserve">the </w:delText>
        </w:r>
      </w:del>
      <w:ins w:id="82" w:author="Yin, Junjun" w:date="2016-11-01T17:52:00Z">
        <w:r w:rsidR="00A42A69">
          <w:t>an</w:t>
        </w:r>
        <w:r w:rsidR="00A42A69" w:rsidRPr="00712DDC">
          <w:t xml:space="preserve"> </w:t>
        </w:r>
      </w:ins>
      <w:r w:rsidRPr="00712DDC">
        <w:t xml:space="preserve">alternative community detection </w:t>
      </w:r>
      <w:ins w:id="83" w:author="Yin, Junjun" w:date="2016-11-01T17:54:00Z">
        <w:r w:rsidR="001A5C48">
          <w:t xml:space="preserve">method from </w:t>
        </w:r>
      </w:ins>
      <w:del w:id="84" w:author="Yin, Junjun" w:date="2016-11-01T17:54:00Z">
        <w:r w:rsidRPr="00712DDC" w:rsidDel="001A5C48">
          <w:delText xml:space="preserve">library documented in </w:delText>
        </w:r>
      </w:del>
      <w:r w:rsidRPr="00712DDC">
        <w:t xml:space="preserve">the literature is Infomap </w:t>
      </w:r>
      <w:r w:rsidR="00864040">
        <w:fldChar w:fldCharType="begin"/>
      </w:r>
      <w:r w:rsidR="00417F91">
        <w:instrText xml:space="preserve"> ADDIN ZOTERO_ITEM CSL_CITATION {"citationID":"xoSKCcAe","properties":{"custom":"(Rosvall and Bergstrom 2008; De Domenico et al. 2015)","formattedCitation":"(Rosvall and Bergstrom 2008; De Domenico et al. 2015)","plainCitation":"(Rosvall and Bergstrom 2008; De Domenico et al. 2015)"},"citationItems":[{"id":188,"uris":["http://zotero.org/users/1928267/items/G5BHH6JJ"],"uri":["http://zotero.org/users/1928267/items/G5BHH6JJ"],"itemData":{"id":188,"type":"article-journal","title":"Maps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T."}],"issued":{"date-parts":[["2008"]]}},"label":"page"},{"id":234,"uris":["http://zotero.org/users/1928267/items/UPACFFSK"],"uri":["http://zotero.org/users/1928267/items/UPACFFSK"],"itemData":{"id":234,"type":"article-journal","title":"Identifying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label":"page"}],"schema":"https://github.com/citation-style-language/schema/raw/master/csl-citation.json"} </w:instrText>
      </w:r>
      <w:r w:rsidR="00864040">
        <w:fldChar w:fldCharType="separate"/>
      </w:r>
      <w:r w:rsidR="00417F91">
        <w:rPr>
          <w:noProof/>
        </w:rPr>
        <w:t>(Rosvall and Bergstrom 2008; De Domenico et al. 2015)</w:t>
      </w:r>
      <w:r w:rsidR="00864040">
        <w:fldChar w:fldCharType="end"/>
      </w:r>
      <w:r w:rsidRPr="00712DDC">
        <w:t>, which is considered to produce better community detection</w:t>
      </w:r>
      <w:r w:rsidR="003B116E" w:rsidRPr="00712DDC">
        <w:t xml:space="preserve"> results </w:t>
      </w:r>
      <w:r w:rsidR="00DD4D53">
        <w:fldChar w:fldCharType="begin"/>
      </w:r>
      <w:r w:rsidR="00DD4D53">
        <w:instrText xml:space="preserve"> ADDIN ZOTERO_ITEM CSL_CITATION {"citationID":"UGIKuBe3","properties":{"formattedCitation":"(Lancichinetti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DD4D53">
        <w:fldChar w:fldCharType="separate"/>
      </w:r>
      <w:r w:rsidR="00DD4D53">
        <w:rPr>
          <w:noProof/>
        </w:rPr>
        <w:t>(Lancichinetti and Fortunato 2009)</w:t>
      </w:r>
      <w:r w:rsidR="00DD4D53">
        <w:fldChar w:fldCharType="end"/>
      </w:r>
      <w:r w:rsidR="003B116E" w:rsidRPr="00712DDC">
        <w:t>.</w:t>
      </w:r>
    </w:p>
    <w:p w14:paraId="1617D83E" w14:textId="5532DCBF" w:rsidR="00D56B21" w:rsidRDefault="00D56B21" w:rsidP="00D56B21">
      <w:r w:rsidRPr="00712DDC">
        <w:tab/>
        <w:t>Infomap uses the ma</w:t>
      </w:r>
      <w:r w:rsidR="00864040">
        <w:t xml:space="preserve">p equation </w:t>
      </w:r>
      <w:r w:rsidR="00864040">
        <w:fldChar w:fldCharType="begin"/>
      </w:r>
      <w:r w:rsidR="00417F91">
        <w:instrText xml:space="preserve"> ADDIN ZOTERO_ITEM CSL_CITATION {"citationID":"u7w3Or2K","properties":{"custom":"(Rosvall et al. 2010)","formattedCitation":"(Rosvall et al. 2010)","plainCitation":"(Rosvall et al. 2010)"},"citationItems":[{"id":155,"uris":["http://zotero.org/users/1928267/items/594PUDQV"],"uri":["http://zotero.org/users/1928267/items/594PUDQV"],"itemData":{"id":155,"type":"article-journal","title":"The map equation","container-title":"The European Physical Journal Special Topics","page":"13-23","volume":"178","issue":"1","source":"link.springer.com","DOI":"10.1140/epjst/e2010-01179-1","ISSN":"1951-6355, 1951-6401","journalAbbreviation":"Eur. Phys. J. Spec. Top.","language":"en","author":[{"family":"Rosvall","given":"M."},{"family":"Axelsson","given":"D."},{"family":"Bergstrom","given":"C. T."}],"issued":{"date-parts":[["2010",4,17]]}}}],"schema":"https://github.com/citation-style-language/schema/raw/master/csl-citation.json"} </w:instrText>
      </w:r>
      <w:r w:rsidR="00864040">
        <w:fldChar w:fldCharType="separate"/>
      </w:r>
      <w:r w:rsidR="00417F91">
        <w:rPr>
          <w:noProof/>
        </w:rPr>
        <w:t>(Rosvall et al. 2010)</w:t>
      </w:r>
      <w:r w:rsidR="00864040">
        <w:fldChar w:fldCharType="end"/>
      </w:r>
      <w:r w:rsidRPr="00712DDC">
        <w:t xml:space="preserve"> to represent the probability of flow of random walks within information systems </w:t>
      </w:r>
      <w:r w:rsidR="00F43096">
        <w:fldChar w:fldCharType="begin"/>
      </w:r>
      <w:r w:rsidR="00417F91">
        <w:instrText xml:space="preserve"> ADDIN ZOTERO_ITEM CSL_CITATION {"citationID":"rdKuLf7R","properties":{"custom":"(Rosvall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F43096">
        <w:fldChar w:fldCharType="separate"/>
      </w:r>
      <w:r w:rsidR="00417F91">
        <w:rPr>
          <w:noProof/>
        </w:rPr>
        <w:t>(Rosvall and Bergstrom 2008)</w:t>
      </w:r>
      <w:r w:rsidR="00F43096">
        <w:fldChar w:fldCharType="end"/>
      </w:r>
      <w:r w:rsidRPr="00712DDC">
        <w:t>. It identifies communities by minimizing the expected description length of the trajectory of a random walker, which is shown below:</w:t>
      </w:r>
    </w:p>
    <w:p w14:paraId="5DE4406D" w14:textId="50213C63" w:rsidR="00C139CB" w:rsidRPr="00C6612A" w:rsidRDefault="00D85D41" w:rsidP="0096693D">
      <w:pPr>
        <w:pStyle w:val="Displayedequation"/>
        <w:rPr>
          <w:rPrChange w:id="85" w:author="Yin, Junjun" w:date="2016-11-01T23:11:00Z">
            <w:rPr/>
          </w:rPrChange>
        </w:rPr>
      </w:pPr>
      <w:ins w:id="86" w:author="Yin, Junjun" w:date="2016-11-01T23:15:00Z">
        <w:r>
          <w:tab/>
        </w:r>
      </w:ins>
      <m:oMath>
        <m:r>
          <w:rPr>
            <w:rFonts w:ascii="Cambria Math" w:hAnsi="Cambria Math"/>
          </w:rPr>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ins w:id="87" w:author="Yin, Junjun" w:date="2016-11-01T23:15:00Z">
        <w:r>
          <w:t xml:space="preserve"> </w:t>
        </w:r>
        <w:r>
          <w:tab/>
        </w:r>
      </w:ins>
      <w:del w:id="88" w:author="Yin, Junjun" w:date="2016-11-01T23:11:00Z">
        <w:r w:rsidR="00F10113" w:rsidRPr="0096693D" w:rsidDel="00C6612A">
          <w:delText xml:space="preserve">  </w:delText>
        </w:r>
      </w:del>
      <w:ins w:id="89" w:author="Yin, Junjun" w:date="2016-11-01T23:11:00Z">
        <w:r w:rsidR="00C6612A" w:rsidRPr="0096693D">
          <w:t>(</w:t>
        </w:r>
        <w:r w:rsidRPr="0096693D">
          <w:t>2</w:t>
        </w:r>
        <w:r w:rsidR="00C6612A" w:rsidRPr="00C6612A">
          <w:rPr>
            <w:rPrChange w:id="90" w:author="Yin, Junjun" w:date="2016-11-01T23:11:00Z">
              <w:rPr/>
            </w:rPrChange>
          </w:rPr>
          <w:t>)</w:t>
        </w:r>
      </w:ins>
      <w:del w:id="91" w:author="Yin, Junjun" w:date="2016-11-01T23:11:00Z">
        <w:r w:rsidR="00F81B52" w:rsidRPr="00C6612A" w:rsidDel="00C6612A">
          <w:rPr>
            <w:rPrChange w:id="92" w:author="Yin, Junjun" w:date="2016-11-01T23:11:00Z">
              <w:rPr/>
            </w:rPrChange>
          </w:rPr>
          <w:delText>ccc</w:delText>
        </w:r>
      </w:del>
    </w:p>
    <w:p w14:paraId="4EDA4809" w14:textId="6CBC16BB"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 xml:space="preserve">is the entropy of movement within clusters. Specifically, </w:t>
      </w:r>
      <m:oMath>
        <m:r>
          <w:rPr>
            <w:rFonts w:ascii="Cambria Math" w:hAnsi="Cambria Math"/>
          </w:rPr>
          <m:t>q</m:t>
        </m:r>
      </m:oMath>
      <w:r w:rsidR="009E4B9F" w:rsidRPr="00712DDC">
        <w:t xml:space="preserve"> </w:t>
      </w:r>
      <w:r w:rsidRPr="00712DDC">
        <w:t xml:space="preserve">is </w:t>
      </w:r>
      <w:r w:rsidRPr="00712DDC">
        <w:lastRenderedPageBreak/>
        <w:t xml:space="preserve">the probability that a random walker jumps from one cluster to another, while pi is the probability of the in-cluster movement of cluster </w:t>
      </w:r>
      <m:oMath>
        <m:r>
          <w:rPr>
            <w:rFonts w:ascii="Cambria Math" w:hAnsi="Cambria Math"/>
          </w:rPr>
          <m:t>i</m:t>
        </m:r>
      </m:oMath>
      <w:r w:rsidRPr="00712DDC">
        <w:t xml:space="preserve">. This algorithm can be intuitively tailored to describe strongly connected clusters of urban regions based on Twitter user movement. The detailed literatures and implementations of Infomap can be found on this website (http://mapequation.org). Note that Infomap </w:t>
      </w:r>
      <w:del w:id="93" w:author="Yin, Junjun" w:date="2016-11-01T17:57:00Z">
        <w:r w:rsidRPr="00712DDC" w:rsidDel="00CA23CC">
          <w:delText>is capable of</w:delText>
        </w:r>
      </w:del>
      <w:ins w:id="94" w:author="Yin, Junjun" w:date="2016-11-01T17:57:00Z">
        <w:r w:rsidR="00CA23CC">
          <w:t>can</w:t>
        </w:r>
      </w:ins>
      <w:r w:rsidRPr="00712DDC">
        <w:t xml:space="preserve"> perform</w:t>
      </w:r>
      <w:del w:id="95" w:author="Yin, Junjun" w:date="2016-11-01T17:57:00Z">
        <w:r w:rsidRPr="00712DDC" w:rsidDel="00CA23CC">
          <w:delText>ing</w:delText>
        </w:r>
      </w:del>
      <w:r w:rsidR="00CA23CC">
        <w:t xml:space="preserve"> multi-</w:t>
      </w:r>
      <w:r w:rsidRPr="00712DDC">
        <w:t xml:space="preserve">level community detection </w:t>
      </w:r>
      <w:r w:rsidR="008505AE">
        <w:fldChar w:fldCharType="begin"/>
      </w:r>
      <w:r w:rsidR="008505AE">
        <w:instrText xml:space="preserve"> ADDIN ZOTERO_ITEM CSL_CITATION {"citationID":"15lFmJcE","properties":{"formattedCitation":"(De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505AE">
        <w:fldChar w:fldCharType="separate"/>
      </w:r>
      <w:r w:rsidR="008505AE">
        <w:rPr>
          <w:noProof/>
        </w:rPr>
        <w:t>(De Domenico et al. 2015)</w:t>
      </w:r>
      <w:r w:rsidR="008505AE">
        <w:fldChar w:fldCharType="end"/>
      </w:r>
      <w:r w:rsidRPr="00712DDC">
        <w:t xml:space="preserve">, but we only use </w:t>
      </w:r>
      <w:del w:id="96" w:author="Yin, Junjun" w:date="2016-11-01T17:57:00Z">
        <w:r w:rsidRPr="00712DDC" w:rsidDel="00CA23CC">
          <w:delText xml:space="preserve">this algorithm </w:delText>
        </w:r>
      </w:del>
      <w:ins w:id="97" w:author="Yin, Junjun" w:date="2016-11-01T17:57:00Z">
        <w:r w:rsidR="00CA23CC">
          <w:t xml:space="preserve">it </w:t>
        </w:r>
      </w:ins>
      <w:r w:rsidRPr="00712DDC">
        <w:t xml:space="preserve">to produce </w:t>
      </w:r>
      <w:ins w:id="98" w:author="Yin, Junjun" w:date="2016-11-01T17:57:00Z">
        <w:r w:rsidR="00CA23CC">
          <w:t xml:space="preserve">the </w:t>
        </w:r>
      </w:ins>
      <w:del w:id="99" w:author="Yin, Junjun" w:date="2016-11-01T17:56:00Z">
        <w:r w:rsidRPr="00712DDC" w:rsidDel="00CA23CC">
          <w:delText xml:space="preserve">our </w:delText>
        </w:r>
      </w:del>
      <w:r w:rsidRPr="00712DDC">
        <w:t>most detailed community structures</w:t>
      </w:r>
      <w:ins w:id="100" w:author="Yin, Junjun" w:date="2016-11-01T17:57:00Z">
        <w:r w:rsidR="00CA23CC">
          <w:t xml:space="preserve"> </w:t>
        </w:r>
      </w:ins>
      <w:del w:id="101" w:author="Yin, Junjun" w:date="2016-11-01T17:57:00Z">
        <w:r w:rsidRPr="00712DDC" w:rsidDel="00CA23CC">
          <w:delText xml:space="preserve"> in order </w:delText>
        </w:r>
      </w:del>
      <w:r w:rsidRPr="00712DDC">
        <w:t>to examine groups of strongly connected urban regions.</w:t>
      </w:r>
    </w:p>
    <w:p w14:paraId="6713204E" w14:textId="2392AFCB" w:rsidR="00AB55F7" w:rsidRPr="00712DDC" w:rsidRDefault="002967D6" w:rsidP="007376E4">
      <w:pPr>
        <w:pStyle w:val="Heading2"/>
      </w:pPr>
      <w:r w:rsidRPr="00712DDC">
        <w:t>3.4. Distance decay effect and gravity model</w:t>
      </w:r>
    </w:p>
    <w:p w14:paraId="24AEA806" w14:textId="06DA8761"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w:t>
      </w:r>
      <m:oMath>
        <m:r>
          <w:rPr>
            <w:rFonts w:ascii="Cambria Math" w:hAnsi="Cambria Math"/>
          </w:rPr>
          <m:t>i</m:t>
        </m:r>
      </m:oMath>
      <w:r w:rsidRPr="00712DDC">
        <w:t xml:space="preserve"> to </w:t>
      </w:r>
      <m:oMath>
        <m:r>
          <w:rPr>
            <w:rFonts w:ascii="Cambria Math" w:hAnsi="Cambria Math"/>
          </w:rPr>
          <m:t>j</m:t>
        </m:r>
      </m:oMath>
      <w:r w:rsidRPr="00712DDC">
        <w:t xml:space="preserve"> and distance between two pla</w:t>
      </w:r>
      <w:r w:rsidR="00766F27">
        <w:t xml:space="preserve">ces, </w:t>
      </w:r>
      <m:oMath>
        <m:r>
          <w:rPr>
            <w:rFonts w:ascii="Cambria Math" w:hAnsi="Cambria Math"/>
          </w:rPr>
          <m:t>K</m:t>
        </m:r>
      </m:oMath>
      <w:r w:rsidR="00766F27">
        <w:t xml:space="preserve">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w:t>
      </w:r>
      <m:oMath>
        <m:r>
          <w:rPr>
            <w:rFonts w:ascii="Cambria Math" w:hAnsi="Cambria Math"/>
          </w:rPr>
          <m:t>i</m:t>
        </m:r>
      </m:oMath>
      <w:r w:rsidR="00133112" w:rsidRPr="00712DDC">
        <w:t xml:space="preserve"> </w:t>
      </w:r>
      <w:r w:rsidRPr="00712DDC">
        <w:t xml:space="preserve">and </w:t>
      </w:r>
      <m:oMath>
        <m:r>
          <w:rPr>
            <w:rFonts w:ascii="Cambria Math" w:hAnsi="Cambria Math"/>
          </w:rPr>
          <m:t>j</m:t>
        </m:r>
      </m:oMath>
      <w:r w:rsidR="00133112">
        <w:t xml:space="preserve"> </w:t>
      </w:r>
      <w:r w:rsidRPr="00712DDC">
        <w:t xml:space="preserve">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xml:space="preserve">, where the parameter </w:t>
      </w:r>
      <m:oMath>
        <m:r>
          <w:rPr>
            <w:rFonts w:ascii="Cambria Math" w:hAnsi="Cambria Math"/>
          </w:rPr>
          <m:t>β</m:t>
        </m:r>
      </m:oMath>
      <w:r w:rsidRPr="00712DDC">
        <w:t xml:space="preserve"> reveals the distance impact on interaction strength. A greater </w:t>
      </w:r>
      <m:oMath>
        <m:r>
          <w:rPr>
            <w:rFonts w:ascii="Cambria Math" w:hAnsi="Cambria Math"/>
          </w:rPr>
          <m:t>β</m:t>
        </m:r>
      </m:oMath>
      <w:r w:rsidRPr="00712DDC">
        <w:t xml:space="preserve"> indicates stronger decay and the interaction strength is more influenc</w:t>
      </w:r>
      <w:r w:rsidR="00A6315E">
        <w:t>ed by distance</w:t>
      </w:r>
      <w:del w:id="102" w:author="Yin, Junjun" w:date="2016-11-01T18:02:00Z">
        <w:r w:rsidR="00A6315E" w:rsidDel="00B316DA">
          <w:delText xml:space="preserve"> </w:delText>
        </w:r>
        <w:r w:rsidR="00A6315E" w:rsidDel="00B316DA">
          <w:fldChar w:fldCharType="begin"/>
        </w:r>
        <w:r w:rsidR="00A6315E" w:rsidDel="00B316DA">
          <w:delInstrText xml:space="preserve"> ADDIN ZOTERO_ITEM CSL_CITATION {"citationID":"VQM2ruC6","properties":{"formattedCitation":"(Y.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delInstrText>
        </w:r>
        <w:r w:rsidR="00A6315E" w:rsidDel="00B316DA">
          <w:fldChar w:fldCharType="separate"/>
        </w:r>
        <w:r w:rsidR="00A6315E" w:rsidDel="00B316DA">
          <w:rPr>
            <w:noProof/>
          </w:rPr>
          <w:delText>(Y. Liu et al. 2014)</w:delText>
        </w:r>
        <w:r w:rsidR="00A6315E" w:rsidDel="00B316DA">
          <w:fldChar w:fldCharType="end"/>
        </w:r>
      </w:del>
      <w:r w:rsidRPr="00712DDC">
        <w:t xml:space="preserve">. While it is suggested that population size may not be an accurate indicator to describe the repulsion or attractiveness between places, the gravity model is usually fitted by using observed interaction strength and the distance between geographical entities </w:t>
      </w:r>
      <w:r w:rsidR="00925E32">
        <w:fldChar w:fldCharType="begin"/>
      </w:r>
      <w:r w:rsidR="008505AE">
        <w:instrText xml:space="preserve"> ADDIN ZOTERO_ITEM CSL_CITATION {"citationID":"4qEM67Cn","properties":{"formattedCitation":"(Y.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925E32">
        <w:fldChar w:fldCharType="separate"/>
      </w:r>
      <w:r w:rsidR="00B851A0">
        <w:rPr>
          <w:noProof/>
        </w:rPr>
        <w:t>(Y. Liu et al. 2014)</w:t>
      </w:r>
      <w:r w:rsidR="00925E32">
        <w:fldChar w:fldCharType="end"/>
      </w:r>
      <w:r w:rsidRPr="00712DDC">
        <w:t>.</w:t>
      </w:r>
    </w:p>
    <w:p w14:paraId="7B47D698" w14:textId="014B9AED" w:rsidR="00B55500" w:rsidRPr="00AC5602" w:rsidRDefault="00AC5602" w:rsidP="0096693D">
      <w:pPr>
        <w:pStyle w:val="Displayedequation"/>
        <w:rPr>
          <w:rPrChange w:id="103" w:author="Yin, Junjun" w:date="2016-11-01T23:15:00Z">
            <w:rPr/>
          </w:rPrChange>
        </w:rPr>
      </w:pPr>
      <w:ins w:id="104" w:author="Yin, Junjun" w:date="2016-11-01T23:15:00Z">
        <w:r>
          <w:tab/>
        </w:r>
      </w:ins>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ins w:id="105" w:author="Yin, Junjun" w:date="2016-11-01T23:15:00Z">
        <w:r>
          <w:t xml:space="preserve"> </w:t>
        </w:r>
        <w:r>
          <w:tab/>
        </w:r>
        <w:r w:rsidRPr="0096693D">
          <w:t>(3)</w:t>
        </w:r>
      </w:ins>
      <w:del w:id="106" w:author="Yin, Junjun" w:date="2016-11-01T23:15:00Z">
        <w:r w:rsidR="00CF20DE" w:rsidRPr="00AC5602" w:rsidDel="00AC5602">
          <w:rPr>
            <w:rPrChange w:id="107" w:author="Yin, Junjun" w:date="2016-11-01T23:15:00Z">
              <w:rPr/>
            </w:rPrChange>
          </w:rPr>
          <w:delText xml:space="preserve"> xx</w:delText>
        </w:r>
      </w:del>
    </w:p>
    <w:p w14:paraId="1BC71703" w14:textId="5E127AB3" w:rsidR="009121D7" w:rsidRPr="00712DDC" w:rsidRDefault="005934B0" w:rsidP="00B55500">
      <w:pPr>
        <w:pStyle w:val="Newparagraph"/>
      </w:pPr>
      <w:r w:rsidRPr="00712DDC">
        <w:lastRenderedPageBreak/>
        <w:t xml:space="preserve">In this study, the main purpose for adopting the gravity </w:t>
      </w:r>
      <w:r w:rsidR="00B55500">
        <w:t xml:space="preserve">model is not to find the best </w:t>
      </w:r>
      <m:oMath>
        <m:r>
          <w:rPr>
            <w:rFonts w:ascii="Cambria Math" w:hAnsi="Cambria Math"/>
          </w:rPr>
          <m:t xml:space="preserve">β </m:t>
        </m:r>
      </m:oMath>
      <w:r w:rsidRPr="00712DDC">
        <w:t>value to estimate the potential interaction strength among depicted urban areas. Interestingly, the distance decay effects are also found in human mobility patterns</w:t>
      </w:r>
      <w:r w:rsidR="00347925">
        <w:t xml:space="preserve"> </w:t>
      </w:r>
      <w:r w:rsidR="00347925">
        <w:fldChar w:fldCharType="begin"/>
      </w:r>
      <w:r w:rsidR="00347925">
        <w:instrText xml:space="preserve"> ADDIN ZOTERO_ITEM CSL_CITATION {"citationID":"dkf5h0JQ","properties":{"formattedCitation":"(Zhao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347925">
        <w:fldChar w:fldCharType="separate"/>
      </w:r>
      <w:r w:rsidR="00347925">
        <w:rPr>
          <w:noProof/>
        </w:rPr>
        <w:t>(Zhao et al. 2016)</w:t>
      </w:r>
      <w:r w:rsidR="00347925">
        <w:fldChar w:fldCharType="end"/>
      </w:r>
      <w:r w:rsidRPr="00712DDC">
        <w:t xml:space="preserve">, the authors argue that it is due to the constraints of complex urban structure. </w:t>
      </w:r>
      <w:del w:id="108" w:author="Junjun Yin" w:date="2016-10-31T13:43:00Z">
        <w:r w:rsidRPr="00712DDC" w:rsidDel="002F6B2F">
          <w:delText>In this study, in</w:delText>
        </w:r>
      </w:del>
      <w:ins w:id="109" w:author="Junjun Yin" w:date="2016-10-31T13:43:00Z">
        <w:r w:rsidR="002F6B2F">
          <w:t>In</w:t>
        </w:r>
      </w:ins>
      <w:r w:rsidRPr="00712DDC">
        <w:t xml:space="preserve"> line with the idea that urban environments are conceptualized spaces that are recreated and formed by human activities </w:t>
      </w:r>
      <w:r w:rsidR="00645553">
        <w:fldChar w:fldCharType="begin"/>
      </w:r>
      <w:r w:rsidR="00645553">
        <w:instrText xml:space="preserve"> ADDIN ZOTERO_ITEM CSL_CITATION {"citationID":"dCsIYgS2","properties":{"formattedCitation":"(Schliephake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645553">
        <w:fldChar w:fldCharType="separate"/>
      </w:r>
      <w:r w:rsidR="00645553">
        <w:rPr>
          <w:noProof/>
        </w:rPr>
        <w:t>(Schliephake 2014)</w:t>
      </w:r>
      <w:r w:rsidR="00645553">
        <w:fldChar w:fldCharType="end"/>
      </w:r>
      <w:r w:rsidRPr="00712DDC">
        <w:t xml:space="preserve">, we speculate that the distance decay effects in affecting the interaction strength of two geographic regions and ultimately depicting the urban structures (e.g., urban boundaries), is contributed by (or related to) the distance decay parameters found in the underlying mobility patterns. </w:t>
      </w:r>
      <w:ins w:id="110" w:author="Yin, Junjun" w:date="2016-11-01T18:07:00Z">
        <w:r w:rsidR="009C3ADF">
          <w:t>Considering</w:t>
        </w:r>
      </w:ins>
      <w:del w:id="111" w:author="Yin, Junjun" w:date="2016-11-01T18:07:00Z">
        <w:r w:rsidRPr="00712DDC" w:rsidDel="009C3ADF">
          <w:delText>In</w:delText>
        </w:r>
        <w:r w:rsidR="009121D7" w:rsidRPr="00712DDC" w:rsidDel="009C3ADF">
          <w:delText xml:space="preserve"> particular, since</w:delText>
        </w:r>
      </w:del>
      <w:r w:rsidR="009121D7" w:rsidRPr="00712DDC">
        <w:t xml:space="preserv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277AFF2E"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 xml:space="preserve">ments, and the radius of gyration of individuals </w:t>
      </w:r>
      <w:del w:id="112" w:author="Yin, Junjun" w:date="2016-11-01T18:07:00Z">
        <w:r w:rsidRPr="00712DDC" w:rsidDel="00425B18">
          <w:delText xml:space="preserve">in order </w:delText>
        </w:r>
      </w:del>
      <w:r w:rsidRPr="00712DDC">
        <w:t xml:space="preserve">to identify distinct distance ranges in user travel patterns. We </w:t>
      </w:r>
      <w:ins w:id="113" w:author="Yin, Junjun" w:date="2016-11-01T18:08:00Z">
        <w:r w:rsidR="00425B18">
          <w:t>utilized</w:t>
        </w:r>
      </w:ins>
      <w:del w:id="114" w:author="Yin, Junjun" w:date="2016-11-01T18:08:00Z">
        <w:r w:rsidRPr="00712DDC" w:rsidDel="00425B18">
          <w:delText>then used</w:delText>
        </w:r>
      </w:del>
      <w:r w:rsidRPr="00712DDC">
        <w:t xml:space="preserve"> these distance ranges within the mobility patterns to partition the geographic space of Great Britain into fine-grained cells and established the connectivity among these cells to redr</w:t>
      </w:r>
      <w:r w:rsidR="00766F27">
        <w:t>aw non-administrative anthropo</w:t>
      </w:r>
      <w:r w:rsidRPr="00712DDC">
        <w:t>graphic urban boundaries.</w:t>
      </w:r>
    </w:p>
    <w:p w14:paraId="02FA83AC" w14:textId="3046B336" w:rsidR="00A02B26" w:rsidRPr="00A02B26" w:rsidRDefault="00A02B26" w:rsidP="00741CF6">
      <w:pPr>
        <w:pStyle w:val="Newparagraph"/>
      </w:pPr>
      <w:r w:rsidRPr="00A02B26">
        <w:t>We found that the cumulative distribution function of the number of locations visited by each Twitter user follows a two-tier power</w:t>
      </w:r>
      <w:r w:rsidR="009C02A4">
        <w:t xml:space="preserve"> law distribution (Fig. 2). </w:t>
      </w:r>
      <w:del w:id="115" w:author="Yin, Junjun" w:date="2016-11-01T18:09:00Z">
        <w:r w:rsidR="009C02A4" w:rsidDel="00741CF6">
          <w:delText xml:space="preserve">The </w:delText>
        </w:r>
        <w:r w:rsidRPr="00A02B26" w:rsidDel="00741CF6">
          <w:delText>m</w:delText>
        </w:r>
      </w:del>
      <w:ins w:id="116" w:author="Yin, Junjun" w:date="2016-11-01T18:09:00Z">
        <w:r w:rsidR="00741CF6">
          <w:t>M</w:t>
        </w:r>
      </w:ins>
      <w:r w:rsidRPr="00A02B26">
        <w:t xml:space="preserve">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Pr="00A02B26">
        <w:t xml:space="preserve">, where </w:t>
      </w:r>
      <m:oMath>
        <m:r>
          <w:rPr>
            <w:rFonts w:ascii="Cambria Math" w:hAnsi="Cambria Math"/>
          </w:rPr>
          <m:t>α=</m:t>
        </m:r>
        <m:r>
          <w:rPr>
            <w:rFonts w:ascii="Cambria Math" w:hAnsi="Cambria Math"/>
          </w:rPr>
          <w:lastRenderedPageBreak/>
          <m:t>1.24, λ=0.00132</m:t>
        </m:r>
      </m:oMath>
      <w:r w:rsidRPr="00A02B26">
        <w:t xml:space="preserve">;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Pr="00A02B26">
        <w:t xml:space="preserve"> with α value is 3.2. The distribution was found to be consistent over each month examined (June to December, 2014), which has a slight offset in the truncated power-law distribution (the mean α value is 1.26 ± with a </w:t>
      </w:r>
      <m:oMath>
        <m:r>
          <w:rPr>
            <w:rFonts w:ascii="Cambria Math" w:hAnsi="Cambria Math"/>
          </w:rPr>
          <m:t>0.05 σ</m:t>
        </m:r>
      </m:oMath>
      <w:r w:rsidRPr="00A02B26">
        <w:t xml:space="preserve"> and the mean </w:t>
      </w:r>
      <m:oMath>
        <m:r>
          <w:rPr>
            <w:rFonts w:ascii="Cambria Math" w:hAnsi="Cambria Math"/>
          </w:rPr>
          <m:t>λ</m:t>
        </m:r>
      </m:oMath>
      <w:r w:rsidRPr="00A02B26">
        <w:t xml:space="preserve"> value as 0.00134 ± with a 0.0002 </w:t>
      </w:r>
      <m:oMath>
        <m:r>
          <w:rPr>
            <w:rFonts w:ascii="Cambria Math" w:hAnsi="Cambria Math"/>
          </w:rPr>
          <m:t>σ</m:t>
        </m:r>
      </m:oMath>
      <w:r w:rsidRPr="00A02B26">
        <w:t>).</w:t>
      </w:r>
    </w:p>
    <w:p w14:paraId="2ADF3020" w14:textId="42A32C7C" w:rsidR="00CB46BF" w:rsidRDefault="00A02B26" w:rsidP="00387A5D">
      <w:r>
        <w:tab/>
      </w:r>
      <w:r w:rsidR="00AE492B" w:rsidRPr="00AE492B">
        <w:t>The two-tier power law distribution indicates that the collective behavior of Twitter users visiting different locations can be well appr</w:t>
      </w:r>
      <w:r w:rsidR="00766F27">
        <w:t>oximated with a (truncated) L</w:t>
      </w:r>
      <w:r w:rsidR="00766F27" w:rsidRPr="00766F27">
        <w:t>é</w:t>
      </w:r>
      <w:r w:rsidR="00AE492B" w:rsidRPr="00AE492B">
        <w:t xml:space="preserve">vy Walk (a random walk) model </w:t>
      </w:r>
      <w:r w:rsidR="00A51A96">
        <w:fldChar w:fldCharType="begin"/>
      </w:r>
      <w:r w:rsidR="00A51A96">
        <w:instrText xml:space="preserve"> ADDIN ZOTERO_ITEM CSL_CITATION {"citationID":"WtBd7X0m","properties":{"formattedCitation":"(Rhee et al. 2011; Reynolds 2012)","plainCitation":"(Rhee et al. 2011; Reynolds 2012)"},"citationItems":[{"id":973,"uris":["http://zotero.org/users/1928267/items/E2J6A6NN"],"uri":["http://zotero.org/users/1928267/items/E2J6A6NN"],"itemData":{"id":973,"type":"article-journal","title":"On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J."},{"family":"Chong","given":"S."}],"issued":{"date-parts":[["2011"]]}}},{"id":972,"uris":["http://zotero.org/users/1928267/items/PDJFNI46"],"uri":["http://zotero.org/users/1928267/items/PDJFNI46"],"itemData":{"id":972,"type":"article-journal","title":"Truncated levy walks are expected beyond the scale of data collection when correlated random walks embody observed movement patterns","container-title":"Journal of The Royal Society Interface","page":"528-534","volume":"9","issue":"68","author":[{"family":"Reynolds","given":"A."}],"issued":{"date-parts":[["2012"]]}}}],"schema":"https://github.com/citation-style-language/schema/raw/master/csl-citation.json"} </w:instrText>
      </w:r>
      <w:r w:rsidR="00A51A96">
        <w:fldChar w:fldCharType="separate"/>
      </w:r>
      <w:r w:rsidR="00A51A96">
        <w:rPr>
          <w:noProof/>
        </w:rPr>
        <w:t>(Rhee et al. 2011; Reynolds 2012)</w:t>
      </w:r>
      <w:r w:rsidR="00A51A96">
        <w:fldChar w:fldCharType="end"/>
      </w:r>
      <w:r w:rsidR="00766F27">
        <w:t>, which has also been identi</w:t>
      </w:r>
      <w:r w:rsidR="00AE492B" w:rsidRPr="00AE492B">
        <w:t xml:space="preserve">fied in many human mobility studies using different mobility data </w:t>
      </w:r>
      <w:r w:rsidR="00A51A96">
        <w:fldChar w:fldCharType="begin"/>
      </w:r>
      <w:r w:rsidR="00A51A96">
        <w:instrText xml:space="preserve"> ADDIN ZOTERO_ITEM CSL_CITATION {"citationID":"p1Ojl6F0","properties":{"formattedCitation":"(Zhao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A51A96">
        <w:fldChar w:fldCharType="separate"/>
      </w:r>
      <w:r w:rsidR="00A51A96">
        <w:rPr>
          <w:noProof/>
        </w:rPr>
        <w:t>(Zhao et al. 2016)</w:t>
      </w:r>
      <w:r w:rsidR="00A51A96">
        <w:fldChar w:fldCharType="end"/>
      </w:r>
      <w:r w:rsidR="00AE492B" w:rsidRPr="00AE492B">
        <w:t xml:space="preserve">. The similarity among the distributions suggests that the mobility data collected from geo-located tweets is temporally stable, at least at monthly intervals, which indicates that our approach using Twitter user mobility to delineate urban boundaries </w:t>
      </w:r>
      <w:r w:rsidR="00766F27">
        <w:t>is viable. In addition, the L</w:t>
      </w:r>
      <w:r w:rsidR="00766F27" w:rsidRPr="00766F27">
        <w:t>é</w:t>
      </w:r>
      <w:r w:rsidR="00AE492B" w:rsidRPr="00AE492B">
        <w:t>vy Walk model reveals the diversity regarding the number of visited locations per user, which indicates a level of “randomness” in Twitter user movement across space. It, in turn, justifies our choice of using th</w:t>
      </w:r>
      <w:r w:rsidR="00BC5411">
        <w:t>e map equation community detec</w:t>
      </w:r>
      <w:r w:rsidR="00AE492B" w:rsidRPr="00AE492B">
        <w:t xml:space="preserve">tion algorithm </w:t>
      </w:r>
      <w:r w:rsidR="00A51A96">
        <w:fldChar w:fldCharType="begin"/>
      </w:r>
      <w:r w:rsidR="00A51A96">
        <w:instrText xml:space="preserve"> ADDIN ZOTERO_ITEM CSL_CITATION {"citationID":"K450L87u","properties":{"custom":"(Rosvall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A51A96">
        <w:fldChar w:fldCharType="separate"/>
      </w:r>
      <w:r w:rsidR="00A51A96">
        <w:rPr>
          <w:noProof/>
        </w:rPr>
        <w:t>(Rosvall and Bergstrom 2008)</w:t>
      </w:r>
      <w:r w:rsidR="00A51A96">
        <w:fldChar w:fldCharType="end"/>
      </w:r>
      <w:r w:rsidR="00AE492B" w:rsidRPr="00AE492B">
        <w:t xml:space="preserve"> to identify the clusters of urban regional connectedness using large-scale Twitter user movement data.</w:t>
      </w:r>
    </w:p>
    <w:p w14:paraId="7265D3E2" w14:textId="2BA7521F" w:rsidR="00AE492B" w:rsidRDefault="00AE492B" w:rsidP="00387A5D">
      <w:r>
        <w:tab/>
      </w:r>
      <w:r w:rsidR="000633B5"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trajectory using a straight</w:t>
      </w:r>
      <w:r w:rsidR="005E328B" w:rsidRPr="000633B5">
        <w:t>-line</w:t>
      </w:r>
      <w:r w:rsidR="000633B5" w:rsidRPr="000633B5">
        <w:t xml:space="preserve"> distance metric. The radius of gyration describes the deviation of distance from the center of mass in a user’s trajectory. The probability distributions of the collective user displacement </w:t>
      </w:r>
      <m:oMath>
        <m:r>
          <w:rPr>
            <w:rFonts w:ascii="Cambria Math" w:hAnsi="Cambria Math"/>
          </w:rPr>
          <m:t>P(d)</m:t>
        </m:r>
      </m:oMath>
      <w:r w:rsidR="000633B5"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0633B5" w:rsidRPr="000633B5">
        <w:t xml:space="preserve"> are presented in Fig. 3, where the fitting method for identifying different distance ranges is</w:t>
      </w:r>
      <w:r w:rsidR="0012396E">
        <w:t xml:space="preserve"> derived from </w:t>
      </w:r>
      <w:r w:rsidR="0012396E">
        <w:fldChar w:fldCharType="begin"/>
      </w:r>
      <w:r w:rsidR="0012396E">
        <w:instrText xml:space="preserve"> ADDIN ZOTERO_ITEM CSL_CITATION {"citationID":"RcnbWmLN","properties":{"formattedCitation":"(Jurdak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12396E">
        <w:fldChar w:fldCharType="separate"/>
      </w:r>
      <w:r w:rsidR="0012396E">
        <w:rPr>
          <w:noProof/>
        </w:rPr>
        <w:t>(Jurdak et al. 2015)</w:t>
      </w:r>
      <w:r w:rsidR="0012396E">
        <w:fldChar w:fldCharType="end"/>
      </w:r>
      <w:r w:rsidR="000633B5" w:rsidRPr="000633B5">
        <w:t xml:space="preserve">. The probability distribution of the collective </w:t>
      </w:r>
      <w:r w:rsidR="000633B5" w:rsidRPr="000633B5">
        <w:lastRenderedPageBreak/>
        <w:t xml:space="preserve">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0633B5" w:rsidRPr="000633B5">
        <w:t xml:space="preserve"> from [10 m, 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 100 m</m:t>
        </m:r>
      </m:oMath>
      <w:r w:rsidR="000633B5" w:rsidRPr="000633B5">
        <w:t xml:space="preserve"> from [</w:t>
      </w:r>
      <w:r w:rsidR="0059103F">
        <w:t>100</w:t>
      </w:r>
      <w:r w:rsidR="000633B5"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000633B5" w:rsidRPr="000633B5">
        <w:t>[&gt; 70 km] (4% of the population). The displacement distance between 70 m and 100 km can be further approximated by two power law distributions with a cut-off point at 4 km (55% distances are less than 4 km and 40% distances between 4 km and 100 km), which indicates the urban movement captured</w:t>
      </w:r>
      <w:r w:rsidR="000633B5">
        <w:t xml:space="preserve"> </w:t>
      </w:r>
      <w:r w:rsidR="00AD6189" w:rsidRPr="00AD6189">
        <w:t>by the geo-located Twitter data to reveal two different modes: inter-city and intra-city movement. In short, these fitting functions suggest the existence of multi-scale or multi- modal urban movements captured from Twitter users in Great Britain, which means t</w:t>
      </w:r>
      <w:r w:rsidR="009E4736">
        <w:t>he geographically cohesive, non-</w:t>
      </w:r>
      <w:r w:rsidR="00AD6189" w:rsidRPr="00AD6189">
        <w:t>overlapping urban areas identified in the next section are not just a result of short distance movement but emerge naturally from the broader Twitter user mobility pattern. Note that a similar multiphase pattern was observed in Twitter user displacements in Australia, but with slightly different distance ranges</w:t>
      </w:r>
      <w:r w:rsidR="0074606D">
        <w:t xml:space="preserve"> </w:t>
      </w:r>
      <w:r w:rsidR="0074606D">
        <w:fldChar w:fldCharType="begin"/>
      </w:r>
      <w:r w:rsidR="0074606D">
        <w:instrText xml:space="preserve"> ADDIN ZOTERO_ITEM CSL_CITATION {"citationID":"RcnbWmLN","properties":{"formattedCitation":"(Jurdak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74606D">
        <w:fldChar w:fldCharType="separate"/>
      </w:r>
      <w:r w:rsidR="0074606D">
        <w:rPr>
          <w:noProof/>
        </w:rPr>
        <w:t>(Jurdak et al. 2015)</w:t>
      </w:r>
      <w:r w:rsidR="0074606D">
        <w:fldChar w:fldCharType="end"/>
      </w:r>
      <w:r w:rsidR="00AD6189" w:rsidRPr="00AD6189">
        <w:t>.</w:t>
      </w:r>
    </w:p>
    <w:p w14:paraId="333B4737" w14:textId="730E5496" w:rsidR="00AD6189" w:rsidRDefault="002E6849" w:rsidP="00067EC5">
      <w:pPr>
        <w:pStyle w:val="Newparagraph"/>
      </w:pPr>
      <w:r w:rsidRPr="002E6849">
        <w:t xml:space="preserve">Further, we analyzed the distribution of radius of gyration to understand the </w:t>
      </w:r>
      <w:ins w:id="117" w:author="Yin, Junjun" w:date="2016-11-01T18:11:00Z">
        <w:r w:rsidR="003643A3">
          <w:t xml:space="preserve">collective </w:t>
        </w:r>
      </w:ins>
      <w:r w:rsidRPr="002E6849">
        <w:t>movement</w:t>
      </w:r>
      <w:ins w:id="118" w:author="Yin, Junjun" w:date="2016-11-01T18:10:00Z">
        <w:r w:rsidR="00A25A55">
          <w:t>s</w:t>
        </w:r>
      </w:ins>
      <w:r w:rsidRPr="002E6849">
        <w:t xml:space="preserve"> </w:t>
      </w:r>
      <w:del w:id="119" w:author="Yin, Junjun" w:date="2016-11-01T18:12:00Z">
        <w:r w:rsidRPr="002E6849" w:rsidDel="003643A3">
          <w:delText xml:space="preserve">from the point of view </w:delText>
        </w:r>
      </w:del>
      <w:r w:rsidRPr="002E6849">
        <w:t xml:space="preserve">of individual Twitter users rather than separate displacements. The </w:t>
      </w:r>
      <m:oMath>
        <m:r>
          <w:ins w:id="120" w:author="Yin, Junjun" w:date="2016-11-01T18:20:00Z">
            <w:rPr>
              <w:rFonts w:ascii="Cambria Math" w:hAnsi="Cambria Math"/>
            </w:rPr>
            <m:t>P(</m:t>
          </w:ins>
        </m:r>
        <m:sSub>
          <m:sSubPr>
            <m:ctrlPr>
              <w:ins w:id="121" w:author="Yin, Junjun" w:date="2016-11-01T18:20:00Z">
                <w:rPr>
                  <w:rFonts w:ascii="Cambria Math" w:hAnsi="Cambria Math"/>
                  <w:i/>
                </w:rPr>
              </w:ins>
            </m:ctrlPr>
          </m:sSubPr>
          <m:e>
            <m:r>
              <w:ins w:id="122" w:author="Yin, Junjun" w:date="2016-11-01T18:20:00Z">
                <w:rPr>
                  <w:rFonts w:ascii="Cambria Math" w:hAnsi="Cambria Math"/>
                </w:rPr>
                <m:t>r</m:t>
              </w:ins>
            </m:r>
          </m:e>
          <m:sub>
            <m:r>
              <w:ins w:id="123" w:author="Yin, Junjun" w:date="2016-11-01T18:20:00Z">
                <w:rPr>
                  <w:rFonts w:ascii="Cambria Math" w:hAnsi="Cambria Math"/>
                </w:rPr>
                <m:t>g</m:t>
              </w:ins>
            </m:r>
          </m:sub>
        </m:sSub>
        <m:r>
          <w:ins w:id="124" w:author="Yin, Junjun" w:date="2016-11-01T18:20:00Z">
            <w:rPr>
              <w:rFonts w:ascii="Cambria Math" w:hAnsi="Cambria Math"/>
            </w:rPr>
            <m:t>)</m:t>
          </w:ins>
        </m:r>
      </m:oMath>
      <w:ins w:id="125" w:author="Yin, Junjun" w:date="2016-11-01T18:20:00Z">
        <w:r w:rsidR="003422B4" w:rsidRPr="000633B5">
          <w:t xml:space="preserve"> </w:t>
        </w:r>
      </w:ins>
      <w:del w:id="126" w:author="Yin, Junjun" w:date="2016-11-01T18:20:00Z">
        <w:r w:rsidRPr="002E6849" w:rsidDel="003422B4">
          <w:delText>distribution of the radius of gyration</w:delText>
        </w:r>
      </w:del>
      <w:del w:id="127" w:author="Yin, Junjun" w:date="2016-11-01T18:21:00Z">
        <w:r w:rsidRPr="002E6849" w:rsidDel="003422B4">
          <w:delText xml:space="preserve"> </w:delText>
        </w:r>
      </w:del>
      <w:r w:rsidRPr="002E6849">
        <w:t xml:space="preserve">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12396E">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 xml:space="preserve">[10 km, 100 km], where these three functions account for 92% of all the users. This suggests that 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information of each geo-located tweet. These </w:t>
      </w:r>
      <w:r w:rsidRPr="002E6849">
        <w:lastRenderedPageBreak/>
        <w:t xml:space="preserve">findings are consistent with the </w:t>
      </w:r>
      <w:del w:id="128" w:author="Yin, Junjun" w:date="2016-11-01T18:14:00Z">
        <w:r w:rsidRPr="002E6849" w:rsidDel="00AA6D2A">
          <w:delText xml:space="preserve">findings </w:delText>
        </w:r>
      </w:del>
      <w:ins w:id="129" w:author="Yin, Junjun" w:date="2016-11-01T18:14:00Z">
        <w:r w:rsidR="00AA6D2A">
          <w:t>ones</w:t>
        </w:r>
        <w:r w:rsidR="00AA6D2A" w:rsidRPr="002E6849">
          <w:t xml:space="preserve"> </w:t>
        </w:r>
      </w:ins>
      <w:r w:rsidRPr="002E6849">
        <w:t xml:space="preserve">in the literature on human mobility, where the radius of gyration of human movement is bounded to different distance ranges </w:t>
      </w:r>
      <w:r w:rsidR="00F67B3A">
        <w:fldChar w:fldCharType="begin"/>
      </w:r>
      <w:r w:rsidR="00AB14B1">
        <w:instrText xml:space="preserve"> ADDIN ZOTERO_ITEM CSL_CITATION {"citationID":"257rgbccta","properties":{"custom":"(Brockmann et al. 2006; Gonz\\uc0\\u225{}lez et al. 2008)","formattedCitation":"{\\rtf (Brockmann et al. 2006; Gonz\\uc0\\u225{}lez et al. 2008)}","plainCitation":"(Brockmann et al. 2006; González et al. 2008)"},"citationItems":[{"id":187,"uris":["http://zotero.org/users/1928267/items/FN56KBB2"],"uri":["http://zotero.org/users/1928267/items/FN56KBB2"],"itemData":{"id":187,"type":"article-journal","title":"The scaling laws of human travel","container-title":"Nature","page":"462-465","volume":"439","issue":"7075","source":"www.nature.com","abstract":"The dynamic spatial redistribution of individuals is a key driving force of various spatiotemporal phenomena on geographical scales. It can synchronize populations of interacting species, stabilize them, and diversify gene pools. Human travel, for example, is responsible for the geographical spread of human infectious disease. In the light of increasing international trade, intensified human mobility and the imminent threat of an influenza A epidemic, the knowledge of dynamical and statistical properties of human travel is of fundamental importance. Despite its crucial role, a quantitative assessment of these properties on geographical scales remains elusive, and the assumption that humans disperse diffusively still prevails in models. Here we report on a solid and quantitative assessment of human travelling statistics by analysing the circulation of bank notes in the United States. Using a comprehensive data set of over a million individual displacements, we find that dispersal is anomalous in two ways. First, the distribution of travelling distances decays as a power law, indicating that trajectories of bank notes are reminiscent of scale-free random walks known as Lévy flights. Second, the probability of remaining in a small, spatially confined region for a time T is dominated by algebraically long tails that attenuate the superdiffusive spread. We show that human travelling behaviour can be described mathematically on many spatiotemporal scales by a two-parameter continuous-time random walk model to a surprising accuracy, and conclude that human travel on geographical scales is an ambivalent and effectively superdiffusive process.","DOI":"10.1038/nature04292","ISSN":"0028-0836","journalAbbreviation":"Nature","language":"en","author":[{"family":"Brockmann","given":"D."},{"family":"Hufnagel","given":"L."},{"family":"Geisel","given":"T."}],"issued":{"date-parts":[["2006",1,26]]}},"label":"page"},{"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r w:rsidR="00F67B3A">
        <w:fldChar w:fldCharType="separate"/>
      </w:r>
      <w:r w:rsidR="00AB14B1" w:rsidRPr="00AB14B1">
        <w:t>(Brockmann et al. 2006; González et al. 2008)</w:t>
      </w:r>
      <w:r w:rsidR="00F67B3A">
        <w:fldChar w:fldCharType="end"/>
      </w:r>
      <w:r w:rsidRPr="002E6849">
        <w:t>. In</w:t>
      </w:r>
      <w:ins w:id="130" w:author="Yin, Junjun" w:date="2016-11-01T18:17:00Z">
        <w:r w:rsidR="00AA6D2A">
          <w:t>terestingly</w:t>
        </w:r>
      </w:ins>
      <w:del w:id="131" w:author="Yin, Junjun" w:date="2016-11-01T18:17:00Z">
        <w:r w:rsidRPr="002E6849" w:rsidDel="00AA6D2A">
          <w:delText xml:space="preserve"> particular</w:delText>
        </w:r>
      </w:del>
      <w:r w:rsidRPr="002E6849">
        <w:t xml:space="preserve">, the </w:t>
      </w:r>
      <m:oMath>
        <m:r>
          <w:ins w:id="132" w:author="Yin, Junjun" w:date="2016-11-01T18:17:00Z">
            <w:rPr>
              <w:rFonts w:ascii="Cambria Math" w:hAnsi="Cambria Math"/>
            </w:rPr>
            <m:t>P(</m:t>
          </w:ins>
        </m:r>
        <m:sSub>
          <m:sSubPr>
            <m:ctrlPr>
              <w:ins w:id="133" w:author="Yin, Junjun" w:date="2016-11-01T18:17:00Z">
                <w:rPr>
                  <w:rFonts w:ascii="Cambria Math" w:hAnsi="Cambria Math"/>
                  <w:i/>
                </w:rPr>
              </w:ins>
            </m:ctrlPr>
          </m:sSubPr>
          <m:e>
            <m:r>
              <w:ins w:id="134" w:author="Yin, Junjun" w:date="2016-11-01T18:17:00Z">
                <w:rPr>
                  <w:rFonts w:ascii="Cambria Math" w:hAnsi="Cambria Math"/>
                </w:rPr>
                <m:t>r</m:t>
              </w:ins>
            </m:r>
          </m:e>
          <m:sub>
            <m:r>
              <w:ins w:id="135" w:author="Yin, Junjun" w:date="2016-11-01T18:17:00Z">
                <w:rPr>
                  <w:rFonts w:ascii="Cambria Math" w:hAnsi="Cambria Math"/>
                </w:rPr>
                <m:t>g</m:t>
              </w:ins>
            </m:r>
          </m:sub>
        </m:sSub>
        <m:r>
          <w:ins w:id="136" w:author="Yin, Junjun" w:date="2016-11-01T18:17:00Z">
            <w:rPr>
              <w:rFonts w:ascii="Cambria Math" w:hAnsi="Cambria Math"/>
            </w:rPr>
            <m:t>)</m:t>
          </w:ins>
        </m:r>
      </m:oMath>
      <w:ins w:id="137" w:author="Yin, Junjun" w:date="2016-11-01T18:17:00Z">
        <w:r w:rsidR="00AA6D2A" w:rsidRPr="000633B5">
          <w:t xml:space="preserve"> </w:t>
        </w:r>
      </w:ins>
      <w:del w:id="138" w:author="Yin, Junjun" w:date="2016-11-01T18:17:00Z">
        <w:r w:rsidRPr="002E6849" w:rsidDel="00AA6D2A">
          <w:delText xml:space="preserve">distribution of the radius of gyration of Twitter users </w:delText>
        </w:r>
      </w:del>
      <w:r w:rsidRPr="002E6849">
        <w:t>over the greater London region can be fi</w:t>
      </w:r>
      <w:r w:rsidR="00A45112">
        <w:t>tted by similar functions. How</w:t>
      </w:r>
      <w:r w:rsidRPr="002E6849">
        <w:t>ever, as it reflects intra-city level mobility patterns, there is no distinct distance range to indicate large</w:t>
      </w:r>
      <w:r w:rsidR="00BD7DF5">
        <w:t xml:space="preserve"> spatial coverage. The distance </w:t>
      </w:r>
      <w:r w:rsidRPr="002E6849">
        <w:t>decay effec</w:t>
      </w:r>
      <w:r w:rsidR="002354F2">
        <w:t>ts found in both user displace</w:t>
      </w:r>
      <w:r w:rsidRPr="002E6849">
        <w:t>ments and the radius of gyration shows evidence of spatial proximity in Twitter user movement. It explains that the communities of urban regions within the graph space are geographically close</w:t>
      </w:r>
      <w:del w:id="139" w:author="Yin, Junjun" w:date="2016-11-01T18:13:00Z">
        <w:r w:rsidRPr="002E6849" w:rsidDel="00BD7DF5">
          <w:delText>,</w:delText>
        </w:r>
      </w:del>
      <w:r w:rsidRPr="002E6849">
        <w:t xml:space="preserve"> but </w:t>
      </w:r>
      <w:del w:id="140" w:author="Yin, Junjun" w:date="2016-11-01T18:14:00Z">
        <w:r w:rsidRPr="002E6849" w:rsidDel="001404B8">
          <w:delText>are able to</w:delText>
        </w:r>
      </w:del>
      <w:ins w:id="141" w:author="Yin, Junjun" w:date="2016-11-01T18:14:00Z">
        <w:r w:rsidR="001404B8" w:rsidRPr="002E6849">
          <w:t>can</w:t>
        </w:r>
      </w:ins>
      <w:r w:rsidRPr="002E6849">
        <w:t xml:space="preserve"> be separated from other groups, which results in the delineation of urban boundaries based on the </w:t>
      </w:r>
      <w:ins w:id="142" w:author="Yin, Junjun" w:date="2016-11-01T18:18:00Z">
        <w:r w:rsidR="000710F9">
          <w:t xml:space="preserve">collective </w:t>
        </w:r>
      </w:ins>
      <w:r w:rsidRPr="002E6849">
        <w:t>spatial interactions of Twitter users.</w:t>
      </w:r>
    </w:p>
    <w:p w14:paraId="28B9F0AF" w14:textId="24C91344" w:rsidR="002E6849" w:rsidRDefault="0092591B" w:rsidP="00F275EF">
      <w:pPr>
        <w:pStyle w:val="Heading2"/>
      </w:pPr>
      <w:r w:rsidRPr="0092591B">
        <w:t>4.2. Redrawing Great Britain’s Urban Boundaries</w:t>
      </w:r>
    </w:p>
    <w:p w14:paraId="0F67367E" w14:textId="71FD343B" w:rsidR="00F6233A" w:rsidRDefault="00D16575" w:rsidP="00067EC5">
      <w:pPr>
        <w:pStyle w:val="Paragraph"/>
      </w:pPr>
      <w:r w:rsidRPr="00D16575">
        <w:t xml:space="preserve">The mobility network of Twitter user spatial interaction </w:t>
      </w:r>
      <w:r w:rsidR="00206D19">
        <w:t>was constructed by nodes repre</w:t>
      </w:r>
      <w:r w:rsidRPr="00D16575">
        <w:t>senting 10 km by 10 km fishnet cells, where 10 km is the distinct geographic distance for separating two main groups of Twitter users in terms of the spatial coverage (i.e., radius of gyration) in Great Britain (see Fig. 3 - c). The cells of the</w:t>
      </w:r>
      <w:r w:rsidR="00E72FC4">
        <w:t xml:space="preserve"> fishnet act as proxies to rep</w:t>
      </w:r>
      <w:r w:rsidRPr="00D16575">
        <w:t>resent individuals’ spatial coverage areas to fo</w:t>
      </w:r>
      <w:r w:rsidR="001A1F63">
        <w:t>cus more on the inter-</w:t>
      </w:r>
      <w:r w:rsidRPr="00D16575">
        <w:t>connectivity among cells and identify strongly connected cell clusters. It provides an adequate resolution for a country wide investigation</w:t>
      </w:r>
      <w:r w:rsidR="00F212B3">
        <w:t xml:space="preserve"> </w:t>
      </w:r>
      <w:r w:rsidR="00F212B3">
        <w:fldChar w:fldCharType="begin"/>
      </w:r>
      <w:r w:rsidR="00F212B3">
        <w:instrText xml:space="preserve"> ADDIN ZOTERO_ITEM CSL_CITATION {"citationID":"Nq3DC2HL","properties":{"formattedCitation":"(Ratti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F212B3">
        <w:fldChar w:fldCharType="separate"/>
      </w:r>
      <w:r w:rsidR="00F212B3">
        <w:rPr>
          <w:noProof/>
        </w:rPr>
        <w:t>(Ratti et al. 2010)</w:t>
      </w:r>
      <w:r w:rsidR="00F212B3">
        <w:fldChar w:fldCharType="end"/>
      </w:r>
      <w:r w:rsidRPr="00D16575">
        <w:t>. The edges of this network were de- rived from the number of directed Twitter user displacements between each pair of cells. We used this connectivity network as a proxy to partition the space associated with its nodes. Coherent geographic regions were identified as individual fishnet cells showing</w:t>
      </w:r>
      <w:r>
        <w:t xml:space="preserve"> </w:t>
      </w:r>
      <w:r w:rsidRPr="00D16575">
        <w:t>more internal user movement</w:t>
      </w:r>
      <w:ins w:id="143" w:author="Yin, Junjun" w:date="2016-11-01T18:22:00Z">
        <w:r w:rsidR="00021F0A">
          <w:t>s</w:t>
        </w:r>
      </w:ins>
      <w:r w:rsidRPr="00D16575">
        <w:t xml:space="preserve"> compared to user movements across the cell boundaries to neighboring cells. To help readers who are not familiar with the geographic context in Great Britain better interpret the derived </w:t>
      </w:r>
      <w:r w:rsidRPr="00D16575">
        <w:lastRenderedPageBreak/>
        <w:t>boundaries, two</w:t>
      </w:r>
      <w:r w:rsidR="00232EBD">
        <w:t xml:space="preserve"> additional layers (i.e., loca</w:t>
      </w:r>
      <w:r w:rsidRPr="00D16575">
        <w:t>tions of airport fields and population-</w:t>
      </w:r>
      <w:del w:id="144" w:author="Junjun Yin" w:date="2016-10-31T13:29:00Z">
        <w:r w:rsidRPr="00D16575" w:rsidDel="00102E3D">
          <w:delText>wighted</w:delText>
        </w:r>
      </w:del>
      <w:ins w:id="145" w:author="Junjun Yin" w:date="2016-10-31T13:29:00Z">
        <w:r w:rsidR="00102E3D">
          <w:t>weighted</w:t>
        </w:r>
      </w:ins>
      <w:r w:rsidRPr="00D16575">
        <w:t xml:space="preserve">-centroids of workplace zones in the 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centers. For example, one could explain these effects as a manifestation of the underlying gravity law </w:t>
      </w:r>
      <w:r w:rsidR="009C125F">
        <w:fldChar w:fldCharType="begin"/>
      </w:r>
      <w:r w:rsidR="009C125F">
        <w:instrText xml:space="preserve"> ADDIN ZOTERO_ITEM CSL_CITATION {"citationID":"JRDAEFkx","properties":{"formattedCitation":"(Simini et al. 2012)","plainCitation":"(Simini et al. 2012)"},"citationItems":[{"id":231,"uris":["http://zotero.org/users/1928267/items/T6NZBFNU"],"uri":["http://zotero.org/users/1928267/items/T6NZBFNU"],"itemData":{"id":231,"type":"article-journal","title":"A universal model for mobility and migration patterns.","container-title":"Nature","page":"96–100","volume":"484","issue":"7392","abstract":"Introduced in its contemporary form in 1946 (ref. 1), but with roots that go back to the eighteenth century, the gravity law is the prevailing framework with which to predict population movement, cargo shipping volume and inter-city phone calls, as well as bilateral trade flows between nations. Despite its widespread use, it relies on adjustable parameters that vary from region to region and suffers from known analytic inconsistencies. Here we introduce a stochastic process capturing local mobility decisions that helps us analytically derive commuting and mobility fluxes that require as input only information on the population distribution. The resulting radiation model predicts mobility patterns in good agreement with mobility and transport patterns observed in a wide range of phenomena, from long-term migration patterns to communication volume between different regions. Given its parameter-free nature, the model can be applied in areas where we lack previous mobility measurements, significantly improving the predictive accuracy of most of the phenomena affected by mobility and transport processes.","DOI":"10.1038/nature10856","ISSN":"1476-4687","note":"PMID: 22367540","author":[{"family":"Simini","given":"Filippo"},{"family":"González","given":"Marta C"},{"family":"Maritan","given":"Amos"},{"family":"Barabási","given":"Albert-László"}],"issued":{"date-parts":[["2012",4]]},"PMID":"22367540"}}],"schema":"https://github.com/citation-style-language/schema/raw/master/csl-citation.json"} </w:instrText>
      </w:r>
      <w:r w:rsidR="009C125F">
        <w:fldChar w:fldCharType="separate"/>
      </w:r>
      <w:r w:rsidR="009C125F">
        <w:rPr>
          <w:noProof/>
        </w:rPr>
        <w:t>(Simini et al. 2012)</w:t>
      </w:r>
      <w:r w:rsidR="009C125F">
        <w:fldChar w:fldCharType="end"/>
      </w:r>
      <w:r w:rsidRPr="00D16575">
        <w:t xml:space="preserve"> and the distance decay effect on attracting movers </w:t>
      </w:r>
      <w:r w:rsidR="00655263">
        <w:fldChar w:fldCharType="begin"/>
      </w:r>
      <w:r w:rsidR="009C125F">
        <w:instrText xml:space="preserve"> ADDIN ZOTERO_ITEM CSL_CITATION {"citationID":"KeFnRxT8","properties":{"custom":"(Gonz\\uc0\\u225{}lez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655263">
        <w:fldChar w:fldCharType="separate"/>
      </w:r>
      <w:r w:rsidR="009C125F" w:rsidRPr="009C125F">
        <w:t>(González et al. 2008)</w:t>
      </w:r>
      <w:r w:rsidR="00655263">
        <w:fldChar w:fldCharType="end"/>
      </w:r>
      <w:r w:rsidRPr="00D16575">
        <w:t>.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7772F632" w14:textId="5A4166BE" w:rsidR="00D16575" w:rsidRDefault="00D16575" w:rsidP="00387A5D">
      <w:r>
        <w:tab/>
      </w:r>
      <w:r w:rsidR="00F07767" w:rsidRPr="00F07767">
        <w:t>Regional boundaries inferred from short distance Twitter user displacements (less than 4 km) exhibit very small and fragmented regions, which is</w:t>
      </w:r>
      <w:r w:rsidR="00A90016">
        <w:t xml:space="preserve"> probably related to daily com</w:t>
      </w:r>
      <w:r w:rsidR="00F07767" w:rsidRPr="00F07767">
        <w:t xml:space="preserve">muting around a user’s home location. Redrawing the </w:t>
      </w:r>
      <w:r w:rsidR="00983858">
        <w:t>boundaries based on longer dis</w:t>
      </w:r>
      <w:r w:rsidR="00F07767" w:rsidRPr="00F07767">
        <w:t xml:space="preserve">tance displacements produces more cohesive, large regions. For example, by partitioning the space based on displacements greater than 10 km created regions that are comparable to the NUTS (Nomenclature of Territorial Units for Statistics - 1) regions (Fig. 5 - a). However, the power of this novel mapping technique is not to reproduce the partitions already known, rather it is to point out some of the unexpected </w:t>
      </w:r>
      <w:r w:rsidR="00F07767" w:rsidRPr="00F07767">
        <w:lastRenderedPageBreak/>
        <w:t>boundaries. For example</w:t>
      </w:r>
      <w:r w:rsidR="00017C32">
        <w:t>,</w:t>
      </w:r>
      <w:r w:rsidR="00F07767" w:rsidRPr="00F07767">
        <w:t xml:space="preserve"> the boundaries between England and Wales were found to be 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61441256" w:rsidR="00F07767" w:rsidRDefault="00F07767" w:rsidP="00387A5D">
      <w:r>
        <w:tab/>
      </w:r>
      <w:r w:rsidR="001543BC" w:rsidRPr="001543BC">
        <w:t>Using Twitter user mobility to delineate non-admini</w:t>
      </w:r>
      <w:r w:rsidR="00D57EF5">
        <w:t>strative anthropographic bound</w:t>
      </w:r>
      <w:r w:rsidR="001543BC" w:rsidRPr="001543BC">
        <w:t>aries enables the researcher to redraw the city at differe</w:t>
      </w:r>
      <w:r w:rsidR="00FA7736">
        <w:t>nt mobility ranges inferred ob</w:t>
      </w:r>
      <w:r w:rsidR="001543BC" w:rsidRPr="001543BC">
        <w:t xml:space="preserve">jectively from the user’s collective distribution. In addition, the distance range of the movements is usually explained by local socio-economic factors (e.g., work </w:t>
      </w:r>
      <w:r w:rsidR="00A90016">
        <w:t>commuting</w:t>
      </w:r>
      <w:r w:rsidR="001543BC" w:rsidRPr="001543BC">
        <w:t>) that provide for a specific interpretation of the apparent patterns. The patterns obtained from Twitter user mobility are comparable to the pattern</w:t>
      </w:r>
      <w:r w:rsidR="00D62A73">
        <w:t>s produced by those of the net</w:t>
      </w:r>
      <w:r w:rsidR="001543BC" w:rsidRPr="001543BC">
        <w:t>work of landline</w:t>
      </w:r>
      <w:r w:rsidR="00556EAB">
        <w:t xml:space="preserve"> phone calls </w:t>
      </w:r>
      <w:r w:rsidR="00556EAB">
        <w:fldChar w:fldCharType="begin"/>
      </w:r>
      <w:r w:rsidR="00556EAB">
        <w:instrText xml:space="preserve"> ADDIN ZOTERO_ITEM CSL_CITATION {"citationID":"Nq3DC2HL","properties":{"formattedCitation":"(Ratti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556EAB">
        <w:fldChar w:fldCharType="separate"/>
      </w:r>
      <w:r w:rsidR="00556EAB">
        <w:rPr>
          <w:noProof/>
        </w:rPr>
        <w:t>(Ratti et al. 2010)</w:t>
      </w:r>
      <w:r w:rsidR="00556EAB">
        <w:fldChar w:fldCharType="end"/>
      </w:r>
      <w:r w:rsidR="001543BC" w:rsidRPr="001543BC">
        <w:t xml:space="preserve">.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 </w:t>
      </w:r>
      <w:r w:rsidR="00787F10">
        <w:fldChar w:fldCharType="begin"/>
      </w:r>
      <w:r w:rsidR="00655263">
        <w:instrText xml:space="preserve"> ADDIN ZOTERO_ITEM CSL_CITATION {"citationID":"h18kYIoI","properties":{"formattedCitation":"(Ratti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787F10">
        <w:fldChar w:fldCharType="separate"/>
      </w:r>
      <w:r w:rsidR="00787F10">
        <w:rPr>
          <w:noProof/>
        </w:rPr>
        <w:t>(Ratti et al. 2010)</w:t>
      </w:r>
      <w:r w:rsidR="00787F10">
        <w:fldChar w:fldCharType="end"/>
      </w:r>
      <w:r w:rsidR="001543BC" w:rsidRPr="001543BC">
        <w:t>.</w:t>
      </w:r>
    </w:p>
    <w:p w14:paraId="129E4157" w14:textId="198E9A73" w:rsidR="001543BC" w:rsidRDefault="00900467" w:rsidP="00A90016">
      <w:pPr>
        <w:pStyle w:val="Newparagraph"/>
      </w:pPr>
      <w:r w:rsidRPr="00900467">
        <w:t>A more detailed study was conducted over the greater London region revealing the intra-city spatial interaction patterns. Since the captured Twitter user movements were on intra-city level (in comparison to the national level in Fig. 3-c), there was no distinct distance range to separate Twitter user spatial coverage in terms of radius of gyration (see Fig. 3-d). We chose 1-km cell size as referred from the rela</w:t>
      </w:r>
      <w:r w:rsidR="00787F10">
        <w:t xml:space="preserve">ted literature </w:t>
      </w:r>
      <w:r w:rsidR="00787F10">
        <w:fldChar w:fldCharType="begin"/>
      </w:r>
      <w:r w:rsidR="00787F10">
        <w:instrText xml:space="preserve"> ADDIN ZOTERO_ITEM CSL_CITATION {"citationID":"4U4IsRJm","properties":{"formattedCitation":"(X.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787F10">
        <w:fldChar w:fldCharType="separate"/>
      </w:r>
      <w:r w:rsidR="00787F10">
        <w:rPr>
          <w:noProof/>
        </w:rPr>
        <w:t>(X. Liu et al. 2015)</w:t>
      </w:r>
      <w:r w:rsidR="00787F10">
        <w:fldChar w:fldCharType="end"/>
      </w:r>
      <w:r w:rsidRPr="00900467">
        <w:t xml:space="preserve">, which suggested 1-km cell size is </w:t>
      </w:r>
      <w:r w:rsidR="007E681F">
        <w:t xml:space="preserve">detailed enough to depict urban </w:t>
      </w:r>
      <w:r w:rsidRPr="00900467">
        <w:t>structures.</w:t>
      </w:r>
    </w:p>
    <w:p w14:paraId="48630EA5" w14:textId="29AE19A4" w:rsidR="00900467" w:rsidRDefault="0046137A" w:rsidP="00A90016">
      <w:pPr>
        <w:pStyle w:val="Newparagraph"/>
      </w:pPr>
      <w:r w:rsidRPr="0046137A">
        <w:lastRenderedPageBreak/>
        <w:t>The spatial partitions derived from a fine grid of 1 km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Barnet and West Enfield seem to have higher interactions than those resulted from in the emerging cohesive zone between the two boroughs.</w:t>
      </w:r>
    </w:p>
    <w:p w14:paraId="3D95F035" w14:textId="77777777" w:rsidR="0085107B" w:rsidRDefault="0085107B" w:rsidP="0085107B">
      <w:pPr>
        <w:pStyle w:val="Heading2"/>
      </w:pPr>
      <w:r>
        <w:t>4.3. Explaining the distance decay effect with a gravity model</w:t>
      </w:r>
    </w:p>
    <w:p w14:paraId="4AFA7772" w14:textId="1263FD99" w:rsidR="006F080B" w:rsidRDefault="0085107B" w:rsidP="00387A5D">
      <w:r>
        <w:t>The results of strongly connected urban regions in the form of communities, which are derived from the mobility network of Twitter user spatia</w:t>
      </w:r>
      <w:r w:rsidR="00787F10">
        <w:t xml:space="preserve">l interactions, yield </w:t>
      </w:r>
      <w:r w:rsidR="0045346E">
        <w:t>geograph</w:t>
      </w:r>
      <w:r>
        <w:t>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of spatial proximity, a gravity model is employed (Eq. (3)) to explain how distance decay effects found in the mobility patterns affect the interaction strength between the derived non-administrative anthropographic urban areas.</w:t>
      </w:r>
    </w:p>
    <w:p w14:paraId="7EC54FDA" w14:textId="5FC46DF1" w:rsidR="009D1B96" w:rsidRDefault="0057636B" w:rsidP="00A90016">
      <w:pPr>
        <w:pStyle w:val="Newparagraph"/>
      </w:pPr>
      <w:r w:rsidRPr="0057636B">
        <w:lastRenderedPageBreak/>
        <w:t xml:space="preserve">In this model, the distance between two derived urban areas is measured by the geodetic distance between the centroid locations of the two. As it is mentioned above,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w:t>
      </w:r>
      <m:oMath>
        <m:r>
          <w:rPr>
            <w:rFonts w:ascii="Cambria Math" w:hAnsi="Cambria Math"/>
          </w:rPr>
          <m:t>i</m:t>
        </m:r>
      </m:oMath>
      <w:r w:rsidRPr="0057636B">
        <w:t xml:space="preserve"> and </w:t>
      </w:r>
      <m:oMath>
        <m:r>
          <w:rPr>
            <w:rFonts w:ascii="Cambria Math" w:hAnsi="Cambria Math"/>
          </w:rPr>
          <m:t>j</m:t>
        </m:r>
      </m:oMath>
      <w:r w:rsidRPr="0057636B">
        <w:t xml:space="preserve">, which are measured by the aggregation of movement flows in each urban area. In particular, we set the distance decay parameter </w:t>
      </w:r>
      <m:oMath>
        <m:r>
          <w:rPr>
            <w:rFonts w:ascii="Cambria Math" w:hAnsi="Cambria Math"/>
            <w:i/>
          </w:rPr>
          <w:sym w:font="Symbol" w:char="F062"/>
        </m:r>
      </m:oMath>
      <w:r w:rsidR="007E03F1">
        <w:t xml:space="preserve"> </w:t>
      </w:r>
      <w:r w:rsidRPr="0057636B">
        <w:t xml:space="preserve">value as 0.8: (1) As we hypothesize that the distance decay parameters found in the underlying mobility patterns potentially contribute to β in the gravity model (2) and we chose the </w:t>
      </w:r>
      <w:del w:id="146" w:author="Yin, Junjun" w:date="2016-11-01T23:07:00Z">
        <w:r w:rsidRPr="0057636B" w:rsidDel="002B0358">
          <w:delText>10 km</w:delText>
        </w:r>
      </w:del>
      <w:ins w:id="147" w:author="Yin, Junjun" w:date="2016-11-01T23:07:00Z">
        <w:r w:rsidR="002B0358" w:rsidRPr="0057636B">
          <w:t>10-km</w:t>
        </w:r>
      </w:ins>
      <w:r w:rsidRPr="0057636B">
        <w:t xml:space="preserve"> cell</w:t>
      </w:r>
      <w:ins w:id="148" w:author="Yin, Junjun" w:date="2016-11-01T23:07:00Z">
        <w:r w:rsidR="002B0358">
          <w:t xml:space="preserve"> </w:t>
        </w:r>
      </w:ins>
      <w:del w:id="149" w:author="Yin, Junjun" w:date="2016-11-01T23:07:00Z">
        <w:r w:rsidRPr="0057636B" w:rsidDel="002B0358">
          <w:delText>-</w:delText>
        </w:r>
      </w:del>
      <w:r w:rsidRPr="0057636B">
        <w:t>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p-value&lt;0.01</m:t>
        </m:r>
      </m:oMath>
      <w:r w:rsidRPr="0057636B">
        <w:t>. This confirms that the depicted urban areas are instances of spatial proximity effects, where the strength of human (in this case, Twitter user) spatial interaction between two urban regions decreases as the geographic distance between them increases. The well fitted gravity model provides support that the depicted urban areas are not just random artifacts but reflect how 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interaction strength decreases along with the decay for the probability of longer distance Twitter user movements, and eventually stops at certain spatial extent, which leads to more geographically cohesive cluster of urban regions.</w:t>
      </w:r>
    </w:p>
    <w:p w14:paraId="2D733AD4" w14:textId="77777777" w:rsidR="003954B5" w:rsidRDefault="003954B5" w:rsidP="005617DB">
      <w:pPr>
        <w:pStyle w:val="Heading1"/>
      </w:pPr>
      <w:r>
        <w:t>5. Discussion</w:t>
      </w:r>
    </w:p>
    <w:p w14:paraId="530ADC51" w14:textId="5072D5FB" w:rsidR="0057636B" w:rsidRDefault="003954B5" w:rsidP="003954B5">
      <w:r>
        <w:t xml:space="preserve">It is worth noting that constructing a mobility network of spatial interaction using geo- located </w:t>
      </w:r>
      <w:del w:id="150" w:author="Yin, Junjun" w:date="2016-11-01T18:23:00Z">
        <w:r w:rsidDel="004029E2">
          <w:delText>Twitter data</w:delText>
        </w:r>
      </w:del>
      <w:ins w:id="151" w:author="Yin, Junjun" w:date="2016-11-01T18:23:00Z">
        <w:r w:rsidR="004029E2">
          <w:t>tweets</w:t>
        </w:r>
      </w:ins>
      <w:r>
        <w:t xml:space="preserve"> has some potential concerns to limit the results from this study. First, the </w:t>
      </w:r>
      <w:r>
        <w:lastRenderedPageBreak/>
        <w:t xml:space="preserve">geo-located Twitter data is not able to generalize to the entire population. As the demographic information of </w:t>
      </w:r>
      <w:del w:id="152" w:author="Yin, Junjun" w:date="2016-11-01T23:01:00Z">
        <w:r w:rsidDel="001F577B">
          <w:delText xml:space="preserve">the </w:delText>
        </w:r>
      </w:del>
      <w:r>
        <w:t xml:space="preserve">Twitter users cannot be easily identified, the results of delineated urban boundaries may not reflect a complete real-world image from human movements. The demographics of Twitter users in this study can be an under/over- representation of the </w:t>
      </w:r>
      <w:del w:id="153" w:author="Yin, Junjun" w:date="2016-11-01T23:01:00Z">
        <w:r w:rsidDel="001F577B">
          <w:delText xml:space="preserve">all </w:delText>
        </w:r>
      </w:del>
      <w:r>
        <w:t xml:space="preserve">overall population in Great Britain. Related studies have been carried out to examine the demographic information in geo-located Twitter data </w:t>
      </w:r>
      <w:r w:rsidR="001D0678">
        <w:fldChar w:fldCharType="begin"/>
      </w:r>
      <w:r w:rsidR="007A2A4B">
        <w:instrText xml:space="preserve"> ADDIN ZOTERO_ITEM CSL_CITATION {"citationID":"ds08mGhb","properties":{"formattedCitation":"(Steiger et al. 2015; Luo et al. 2016; Huang and Wong 2016)","plainCitation":"(Steiger et al. 2015; Luo et al. 2016; Huang and Wong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id":729,"uris":["http://zotero.org/users/1928267/items/D6TA5TXG"],"uri":["http://zotero.org/users/1928267/items/D6TA5TXG"],"itemData":{"id":729,"type":"article-journal","title":"Activity patterns, socioeconomic status and urban spatial structure: what can social media data tell us?","container-title":"International Journal of Geographical Information Science","page":"1873-1898","volume":"30","issue":"9","source":"CrossRef","DOI":"10.1080/13658816.2016.1145225","ISSN":"1365-8816, 1362-3087","shortTitle":"Activity patterns, socioeconomic status and urban spatial structure","language":"en","author":[{"family":"Huang","given":"Qunying"},{"family":"Wong","given":"David W. S."}],"issued":{"date-parts":[["2016",9]]}}}],"schema":"https://github.com/citation-style-language/schema/raw/master/csl-citation.json"} </w:instrText>
      </w:r>
      <w:r w:rsidR="001D0678">
        <w:fldChar w:fldCharType="separate"/>
      </w:r>
      <w:r w:rsidR="007A2A4B">
        <w:rPr>
          <w:noProof/>
        </w:rPr>
        <w:t>(Steiger et al. 2015; Luo et al. 2016; Huang and Wong 2016)</w:t>
      </w:r>
      <w:r w:rsidR="001D0678">
        <w:fldChar w:fldCharType="end"/>
      </w:r>
      <w:r>
        <w:t xml:space="preserve">, which should be carefully considered in future studies. Second, regarding the concern of spatial sparseness of geo-located Twitter data </w:t>
      </w:r>
      <w:r w:rsidR="00715C2B">
        <w:fldChar w:fldCharType="begin"/>
      </w:r>
      <w:r w:rsidR="00715C2B">
        <w:instrText xml:space="preserve"> ADDIN ZOTERO_ITEM CSL_CITATION {"citationID":"4PVBJVpU","properties":{"formattedCitation":"(Steiger et al. 2015)","plainCitation":"(Steiger et al. 2015)"},"citationItems":[{"id":982,"uris":["http://zotero.org/users/1928267/items/4XF9PZFU"],"uri":["http://zotero.org/users/1928267/items/4XF9PZFU"],"itemData":{"id":982,"type":"article-journal","title":"Twitter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schema":"https://github.com/citation-style-language/schema/raw/master/csl-citation.json"} </w:instrText>
      </w:r>
      <w:r w:rsidR="00715C2B">
        <w:fldChar w:fldCharType="separate"/>
      </w:r>
      <w:r w:rsidR="00715C2B">
        <w:rPr>
          <w:noProof/>
        </w:rPr>
        <w:t>(Steiger et al. 2015)</w:t>
      </w:r>
      <w:r w:rsidR="00715C2B">
        <w:fldChar w:fldCharType="end"/>
      </w:r>
      <w:r>
        <w:t xml:space="preserve">,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movements using the method mentioned in </w:t>
      </w:r>
      <w:r w:rsidR="00715C2B">
        <w:fldChar w:fldCharType="begin"/>
      </w:r>
      <w:r w:rsidR="00715C2B">
        <w:instrText xml:space="preserve"> ADDIN ZOTERO_ITEM CSL_CITATION {"citationID":"3euMTYdT","properties":{"formattedCitation":"(Rae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715C2B">
        <w:fldChar w:fldCharType="separate"/>
      </w:r>
      <w:r w:rsidR="00715C2B">
        <w:rPr>
          <w:noProof/>
        </w:rPr>
        <w:t>(Rae 2009)</w:t>
      </w:r>
      <w:r w:rsidR="00715C2B">
        <w:fldChar w:fldCharType="end"/>
      </w:r>
      <w:r w:rsidR="00CF18FD">
        <w:t xml:space="preserve"> (</w:t>
      </w:r>
      <w:r>
        <w:t xml:space="preserve">see Supplement Materials section 1). The outcome showed that </w:t>
      </w:r>
      <w:del w:id="154" w:author="Yin, Junjun" w:date="2016-11-01T23:03:00Z">
        <w:r w:rsidDel="001F577B">
          <w:delText xml:space="preserve">the </w:delText>
        </w:r>
      </w:del>
      <w:r>
        <w:t xml:space="preserve">Twitter user movements in this study connected most urban areas in Great Britain and clearly exhibited long and short distance movements, </w:t>
      </w:r>
      <w:del w:id="155" w:author="Yin, Junjun" w:date="2016-11-01T23:03:00Z">
        <w:r w:rsidDel="001F577B">
          <w:delText xml:space="preserve">where </w:delText>
        </w:r>
      </w:del>
      <w:ins w:id="156" w:author="Yin, Junjun" w:date="2016-11-01T23:03:00Z">
        <w:r w:rsidR="001F577B">
          <w:t>which</w:t>
        </w:r>
        <w:r w:rsidR="001F577B">
          <w:t xml:space="preserve"> </w:t>
        </w:r>
      </w:ins>
      <w:r>
        <w:t xml:space="preserve">was essential for investigating the connection strength between urban regions. Third, since the collective radius of gyration was used to determine the </w:t>
      </w:r>
      <w:ins w:id="157" w:author="Yin, Junjun" w:date="2016-11-01T23:05:00Z">
        <w:r w:rsidR="00F709E6">
          <w:t xml:space="preserve">fishnet </w:t>
        </w:r>
      </w:ins>
      <w:r>
        <w:t>cell</w:t>
      </w:r>
      <w:ins w:id="158" w:author="Yin, Junjun" w:date="2016-11-01T22:58:00Z">
        <w:r w:rsidR="000A304A">
          <w:t xml:space="preserve"> </w:t>
        </w:r>
      </w:ins>
      <w:del w:id="159" w:author="Yin, Junjun" w:date="2016-11-01T22:58:00Z">
        <w:r w:rsidDel="000A304A">
          <w:delText>-</w:delText>
        </w:r>
      </w:del>
      <w:r>
        <w:t>size</w:t>
      </w:r>
      <w:del w:id="160" w:author="Yin, Junjun" w:date="2016-11-01T23:04:00Z">
        <w:r w:rsidDel="0052581F">
          <w:delText xml:space="preserve"> in the network</w:delText>
        </w:r>
      </w:del>
      <w:r>
        <w:t xml:space="preserve">, we examined the temporal stability </w:t>
      </w:r>
      <w:del w:id="161" w:author="Yin, Junjun" w:date="2016-11-01T23:05:00Z">
        <w:r w:rsidDel="009E5499">
          <w:delText xml:space="preserve">for </w:delText>
        </w:r>
      </w:del>
      <w:ins w:id="162" w:author="Yin, Junjun" w:date="2016-11-01T23:05:00Z">
        <w:r w:rsidR="009E5499">
          <w:t xml:space="preserve">of such an </w:t>
        </w:r>
      </w:ins>
      <w:del w:id="163" w:author="Yin, Junjun" w:date="2016-11-01T23:06:00Z">
        <w:r w:rsidDel="009E5499">
          <w:delText xml:space="preserve">the </w:delText>
        </w:r>
      </w:del>
      <w:r>
        <w:t>measurement</w:t>
      </w:r>
      <w:del w:id="164" w:author="Yin, Junjun" w:date="2016-11-01T23:06:00Z">
        <w:r w:rsidDel="009E5499">
          <w:delText xml:space="preserve"> in the geo-located Twitter data</w:delText>
        </w:r>
      </w:del>
      <w:r>
        <w:t xml:space="preserve">. The probability distributions of the radius of gyration for Twitter users in Great Britain are verified to be consistent across different monthly time span (see Supplement Materials section 2), which indicates the stability of using such measurements in this study. Finally, as </w:t>
      </w:r>
      <w:del w:id="165" w:author="Yin, Junjun" w:date="2016-11-01T22:59:00Z">
        <w:r w:rsidDel="00FC4D40">
          <w:delText xml:space="preserve">the </w:delText>
        </w:r>
      </w:del>
      <w:r>
        <w:t xml:space="preserve">geo-located </w:t>
      </w:r>
      <w:del w:id="166" w:author="Yin, Junjun" w:date="2016-11-01T22:59:00Z">
        <w:r w:rsidDel="000A304A">
          <w:delText>Twitter data</w:delText>
        </w:r>
      </w:del>
      <w:ins w:id="167" w:author="Yin, Junjun" w:date="2016-11-01T22:59:00Z">
        <w:r w:rsidR="000A304A">
          <w:t xml:space="preserve">tweets are </w:t>
        </w:r>
      </w:ins>
      <w:del w:id="168" w:author="Yin, Junjun" w:date="2016-11-01T22:59:00Z">
        <w:r w:rsidDel="000A304A">
          <w:delText xml:space="preserve"> offers easy data</w:delText>
        </w:r>
      </w:del>
      <w:ins w:id="169" w:author="Yin, Junjun" w:date="2016-11-01T22:59:00Z">
        <w:r w:rsidR="000A304A">
          <w:t>easy</w:t>
        </w:r>
      </w:ins>
      <w:r>
        <w:t xml:space="preserve"> accessib</w:t>
      </w:r>
      <w:ins w:id="170" w:author="Yin, Junjun" w:date="2016-11-01T22:59:00Z">
        <w:r w:rsidR="000A304A">
          <w:t>le</w:t>
        </w:r>
      </w:ins>
      <w:del w:id="171" w:author="Yin, Junjun" w:date="2016-11-01T22:59:00Z">
        <w:r w:rsidDel="000A304A">
          <w:delText>ility</w:delText>
        </w:r>
      </w:del>
      <w:r>
        <w:t>, our methods can be reproduced for other countries. Along with the large sample size and spatial coverage, geo-located Twitter data demonstrated its applicability for this study.</w:t>
      </w:r>
    </w:p>
    <w:p w14:paraId="08AAB5F2" w14:textId="6871D9A7" w:rsidR="00953E37" w:rsidRDefault="00953E37" w:rsidP="00A90016">
      <w:pPr>
        <w:pStyle w:val="Newparagraph"/>
      </w:pPr>
      <w:r>
        <w:lastRenderedPageBreak/>
        <w:t>A major component in this study was imposing a virtu</w:t>
      </w:r>
      <w:r w:rsidR="00924BAB">
        <w:t>al fishnet to partition the ge</w:t>
      </w:r>
      <w:r>
        <w:t xml:space="preserve">ographic space over Great Britain. Alternatively, we had used the ward divisions as spatial units for aggregating Twitter user movements, which is the finest administrative boundaries of Great Britain (see Supplement Materials section 3). Without </w:t>
      </w:r>
      <w:del w:id="172" w:author="Yin, Junjun" w:date="2016-11-01T22:55:00Z">
        <w:r w:rsidDel="00C340E2">
          <w:delText>looki</w:delText>
        </w:r>
      </w:del>
      <w:del w:id="173" w:author="Yin, Junjun" w:date="2016-11-01T22:56:00Z">
        <w:r w:rsidDel="00C340E2">
          <w:delText>ng into</w:delText>
        </w:r>
      </w:del>
      <w:ins w:id="174" w:author="Yin, Junjun" w:date="2016-11-01T22:56:00Z">
        <w:r w:rsidR="00C340E2">
          <w:t>examining</w:t>
        </w:r>
      </w:ins>
      <w:r>
        <w:t xml:space="preserve">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populated areas were overly represented and connected into large areas. These are the reasons why we chose a virtual fishnet approach for this study.</w:t>
      </w:r>
    </w:p>
    <w:p w14:paraId="1FB04675" w14:textId="04CB05E3" w:rsidR="00F56056" w:rsidRDefault="00953E37" w:rsidP="00953E37">
      <w:pPr>
        <w:ind w:firstLine="720"/>
      </w:pPr>
      <w:r>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 xml:space="preserve">affect the outcome from the community detection method employed in this study, where fishnet with smaller cell-size leads to more discrete and locally connected (i.e., smaller) clusters of urban areas. Such an effect can be explained by the probability distributions of the radius of gyrations of individual </w:t>
      </w:r>
      <w:r w:rsidR="008A5C39" w:rsidRPr="008A5C39">
        <w:lastRenderedPageBreak/>
        <w:t>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w:t>
      </w:r>
      <w:ins w:id="175" w:author="Yin, Junjun" w:date="2016-11-01T22:54:00Z">
        <w:r w:rsidR="006A53E0">
          <w:t xml:space="preserve"> </w:t>
        </w:r>
      </w:ins>
      <w:del w:id="176" w:author="Yin, Junjun" w:date="2016-11-01T22:54:00Z">
        <w:r w:rsidR="008A5C39" w:rsidRPr="008A5C39" w:rsidDel="006A53E0">
          <w:delText>-</w:delText>
        </w:r>
      </w:del>
      <w:r w:rsidR="008A5C39" w:rsidRPr="008A5C39">
        <w:t>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237296C3" w:rsidR="008A5C39" w:rsidRDefault="006E2FD6" w:rsidP="00953E37">
      <w:pPr>
        <w:ind w:firstLine="720"/>
      </w:pPr>
      <w:r w:rsidRPr="006E2FD6">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w:t>
      </w:r>
      <w:ins w:id="177" w:author="Yin, Junjun" w:date="2016-11-01T22:41:00Z">
        <w:r w:rsidR="004C5023">
          <w:t xml:space="preserve"> As</w:t>
        </w:r>
      </w:ins>
      <w:r w:rsidRPr="006E2FD6">
        <w:t xml:space="preserve"> </w:t>
      </w:r>
      <w:del w:id="178" w:author="Yin, Junjun" w:date="2016-11-01T22:40:00Z">
        <w:r w:rsidRPr="006E2FD6" w:rsidDel="004C5023">
          <w:delText>As we have</w:delText>
        </w:r>
        <w:r w:rsidR="00917625" w:rsidDel="004C5023">
          <w:delText xml:space="preserve"> illustrated that the geograph</w:delText>
        </w:r>
        <w:r w:rsidRPr="006E2FD6" w:rsidDel="004C5023">
          <w:delText xml:space="preserve">ically cohesive, non-overlapping urban areas were instances of spatial proximity effects, where </w:delText>
        </w:r>
      </w:del>
      <w:r w:rsidRPr="006E2FD6">
        <w:t xml:space="preserve">the employed gravity model suggested </w:t>
      </w:r>
      <w:ins w:id="179" w:author="Yin, Junjun" w:date="2016-11-01T22:53:00Z">
        <w:r w:rsidR="001470DD">
          <w:t xml:space="preserve">that </w:t>
        </w:r>
      </w:ins>
      <w:r w:rsidRPr="006E2FD6">
        <w:t xml:space="preserve">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t>6. Conclusion</w:t>
      </w:r>
    </w:p>
    <w:p w14:paraId="3AAB40D6" w14:textId="2727660F"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 xml:space="preserve">ons. In contrast to </w:t>
      </w:r>
      <w:r w:rsidR="001B0478">
        <w:lastRenderedPageBreak/>
        <w:t>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tion algorithm to partition the network and associated geographic regions. The strongly connected communities within the network space yielde</w:t>
      </w:r>
      <w:r w:rsidR="00D22BDE">
        <w:t>d geographically cohesive, non-</w:t>
      </w:r>
      <w:r>
        <w:t xml:space="preserve">overlapping urban areas that provided a clear delineation of the urban boundaries in Great Britain. By performing a statistical analysis of </w:t>
      </w:r>
      <w:del w:id="180" w:author="Yin, Junjun" w:date="2016-11-01T22:34:00Z">
        <w:r w:rsidDel="00D22BDE">
          <w:delText xml:space="preserve">Twitter user mobility patterns in Great Britain, in particular </w:delText>
        </w:r>
      </w:del>
      <w:r>
        <w:t>the distribution of collective Twitter user displacements, we found multi-scale and multi-modal urban movements that were divided into several distance ranges starting from short intra-city to inter-city movements w</w:t>
      </w:r>
      <w:r w:rsidR="00E86936">
        <w:t>ith clear destina</w:t>
      </w:r>
      <w:r>
        <w:t>tion points. Identifying the connected regions at each of these distance ranges revealed hierarchical boundaries of the urban space in Great Britain.</w:t>
      </w:r>
    </w:p>
    <w:p w14:paraId="62B32EBB" w14:textId="3B1676CD"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 xml:space="preserve">Twitter user movement represent physical commutes rather than social ties or phone call initiation to reflect human </w:t>
      </w:r>
      <w:ins w:id="181" w:author="Yin, Junjun" w:date="2016-11-01T22:36:00Z">
        <w:r w:rsidR="00E26562">
          <w:t xml:space="preserve">spatial </w:t>
        </w:r>
      </w:ins>
      <w:r w:rsidR="00E954C8" w:rsidRPr="00E954C8">
        <w:t>interactions with the geographical space. More importantly, as the depicted urban boundaries exhibited a strong instanc</w:t>
      </w:r>
      <w:r w:rsidR="00D6140C">
        <w:t>e of spatial proximity, we fur</w:t>
      </w:r>
      <w:r w:rsidR="00E954C8" w:rsidRPr="00E954C8">
        <w:t>ther employed a gravity model to connect human mobility research to understand and justify the distance decay effects in shaping the delineated urban boundaries. This well</w:t>
      </w:r>
      <w:ins w:id="182" w:author="Yin, Junjun" w:date="2016-11-01T22:37:00Z">
        <w:r w:rsidR="006515A1">
          <w:t>-</w:t>
        </w:r>
      </w:ins>
      <w:del w:id="183" w:author="Yin, Junjun" w:date="2016-11-01T22:37:00Z">
        <w:r w:rsidR="00E954C8" w:rsidRPr="00E954C8" w:rsidDel="006515A1">
          <w:delText xml:space="preserve"> </w:delText>
        </w:r>
      </w:del>
      <w:r w:rsidR="00E954C8" w:rsidRPr="00E954C8">
        <w:t>fitted gravity model explains how geographical distances found in the mobility patterns affect the interaction strength among different non-administrative anthropog</w:t>
      </w:r>
      <w:r w:rsidR="00621884">
        <w:t>raphic ur</w:t>
      </w:r>
      <w:r w:rsidR="00E954C8" w:rsidRPr="00E954C8">
        <w:t xml:space="preserve">ban areas, gaining new insights into the interactions </w:t>
      </w:r>
      <w:r w:rsidR="00E954C8" w:rsidRPr="00E954C8">
        <w:lastRenderedPageBreak/>
        <w:t>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t>Acknow</w:t>
      </w:r>
      <w:r w:rsidR="00E77985" w:rsidRPr="00E77985">
        <w:t>ledgements</w:t>
      </w:r>
    </w:p>
    <w:p w14:paraId="7C117F18" w14:textId="490B0639" w:rsidR="00591455" w:rsidRPr="00591455" w:rsidRDefault="006B6F53" w:rsidP="009778B1">
      <w:pPr>
        <w:pStyle w:val="Acknowledgements"/>
      </w:pPr>
      <w:r>
        <w:t>xx</w:t>
      </w:r>
    </w:p>
    <w:p w14:paraId="4F52F521" w14:textId="2B40C4B8" w:rsidR="004C562A" w:rsidRDefault="00133210" w:rsidP="00591455">
      <w:pPr>
        <w:pStyle w:val="Heading3"/>
      </w:pPr>
      <w:r>
        <w:t>References</w:t>
      </w:r>
    </w:p>
    <w:p w14:paraId="6EC7863B" w14:textId="04B93ABC" w:rsidR="00133210" w:rsidRPr="004C562A" w:rsidRDefault="00133210" w:rsidP="004C562A"/>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092E0" w14:textId="77777777" w:rsidR="00CD51F3" w:rsidRDefault="00CD51F3" w:rsidP="00AF2C92">
      <w:r>
        <w:separator/>
      </w:r>
    </w:p>
  </w:endnote>
  <w:endnote w:type="continuationSeparator" w:id="0">
    <w:p w14:paraId="6746E193" w14:textId="77777777" w:rsidR="00CD51F3" w:rsidRDefault="00CD51F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CDAFE" w14:textId="77777777" w:rsidR="00CD51F3" w:rsidRDefault="00CD51F3" w:rsidP="00AF2C92">
      <w:r>
        <w:separator/>
      </w:r>
    </w:p>
  </w:footnote>
  <w:footnote w:type="continuationSeparator" w:id="0">
    <w:p w14:paraId="02E7FBEB" w14:textId="77777777" w:rsidR="00CD51F3" w:rsidRDefault="00CD51F3"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Junjun">
    <w15:presenceInfo w15:providerId="None" w15:userId="Yin, Jun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5A22"/>
    <w:rsid w:val="00017107"/>
    <w:rsid w:val="00017C32"/>
    <w:rsid w:val="000202E2"/>
    <w:rsid w:val="00021F0A"/>
    <w:rsid w:val="00022441"/>
    <w:rsid w:val="0002261E"/>
    <w:rsid w:val="00024839"/>
    <w:rsid w:val="00026871"/>
    <w:rsid w:val="000276D5"/>
    <w:rsid w:val="000318B1"/>
    <w:rsid w:val="0003573F"/>
    <w:rsid w:val="00037A98"/>
    <w:rsid w:val="0004169A"/>
    <w:rsid w:val="000427FB"/>
    <w:rsid w:val="0004455E"/>
    <w:rsid w:val="00047CB5"/>
    <w:rsid w:val="00047FD9"/>
    <w:rsid w:val="000510CA"/>
    <w:rsid w:val="00051FAA"/>
    <w:rsid w:val="000572A9"/>
    <w:rsid w:val="00061325"/>
    <w:rsid w:val="000633B5"/>
    <w:rsid w:val="00067EC5"/>
    <w:rsid w:val="000710F9"/>
    <w:rsid w:val="000733AC"/>
    <w:rsid w:val="00074B81"/>
    <w:rsid w:val="00074D22"/>
    <w:rsid w:val="00075081"/>
    <w:rsid w:val="0007528A"/>
    <w:rsid w:val="0008068D"/>
    <w:rsid w:val="000811AB"/>
    <w:rsid w:val="00083C5F"/>
    <w:rsid w:val="00083EED"/>
    <w:rsid w:val="0009034C"/>
    <w:rsid w:val="0009172C"/>
    <w:rsid w:val="000930EC"/>
    <w:rsid w:val="00093BE1"/>
    <w:rsid w:val="00094CC1"/>
    <w:rsid w:val="00095E61"/>
    <w:rsid w:val="000966C1"/>
    <w:rsid w:val="000970AC"/>
    <w:rsid w:val="0009726C"/>
    <w:rsid w:val="00097CF5"/>
    <w:rsid w:val="000A1167"/>
    <w:rsid w:val="000A1A32"/>
    <w:rsid w:val="000A304A"/>
    <w:rsid w:val="000A3F1A"/>
    <w:rsid w:val="000A42C3"/>
    <w:rsid w:val="000A4428"/>
    <w:rsid w:val="000A6D40"/>
    <w:rsid w:val="000A7BC3"/>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D61"/>
    <w:rsid w:val="000E450E"/>
    <w:rsid w:val="000E6259"/>
    <w:rsid w:val="000F4490"/>
    <w:rsid w:val="000F4677"/>
    <w:rsid w:val="000F5BE0"/>
    <w:rsid w:val="000F6AA8"/>
    <w:rsid w:val="00100587"/>
    <w:rsid w:val="0010284E"/>
    <w:rsid w:val="00102E3D"/>
    <w:rsid w:val="00103122"/>
    <w:rsid w:val="0010336A"/>
    <w:rsid w:val="001050F1"/>
    <w:rsid w:val="00105AEA"/>
    <w:rsid w:val="0010647A"/>
    <w:rsid w:val="00106DAF"/>
    <w:rsid w:val="001107C6"/>
    <w:rsid w:val="00114ABE"/>
    <w:rsid w:val="00116023"/>
    <w:rsid w:val="001169F7"/>
    <w:rsid w:val="0012396E"/>
    <w:rsid w:val="0012797A"/>
    <w:rsid w:val="00133112"/>
    <w:rsid w:val="00133210"/>
    <w:rsid w:val="00134A51"/>
    <w:rsid w:val="00134CAA"/>
    <w:rsid w:val="001404B8"/>
    <w:rsid w:val="00140727"/>
    <w:rsid w:val="0014082F"/>
    <w:rsid w:val="001434D5"/>
    <w:rsid w:val="001470DD"/>
    <w:rsid w:val="001521C4"/>
    <w:rsid w:val="001543BC"/>
    <w:rsid w:val="00160628"/>
    <w:rsid w:val="00161344"/>
    <w:rsid w:val="00162195"/>
    <w:rsid w:val="0016322A"/>
    <w:rsid w:val="00165A21"/>
    <w:rsid w:val="001705CE"/>
    <w:rsid w:val="0017714B"/>
    <w:rsid w:val="001804DF"/>
    <w:rsid w:val="00181BDC"/>
    <w:rsid w:val="00181DB0"/>
    <w:rsid w:val="001829E3"/>
    <w:rsid w:val="00183CBC"/>
    <w:rsid w:val="0018578C"/>
    <w:rsid w:val="00190EDD"/>
    <w:rsid w:val="001924C0"/>
    <w:rsid w:val="00193E5F"/>
    <w:rsid w:val="0019731E"/>
    <w:rsid w:val="001A09FE"/>
    <w:rsid w:val="001A1F63"/>
    <w:rsid w:val="001A5C48"/>
    <w:rsid w:val="001A67C9"/>
    <w:rsid w:val="001A69DE"/>
    <w:rsid w:val="001A713C"/>
    <w:rsid w:val="001B0478"/>
    <w:rsid w:val="001B10A6"/>
    <w:rsid w:val="001B1C7C"/>
    <w:rsid w:val="001B398F"/>
    <w:rsid w:val="001B4397"/>
    <w:rsid w:val="001B46C6"/>
    <w:rsid w:val="001B4B48"/>
    <w:rsid w:val="001B4D1F"/>
    <w:rsid w:val="001B7681"/>
    <w:rsid w:val="001B7CAE"/>
    <w:rsid w:val="001C0772"/>
    <w:rsid w:val="001C0D4F"/>
    <w:rsid w:val="001C1BA3"/>
    <w:rsid w:val="001C1DEC"/>
    <w:rsid w:val="001C2070"/>
    <w:rsid w:val="001C5736"/>
    <w:rsid w:val="001D0678"/>
    <w:rsid w:val="001D647F"/>
    <w:rsid w:val="001D6857"/>
    <w:rsid w:val="001E0572"/>
    <w:rsid w:val="001E0A67"/>
    <w:rsid w:val="001E1028"/>
    <w:rsid w:val="001E14E2"/>
    <w:rsid w:val="001E33DF"/>
    <w:rsid w:val="001E6302"/>
    <w:rsid w:val="001E7DCB"/>
    <w:rsid w:val="001F0759"/>
    <w:rsid w:val="001F3411"/>
    <w:rsid w:val="001F3EF1"/>
    <w:rsid w:val="001F4287"/>
    <w:rsid w:val="001F4DBA"/>
    <w:rsid w:val="001F577B"/>
    <w:rsid w:val="001F72A6"/>
    <w:rsid w:val="0020415E"/>
    <w:rsid w:val="00204FF4"/>
    <w:rsid w:val="00206D19"/>
    <w:rsid w:val="0021056E"/>
    <w:rsid w:val="0021075D"/>
    <w:rsid w:val="0021138F"/>
    <w:rsid w:val="0021165A"/>
    <w:rsid w:val="00211BC9"/>
    <w:rsid w:val="00214386"/>
    <w:rsid w:val="00214A5E"/>
    <w:rsid w:val="0021620C"/>
    <w:rsid w:val="00216E78"/>
    <w:rsid w:val="00217275"/>
    <w:rsid w:val="002227E4"/>
    <w:rsid w:val="00232EBD"/>
    <w:rsid w:val="002354F2"/>
    <w:rsid w:val="00236F4B"/>
    <w:rsid w:val="002372A1"/>
    <w:rsid w:val="00242B0D"/>
    <w:rsid w:val="002467C6"/>
    <w:rsid w:val="0024692A"/>
    <w:rsid w:val="002515E1"/>
    <w:rsid w:val="002518E1"/>
    <w:rsid w:val="00252BBA"/>
    <w:rsid w:val="00253123"/>
    <w:rsid w:val="00264001"/>
    <w:rsid w:val="00264DA4"/>
    <w:rsid w:val="00266354"/>
    <w:rsid w:val="00267A18"/>
    <w:rsid w:val="00271965"/>
    <w:rsid w:val="0027281B"/>
    <w:rsid w:val="00273462"/>
    <w:rsid w:val="0027395B"/>
    <w:rsid w:val="00275854"/>
    <w:rsid w:val="00281731"/>
    <w:rsid w:val="00283B41"/>
    <w:rsid w:val="00285F28"/>
    <w:rsid w:val="00286398"/>
    <w:rsid w:val="002900DC"/>
    <w:rsid w:val="00291576"/>
    <w:rsid w:val="0029269B"/>
    <w:rsid w:val="00294934"/>
    <w:rsid w:val="00295814"/>
    <w:rsid w:val="002967D6"/>
    <w:rsid w:val="002A3C42"/>
    <w:rsid w:val="002A5D75"/>
    <w:rsid w:val="002B0358"/>
    <w:rsid w:val="002B1B1A"/>
    <w:rsid w:val="002B7228"/>
    <w:rsid w:val="002C05FE"/>
    <w:rsid w:val="002C4046"/>
    <w:rsid w:val="002C41B3"/>
    <w:rsid w:val="002C4602"/>
    <w:rsid w:val="002C53EE"/>
    <w:rsid w:val="002D24F7"/>
    <w:rsid w:val="002D2799"/>
    <w:rsid w:val="002D2CD7"/>
    <w:rsid w:val="002D4DDC"/>
    <w:rsid w:val="002D4F75"/>
    <w:rsid w:val="002D6493"/>
    <w:rsid w:val="002D7420"/>
    <w:rsid w:val="002D7AB6"/>
    <w:rsid w:val="002E06D0"/>
    <w:rsid w:val="002E1AFB"/>
    <w:rsid w:val="002E1D1C"/>
    <w:rsid w:val="002E3C27"/>
    <w:rsid w:val="002E403A"/>
    <w:rsid w:val="002E6849"/>
    <w:rsid w:val="002E7F3A"/>
    <w:rsid w:val="002F0A23"/>
    <w:rsid w:val="002F3681"/>
    <w:rsid w:val="002F4EDB"/>
    <w:rsid w:val="002F6054"/>
    <w:rsid w:val="002F6B2F"/>
    <w:rsid w:val="00310E13"/>
    <w:rsid w:val="00315713"/>
    <w:rsid w:val="003161A7"/>
    <w:rsid w:val="0031686C"/>
    <w:rsid w:val="00316FE0"/>
    <w:rsid w:val="003204D2"/>
    <w:rsid w:val="0032180A"/>
    <w:rsid w:val="0032605E"/>
    <w:rsid w:val="003275D1"/>
    <w:rsid w:val="00327672"/>
    <w:rsid w:val="00330B2A"/>
    <w:rsid w:val="00331E17"/>
    <w:rsid w:val="00333063"/>
    <w:rsid w:val="00336064"/>
    <w:rsid w:val="003408E3"/>
    <w:rsid w:val="003410AA"/>
    <w:rsid w:val="003422B4"/>
    <w:rsid w:val="00342F17"/>
    <w:rsid w:val="00343480"/>
    <w:rsid w:val="00345A60"/>
    <w:rsid w:val="00345E89"/>
    <w:rsid w:val="00347925"/>
    <w:rsid w:val="00351CBC"/>
    <w:rsid w:val="003522A1"/>
    <w:rsid w:val="0035254B"/>
    <w:rsid w:val="00353555"/>
    <w:rsid w:val="003540C1"/>
    <w:rsid w:val="00354299"/>
    <w:rsid w:val="003565D4"/>
    <w:rsid w:val="003567BB"/>
    <w:rsid w:val="00360689"/>
    <w:rsid w:val="003607FB"/>
    <w:rsid w:val="00360FD5"/>
    <w:rsid w:val="0036340D"/>
    <w:rsid w:val="003634A5"/>
    <w:rsid w:val="003643A3"/>
    <w:rsid w:val="00366868"/>
    <w:rsid w:val="00367506"/>
    <w:rsid w:val="00370085"/>
    <w:rsid w:val="003744A7"/>
    <w:rsid w:val="00376235"/>
    <w:rsid w:val="00381FB6"/>
    <w:rsid w:val="00382704"/>
    <w:rsid w:val="00382BBD"/>
    <w:rsid w:val="003836D3"/>
    <w:rsid w:val="00383A52"/>
    <w:rsid w:val="00386B9B"/>
    <w:rsid w:val="003873EC"/>
    <w:rsid w:val="00387A5D"/>
    <w:rsid w:val="00391652"/>
    <w:rsid w:val="0039507F"/>
    <w:rsid w:val="003954B5"/>
    <w:rsid w:val="003A1260"/>
    <w:rsid w:val="003A295F"/>
    <w:rsid w:val="003A393F"/>
    <w:rsid w:val="003A41DD"/>
    <w:rsid w:val="003A7033"/>
    <w:rsid w:val="003B116E"/>
    <w:rsid w:val="003B47FE"/>
    <w:rsid w:val="003B5673"/>
    <w:rsid w:val="003B6287"/>
    <w:rsid w:val="003B62C9"/>
    <w:rsid w:val="003C2605"/>
    <w:rsid w:val="003C2C96"/>
    <w:rsid w:val="003C5946"/>
    <w:rsid w:val="003C7176"/>
    <w:rsid w:val="003D0929"/>
    <w:rsid w:val="003D0B98"/>
    <w:rsid w:val="003D4729"/>
    <w:rsid w:val="003D6C3C"/>
    <w:rsid w:val="003D7DD6"/>
    <w:rsid w:val="003E1336"/>
    <w:rsid w:val="003E5AAF"/>
    <w:rsid w:val="003E600D"/>
    <w:rsid w:val="003E64DF"/>
    <w:rsid w:val="003E6A5D"/>
    <w:rsid w:val="003F193A"/>
    <w:rsid w:val="003F4017"/>
    <w:rsid w:val="003F4207"/>
    <w:rsid w:val="003F5C46"/>
    <w:rsid w:val="003F7106"/>
    <w:rsid w:val="003F7CBB"/>
    <w:rsid w:val="003F7D34"/>
    <w:rsid w:val="004019FA"/>
    <w:rsid w:val="00401FF4"/>
    <w:rsid w:val="004029E2"/>
    <w:rsid w:val="00411D75"/>
    <w:rsid w:val="00412C8E"/>
    <w:rsid w:val="0041518D"/>
    <w:rsid w:val="00415CE0"/>
    <w:rsid w:val="00417F91"/>
    <w:rsid w:val="0042221D"/>
    <w:rsid w:val="00424DD3"/>
    <w:rsid w:val="00425B18"/>
    <w:rsid w:val="00426996"/>
    <w:rsid w:val="004269C5"/>
    <w:rsid w:val="00430154"/>
    <w:rsid w:val="004317D3"/>
    <w:rsid w:val="00435939"/>
    <w:rsid w:val="00437CC7"/>
    <w:rsid w:val="00442B9C"/>
    <w:rsid w:val="00445EFA"/>
    <w:rsid w:val="0044738A"/>
    <w:rsid w:val="004473D3"/>
    <w:rsid w:val="00452231"/>
    <w:rsid w:val="0045346E"/>
    <w:rsid w:val="00460C13"/>
    <w:rsid w:val="0046137A"/>
    <w:rsid w:val="00463228"/>
    <w:rsid w:val="00463782"/>
    <w:rsid w:val="00463CC9"/>
    <w:rsid w:val="004667E0"/>
    <w:rsid w:val="0046760E"/>
    <w:rsid w:val="004709B5"/>
    <w:rsid w:val="00470E10"/>
    <w:rsid w:val="004735D8"/>
    <w:rsid w:val="00477A97"/>
    <w:rsid w:val="00481343"/>
    <w:rsid w:val="00482689"/>
    <w:rsid w:val="0048549E"/>
    <w:rsid w:val="0049155F"/>
    <w:rsid w:val="00493347"/>
    <w:rsid w:val="00494A3B"/>
    <w:rsid w:val="00496092"/>
    <w:rsid w:val="004A08DB"/>
    <w:rsid w:val="004A13CB"/>
    <w:rsid w:val="004A25D0"/>
    <w:rsid w:val="004A37E8"/>
    <w:rsid w:val="004A68E6"/>
    <w:rsid w:val="004A7549"/>
    <w:rsid w:val="004B09D4"/>
    <w:rsid w:val="004B309D"/>
    <w:rsid w:val="004B330A"/>
    <w:rsid w:val="004B7C8E"/>
    <w:rsid w:val="004C3D3C"/>
    <w:rsid w:val="004C5023"/>
    <w:rsid w:val="004C562A"/>
    <w:rsid w:val="004D0EDC"/>
    <w:rsid w:val="004D1220"/>
    <w:rsid w:val="004D14B3"/>
    <w:rsid w:val="004D1529"/>
    <w:rsid w:val="004D2253"/>
    <w:rsid w:val="004D5514"/>
    <w:rsid w:val="004D56C3"/>
    <w:rsid w:val="004E0338"/>
    <w:rsid w:val="004E4FF3"/>
    <w:rsid w:val="004E56A8"/>
    <w:rsid w:val="004E686D"/>
    <w:rsid w:val="004F2941"/>
    <w:rsid w:val="004F3B55"/>
    <w:rsid w:val="004F4E46"/>
    <w:rsid w:val="004F6B7D"/>
    <w:rsid w:val="005015F6"/>
    <w:rsid w:val="005030C4"/>
    <w:rsid w:val="005031C5"/>
    <w:rsid w:val="005042A7"/>
    <w:rsid w:val="00504FDC"/>
    <w:rsid w:val="00507FA8"/>
    <w:rsid w:val="005120CC"/>
    <w:rsid w:val="00512B7B"/>
    <w:rsid w:val="00514EA1"/>
    <w:rsid w:val="005153AF"/>
    <w:rsid w:val="0051798B"/>
    <w:rsid w:val="00521F5A"/>
    <w:rsid w:val="00524385"/>
    <w:rsid w:val="0052581F"/>
    <w:rsid w:val="00525E06"/>
    <w:rsid w:val="00526454"/>
    <w:rsid w:val="00531273"/>
    <w:rsid w:val="00531823"/>
    <w:rsid w:val="00534ECC"/>
    <w:rsid w:val="0053720D"/>
    <w:rsid w:val="00540EF5"/>
    <w:rsid w:val="00541BF3"/>
    <w:rsid w:val="00541CD3"/>
    <w:rsid w:val="005476FA"/>
    <w:rsid w:val="005552B3"/>
    <w:rsid w:val="0055595E"/>
    <w:rsid w:val="00556EAB"/>
    <w:rsid w:val="00557988"/>
    <w:rsid w:val="005617DB"/>
    <w:rsid w:val="00562C49"/>
    <w:rsid w:val="00562DEF"/>
    <w:rsid w:val="0056321A"/>
    <w:rsid w:val="00563A35"/>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B134E"/>
    <w:rsid w:val="005B1685"/>
    <w:rsid w:val="005B2039"/>
    <w:rsid w:val="005B344F"/>
    <w:rsid w:val="005B3FBA"/>
    <w:rsid w:val="005B4A1D"/>
    <w:rsid w:val="005B674D"/>
    <w:rsid w:val="005C0CBE"/>
    <w:rsid w:val="005C10C9"/>
    <w:rsid w:val="005C1FCF"/>
    <w:rsid w:val="005C29EF"/>
    <w:rsid w:val="005C44E0"/>
    <w:rsid w:val="005C4EC2"/>
    <w:rsid w:val="005D1885"/>
    <w:rsid w:val="005D3999"/>
    <w:rsid w:val="005D4A38"/>
    <w:rsid w:val="005D712C"/>
    <w:rsid w:val="005E2EEA"/>
    <w:rsid w:val="005E328B"/>
    <w:rsid w:val="005E3708"/>
    <w:rsid w:val="005E382D"/>
    <w:rsid w:val="005E3CCD"/>
    <w:rsid w:val="005E3D6B"/>
    <w:rsid w:val="005E5B55"/>
    <w:rsid w:val="005E5E4A"/>
    <w:rsid w:val="005E693D"/>
    <w:rsid w:val="005E75BF"/>
    <w:rsid w:val="005F57BA"/>
    <w:rsid w:val="005F61E6"/>
    <w:rsid w:val="005F6C45"/>
    <w:rsid w:val="006015CE"/>
    <w:rsid w:val="006016D5"/>
    <w:rsid w:val="006016F3"/>
    <w:rsid w:val="00605A69"/>
    <w:rsid w:val="00606C54"/>
    <w:rsid w:val="00614375"/>
    <w:rsid w:val="00615B0A"/>
    <w:rsid w:val="006168CF"/>
    <w:rsid w:val="0062011B"/>
    <w:rsid w:val="00621884"/>
    <w:rsid w:val="00624CC2"/>
    <w:rsid w:val="0062586E"/>
    <w:rsid w:val="00626DE0"/>
    <w:rsid w:val="00627BA4"/>
    <w:rsid w:val="00630901"/>
    <w:rsid w:val="00631F8E"/>
    <w:rsid w:val="00634090"/>
    <w:rsid w:val="00636EE9"/>
    <w:rsid w:val="00640950"/>
    <w:rsid w:val="00641AE7"/>
    <w:rsid w:val="00642629"/>
    <w:rsid w:val="00645553"/>
    <w:rsid w:val="006469ED"/>
    <w:rsid w:val="00647585"/>
    <w:rsid w:val="00650FC4"/>
    <w:rsid w:val="006515A1"/>
    <w:rsid w:val="0065293D"/>
    <w:rsid w:val="00653EFC"/>
    <w:rsid w:val="00654021"/>
    <w:rsid w:val="00655263"/>
    <w:rsid w:val="00655591"/>
    <w:rsid w:val="00661045"/>
    <w:rsid w:val="00663807"/>
    <w:rsid w:val="00664B3F"/>
    <w:rsid w:val="00666DA8"/>
    <w:rsid w:val="00671057"/>
    <w:rsid w:val="00675AAF"/>
    <w:rsid w:val="0068031A"/>
    <w:rsid w:val="00681B2F"/>
    <w:rsid w:val="0068335F"/>
    <w:rsid w:val="00684868"/>
    <w:rsid w:val="00687217"/>
    <w:rsid w:val="00693302"/>
    <w:rsid w:val="0069640B"/>
    <w:rsid w:val="006A09D3"/>
    <w:rsid w:val="006A1B83"/>
    <w:rsid w:val="006A21CD"/>
    <w:rsid w:val="006A53E0"/>
    <w:rsid w:val="006A5918"/>
    <w:rsid w:val="006B21B2"/>
    <w:rsid w:val="006B4A4A"/>
    <w:rsid w:val="006B6F53"/>
    <w:rsid w:val="006B7D7F"/>
    <w:rsid w:val="006C19B2"/>
    <w:rsid w:val="006C26FD"/>
    <w:rsid w:val="006C4409"/>
    <w:rsid w:val="006C5BB8"/>
    <w:rsid w:val="006C67C6"/>
    <w:rsid w:val="006C6936"/>
    <w:rsid w:val="006C7B01"/>
    <w:rsid w:val="006D0FE8"/>
    <w:rsid w:val="006D3992"/>
    <w:rsid w:val="006D3DC6"/>
    <w:rsid w:val="006D4B2B"/>
    <w:rsid w:val="006D4F3C"/>
    <w:rsid w:val="006D5C66"/>
    <w:rsid w:val="006E1B3C"/>
    <w:rsid w:val="006E23FB"/>
    <w:rsid w:val="006E2FD6"/>
    <w:rsid w:val="006E325A"/>
    <w:rsid w:val="006E33EC"/>
    <w:rsid w:val="006E3802"/>
    <w:rsid w:val="006E4E0C"/>
    <w:rsid w:val="006E6C02"/>
    <w:rsid w:val="006E7627"/>
    <w:rsid w:val="006F080B"/>
    <w:rsid w:val="006F225A"/>
    <w:rsid w:val="006F231A"/>
    <w:rsid w:val="006F3A4A"/>
    <w:rsid w:val="006F55DF"/>
    <w:rsid w:val="006F6B55"/>
    <w:rsid w:val="006F788D"/>
    <w:rsid w:val="006F78E1"/>
    <w:rsid w:val="00700ABE"/>
    <w:rsid w:val="00701072"/>
    <w:rsid w:val="00702054"/>
    <w:rsid w:val="007035A4"/>
    <w:rsid w:val="00711799"/>
    <w:rsid w:val="00712B78"/>
    <w:rsid w:val="00712DDC"/>
    <w:rsid w:val="0071393B"/>
    <w:rsid w:val="00713A70"/>
    <w:rsid w:val="00713EE2"/>
    <w:rsid w:val="00715C2B"/>
    <w:rsid w:val="007177FC"/>
    <w:rsid w:val="00720C5E"/>
    <w:rsid w:val="00721701"/>
    <w:rsid w:val="00731835"/>
    <w:rsid w:val="007341F8"/>
    <w:rsid w:val="00734372"/>
    <w:rsid w:val="00734EB8"/>
    <w:rsid w:val="00735F8B"/>
    <w:rsid w:val="007376E4"/>
    <w:rsid w:val="00737F61"/>
    <w:rsid w:val="00741CF6"/>
    <w:rsid w:val="00742D1F"/>
    <w:rsid w:val="00743EBA"/>
    <w:rsid w:val="007443C7"/>
    <w:rsid w:val="00744C8E"/>
    <w:rsid w:val="0074606D"/>
    <w:rsid w:val="0074707E"/>
    <w:rsid w:val="007516DC"/>
    <w:rsid w:val="0075211D"/>
    <w:rsid w:val="00752E58"/>
    <w:rsid w:val="00754A99"/>
    <w:rsid w:val="00754B80"/>
    <w:rsid w:val="00761918"/>
    <w:rsid w:val="00761B66"/>
    <w:rsid w:val="00762F03"/>
    <w:rsid w:val="0076413B"/>
    <w:rsid w:val="007648AE"/>
    <w:rsid w:val="00764BF8"/>
    <w:rsid w:val="0076514D"/>
    <w:rsid w:val="00766F27"/>
    <w:rsid w:val="00773D59"/>
    <w:rsid w:val="00780F43"/>
    <w:rsid w:val="00781003"/>
    <w:rsid w:val="0078131C"/>
    <w:rsid w:val="007826AE"/>
    <w:rsid w:val="0078385F"/>
    <w:rsid w:val="00787F10"/>
    <w:rsid w:val="007902ED"/>
    <w:rsid w:val="007911FD"/>
    <w:rsid w:val="00791B97"/>
    <w:rsid w:val="00791D8B"/>
    <w:rsid w:val="00793930"/>
    <w:rsid w:val="00793DD1"/>
    <w:rsid w:val="00794FEC"/>
    <w:rsid w:val="007A003E"/>
    <w:rsid w:val="007A013F"/>
    <w:rsid w:val="007A1965"/>
    <w:rsid w:val="007A2A4B"/>
    <w:rsid w:val="007A2ED1"/>
    <w:rsid w:val="007A4BE6"/>
    <w:rsid w:val="007B0D4B"/>
    <w:rsid w:val="007B0DC6"/>
    <w:rsid w:val="007B1094"/>
    <w:rsid w:val="007B1762"/>
    <w:rsid w:val="007B3320"/>
    <w:rsid w:val="007B362D"/>
    <w:rsid w:val="007C301F"/>
    <w:rsid w:val="007C4245"/>
    <w:rsid w:val="007C4540"/>
    <w:rsid w:val="007C65AF"/>
    <w:rsid w:val="007C6E35"/>
    <w:rsid w:val="007D135D"/>
    <w:rsid w:val="007D221C"/>
    <w:rsid w:val="007D3BE0"/>
    <w:rsid w:val="007D730F"/>
    <w:rsid w:val="007D7CD8"/>
    <w:rsid w:val="007E03F1"/>
    <w:rsid w:val="007E3AA7"/>
    <w:rsid w:val="007E575B"/>
    <w:rsid w:val="007E681F"/>
    <w:rsid w:val="007F0AD6"/>
    <w:rsid w:val="007F263E"/>
    <w:rsid w:val="007F6F26"/>
    <w:rsid w:val="007F737D"/>
    <w:rsid w:val="0080308E"/>
    <w:rsid w:val="00803826"/>
    <w:rsid w:val="00805303"/>
    <w:rsid w:val="00806705"/>
    <w:rsid w:val="00806738"/>
    <w:rsid w:val="00812868"/>
    <w:rsid w:val="008216D5"/>
    <w:rsid w:val="008249CE"/>
    <w:rsid w:val="00831A50"/>
    <w:rsid w:val="00831B3C"/>
    <w:rsid w:val="00831C89"/>
    <w:rsid w:val="00832114"/>
    <w:rsid w:val="008344AD"/>
    <w:rsid w:val="00834C46"/>
    <w:rsid w:val="0084093E"/>
    <w:rsid w:val="00841CE1"/>
    <w:rsid w:val="00843D60"/>
    <w:rsid w:val="008473D8"/>
    <w:rsid w:val="008505AE"/>
    <w:rsid w:val="0085107B"/>
    <w:rsid w:val="008528DC"/>
    <w:rsid w:val="00852AA6"/>
    <w:rsid w:val="00852B8C"/>
    <w:rsid w:val="00853125"/>
    <w:rsid w:val="00854981"/>
    <w:rsid w:val="008616A0"/>
    <w:rsid w:val="008624A4"/>
    <w:rsid w:val="00864040"/>
    <w:rsid w:val="00864B2E"/>
    <w:rsid w:val="00865963"/>
    <w:rsid w:val="00871C1D"/>
    <w:rsid w:val="008738F9"/>
    <w:rsid w:val="0087450E"/>
    <w:rsid w:val="00875A82"/>
    <w:rsid w:val="0087669D"/>
    <w:rsid w:val="00876CA3"/>
    <w:rsid w:val="008772FE"/>
    <w:rsid w:val="008775F1"/>
    <w:rsid w:val="008821AE"/>
    <w:rsid w:val="00883D3A"/>
    <w:rsid w:val="008854F7"/>
    <w:rsid w:val="008857C5"/>
    <w:rsid w:val="00885A9D"/>
    <w:rsid w:val="008929D2"/>
    <w:rsid w:val="00893272"/>
    <w:rsid w:val="00893636"/>
    <w:rsid w:val="00893B94"/>
    <w:rsid w:val="00893DF8"/>
    <w:rsid w:val="00896E9D"/>
    <w:rsid w:val="00896F11"/>
    <w:rsid w:val="008A1049"/>
    <w:rsid w:val="008A16CD"/>
    <w:rsid w:val="008A1C98"/>
    <w:rsid w:val="008A322D"/>
    <w:rsid w:val="008A40D9"/>
    <w:rsid w:val="008A4D72"/>
    <w:rsid w:val="008A5C39"/>
    <w:rsid w:val="008A6285"/>
    <w:rsid w:val="008A63B2"/>
    <w:rsid w:val="008A766D"/>
    <w:rsid w:val="008B345D"/>
    <w:rsid w:val="008C1FC2"/>
    <w:rsid w:val="008C2980"/>
    <w:rsid w:val="008C4DD6"/>
    <w:rsid w:val="008C5AFB"/>
    <w:rsid w:val="008D07FB"/>
    <w:rsid w:val="008D0C02"/>
    <w:rsid w:val="008D357D"/>
    <w:rsid w:val="008D435A"/>
    <w:rsid w:val="008E387B"/>
    <w:rsid w:val="008E6087"/>
    <w:rsid w:val="008E758D"/>
    <w:rsid w:val="008E7F66"/>
    <w:rsid w:val="008F10A7"/>
    <w:rsid w:val="008F48B0"/>
    <w:rsid w:val="008F5584"/>
    <w:rsid w:val="008F755D"/>
    <w:rsid w:val="008F7A39"/>
    <w:rsid w:val="00900467"/>
    <w:rsid w:val="00901EA6"/>
    <w:rsid w:val="009021E8"/>
    <w:rsid w:val="00904676"/>
    <w:rsid w:val="00904677"/>
    <w:rsid w:val="00905EE2"/>
    <w:rsid w:val="00906BF9"/>
    <w:rsid w:val="00911440"/>
    <w:rsid w:val="00911712"/>
    <w:rsid w:val="00911B27"/>
    <w:rsid w:val="009121D7"/>
    <w:rsid w:val="009163DF"/>
    <w:rsid w:val="009170BE"/>
    <w:rsid w:val="00917625"/>
    <w:rsid w:val="00920B55"/>
    <w:rsid w:val="0092226F"/>
    <w:rsid w:val="00924BAB"/>
    <w:rsid w:val="0092591B"/>
    <w:rsid w:val="00925E32"/>
    <w:rsid w:val="009262C9"/>
    <w:rsid w:val="00930EB9"/>
    <w:rsid w:val="00931BA4"/>
    <w:rsid w:val="00933DC7"/>
    <w:rsid w:val="009418F4"/>
    <w:rsid w:val="00942BBC"/>
    <w:rsid w:val="00944180"/>
    <w:rsid w:val="00944AA0"/>
    <w:rsid w:val="00947DA2"/>
    <w:rsid w:val="00951177"/>
    <w:rsid w:val="00953E37"/>
    <w:rsid w:val="00962657"/>
    <w:rsid w:val="0096693D"/>
    <w:rsid w:val="009673E8"/>
    <w:rsid w:val="00970FDF"/>
    <w:rsid w:val="00974DB8"/>
    <w:rsid w:val="009778B1"/>
    <w:rsid w:val="00980661"/>
    <w:rsid w:val="0098093B"/>
    <w:rsid w:val="00983858"/>
    <w:rsid w:val="009876D4"/>
    <w:rsid w:val="009914A5"/>
    <w:rsid w:val="0099548E"/>
    <w:rsid w:val="00995A5A"/>
    <w:rsid w:val="00996456"/>
    <w:rsid w:val="00996A12"/>
    <w:rsid w:val="00997B0F"/>
    <w:rsid w:val="009A0CC3"/>
    <w:rsid w:val="009A1A68"/>
    <w:rsid w:val="009A1CAD"/>
    <w:rsid w:val="009A3440"/>
    <w:rsid w:val="009A5722"/>
    <w:rsid w:val="009A5832"/>
    <w:rsid w:val="009A5C8B"/>
    <w:rsid w:val="009A6838"/>
    <w:rsid w:val="009B24B5"/>
    <w:rsid w:val="009B4EBC"/>
    <w:rsid w:val="009B5ABB"/>
    <w:rsid w:val="009B607F"/>
    <w:rsid w:val="009B73CE"/>
    <w:rsid w:val="009C02A4"/>
    <w:rsid w:val="009C05D6"/>
    <w:rsid w:val="009C125F"/>
    <w:rsid w:val="009C2461"/>
    <w:rsid w:val="009C3ADF"/>
    <w:rsid w:val="009C6FE2"/>
    <w:rsid w:val="009C7674"/>
    <w:rsid w:val="009D004A"/>
    <w:rsid w:val="009D1B96"/>
    <w:rsid w:val="009D32B2"/>
    <w:rsid w:val="009D5880"/>
    <w:rsid w:val="009E1FD4"/>
    <w:rsid w:val="009E3B07"/>
    <w:rsid w:val="009E4736"/>
    <w:rsid w:val="009E4B9F"/>
    <w:rsid w:val="009E51D1"/>
    <w:rsid w:val="009E5499"/>
    <w:rsid w:val="009E5531"/>
    <w:rsid w:val="009F171E"/>
    <w:rsid w:val="009F3D2F"/>
    <w:rsid w:val="009F5102"/>
    <w:rsid w:val="009F7052"/>
    <w:rsid w:val="00A02668"/>
    <w:rsid w:val="00A02801"/>
    <w:rsid w:val="00A02B26"/>
    <w:rsid w:val="00A06A39"/>
    <w:rsid w:val="00A07F58"/>
    <w:rsid w:val="00A103D6"/>
    <w:rsid w:val="00A120FA"/>
    <w:rsid w:val="00A131CB"/>
    <w:rsid w:val="00A14847"/>
    <w:rsid w:val="00A16D6D"/>
    <w:rsid w:val="00A21383"/>
    <w:rsid w:val="00A2199F"/>
    <w:rsid w:val="00A21B31"/>
    <w:rsid w:val="00A2360E"/>
    <w:rsid w:val="00A23896"/>
    <w:rsid w:val="00A25A55"/>
    <w:rsid w:val="00A26E0C"/>
    <w:rsid w:val="00A32FCB"/>
    <w:rsid w:val="00A34C25"/>
    <w:rsid w:val="00A3507D"/>
    <w:rsid w:val="00A3717A"/>
    <w:rsid w:val="00A4088C"/>
    <w:rsid w:val="00A4188E"/>
    <w:rsid w:val="00A42A69"/>
    <w:rsid w:val="00A42A86"/>
    <w:rsid w:val="00A42AFB"/>
    <w:rsid w:val="00A4456B"/>
    <w:rsid w:val="00A448D4"/>
    <w:rsid w:val="00A45112"/>
    <w:rsid w:val="00A452E0"/>
    <w:rsid w:val="00A51030"/>
    <w:rsid w:val="00A51A96"/>
    <w:rsid w:val="00A51EA5"/>
    <w:rsid w:val="00A53742"/>
    <w:rsid w:val="00A557A1"/>
    <w:rsid w:val="00A559B6"/>
    <w:rsid w:val="00A60A6C"/>
    <w:rsid w:val="00A6150D"/>
    <w:rsid w:val="00A62021"/>
    <w:rsid w:val="00A63059"/>
    <w:rsid w:val="00A6315E"/>
    <w:rsid w:val="00A63AE3"/>
    <w:rsid w:val="00A651A4"/>
    <w:rsid w:val="00A71361"/>
    <w:rsid w:val="00A746E2"/>
    <w:rsid w:val="00A76B95"/>
    <w:rsid w:val="00A773C1"/>
    <w:rsid w:val="00A81FF2"/>
    <w:rsid w:val="00A83904"/>
    <w:rsid w:val="00A8564D"/>
    <w:rsid w:val="00A90016"/>
    <w:rsid w:val="00A90A79"/>
    <w:rsid w:val="00A9149F"/>
    <w:rsid w:val="00A93376"/>
    <w:rsid w:val="00A96928"/>
    <w:rsid w:val="00A96B30"/>
    <w:rsid w:val="00AA32AD"/>
    <w:rsid w:val="00AA59B5"/>
    <w:rsid w:val="00AA6D2A"/>
    <w:rsid w:val="00AA7777"/>
    <w:rsid w:val="00AA7B84"/>
    <w:rsid w:val="00AB14B1"/>
    <w:rsid w:val="00AB55F7"/>
    <w:rsid w:val="00AC0B4C"/>
    <w:rsid w:val="00AC1164"/>
    <w:rsid w:val="00AC2296"/>
    <w:rsid w:val="00AC2754"/>
    <w:rsid w:val="00AC48B0"/>
    <w:rsid w:val="00AC4ACD"/>
    <w:rsid w:val="00AC5602"/>
    <w:rsid w:val="00AC5DFB"/>
    <w:rsid w:val="00AD0051"/>
    <w:rsid w:val="00AD13DC"/>
    <w:rsid w:val="00AD6189"/>
    <w:rsid w:val="00AD6DE2"/>
    <w:rsid w:val="00AE03DC"/>
    <w:rsid w:val="00AE0A40"/>
    <w:rsid w:val="00AE1ED4"/>
    <w:rsid w:val="00AE21E1"/>
    <w:rsid w:val="00AE2F8D"/>
    <w:rsid w:val="00AE3BAE"/>
    <w:rsid w:val="00AE492B"/>
    <w:rsid w:val="00AE6A21"/>
    <w:rsid w:val="00AF1C8F"/>
    <w:rsid w:val="00AF23D4"/>
    <w:rsid w:val="00AF2B68"/>
    <w:rsid w:val="00AF2C92"/>
    <w:rsid w:val="00AF3EC1"/>
    <w:rsid w:val="00AF5025"/>
    <w:rsid w:val="00AF519F"/>
    <w:rsid w:val="00AF5387"/>
    <w:rsid w:val="00AF55F5"/>
    <w:rsid w:val="00AF7E86"/>
    <w:rsid w:val="00B024B9"/>
    <w:rsid w:val="00B077FA"/>
    <w:rsid w:val="00B115C8"/>
    <w:rsid w:val="00B127D7"/>
    <w:rsid w:val="00B13B0C"/>
    <w:rsid w:val="00B1453A"/>
    <w:rsid w:val="00B20F82"/>
    <w:rsid w:val="00B25BD5"/>
    <w:rsid w:val="00B316DA"/>
    <w:rsid w:val="00B32F5E"/>
    <w:rsid w:val="00B34079"/>
    <w:rsid w:val="00B36BBC"/>
    <w:rsid w:val="00B3793A"/>
    <w:rsid w:val="00B401BA"/>
    <w:rsid w:val="00B407E4"/>
    <w:rsid w:val="00B425B6"/>
    <w:rsid w:val="00B42A72"/>
    <w:rsid w:val="00B441AE"/>
    <w:rsid w:val="00B45A65"/>
    <w:rsid w:val="00B45F33"/>
    <w:rsid w:val="00B46D50"/>
    <w:rsid w:val="00B50D09"/>
    <w:rsid w:val="00B53170"/>
    <w:rsid w:val="00B548B9"/>
    <w:rsid w:val="00B55500"/>
    <w:rsid w:val="00B56BF5"/>
    <w:rsid w:val="00B56DBE"/>
    <w:rsid w:val="00B61E72"/>
    <w:rsid w:val="00B62999"/>
    <w:rsid w:val="00B63BE3"/>
    <w:rsid w:val="00B64885"/>
    <w:rsid w:val="00B65229"/>
    <w:rsid w:val="00B66810"/>
    <w:rsid w:val="00B72BE3"/>
    <w:rsid w:val="00B73B80"/>
    <w:rsid w:val="00B74858"/>
    <w:rsid w:val="00B770C7"/>
    <w:rsid w:val="00B80F26"/>
    <w:rsid w:val="00B822BD"/>
    <w:rsid w:val="00B842F4"/>
    <w:rsid w:val="00B851A0"/>
    <w:rsid w:val="00B85B87"/>
    <w:rsid w:val="00B8653C"/>
    <w:rsid w:val="00B91A7B"/>
    <w:rsid w:val="00B929DD"/>
    <w:rsid w:val="00B93AF6"/>
    <w:rsid w:val="00B95405"/>
    <w:rsid w:val="00B963F1"/>
    <w:rsid w:val="00BA020A"/>
    <w:rsid w:val="00BA1C50"/>
    <w:rsid w:val="00BB025A"/>
    <w:rsid w:val="00BB02A4"/>
    <w:rsid w:val="00BB0798"/>
    <w:rsid w:val="00BB1270"/>
    <w:rsid w:val="00BB1E44"/>
    <w:rsid w:val="00BB5267"/>
    <w:rsid w:val="00BB52B8"/>
    <w:rsid w:val="00BB59D8"/>
    <w:rsid w:val="00BB7105"/>
    <w:rsid w:val="00BB7E69"/>
    <w:rsid w:val="00BC0961"/>
    <w:rsid w:val="00BC0CAD"/>
    <w:rsid w:val="00BC0E51"/>
    <w:rsid w:val="00BC3C1F"/>
    <w:rsid w:val="00BC41AE"/>
    <w:rsid w:val="00BC5411"/>
    <w:rsid w:val="00BC7CE7"/>
    <w:rsid w:val="00BD03E8"/>
    <w:rsid w:val="00BD295E"/>
    <w:rsid w:val="00BD3526"/>
    <w:rsid w:val="00BD4664"/>
    <w:rsid w:val="00BD5998"/>
    <w:rsid w:val="00BD7203"/>
    <w:rsid w:val="00BD7DF5"/>
    <w:rsid w:val="00BE0FBD"/>
    <w:rsid w:val="00BE1193"/>
    <w:rsid w:val="00BF47D2"/>
    <w:rsid w:val="00BF4849"/>
    <w:rsid w:val="00BF4EA7"/>
    <w:rsid w:val="00C00EDB"/>
    <w:rsid w:val="00C02863"/>
    <w:rsid w:val="00C0383A"/>
    <w:rsid w:val="00C067FF"/>
    <w:rsid w:val="00C12862"/>
    <w:rsid w:val="00C139CB"/>
    <w:rsid w:val="00C13D28"/>
    <w:rsid w:val="00C14585"/>
    <w:rsid w:val="00C165A0"/>
    <w:rsid w:val="00C2064B"/>
    <w:rsid w:val="00C216CE"/>
    <w:rsid w:val="00C2184F"/>
    <w:rsid w:val="00C22A78"/>
    <w:rsid w:val="00C23C7E"/>
    <w:rsid w:val="00C246C5"/>
    <w:rsid w:val="00C25A82"/>
    <w:rsid w:val="00C30A2A"/>
    <w:rsid w:val="00C33993"/>
    <w:rsid w:val="00C340E2"/>
    <w:rsid w:val="00C3601C"/>
    <w:rsid w:val="00C4069E"/>
    <w:rsid w:val="00C408EC"/>
    <w:rsid w:val="00C41ADC"/>
    <w:rsid w:val="00C44149"/>
    <w:rsid w:val="00C44410"/>
    <w:rsid w:val="00C44A15"/>
    <w:rsid w:val="00C4630A"/>
    <w:rsid w:val="00C50541"/>
    <w:rsid w:val="00C523F0"/>
    <w:rsid w:val="00C526D2"/>
    <w:rsid w:val="00C53A91"/>
    <w:rsid w:val="00C5794E"/>
    <w:rsid w:val="00C60968"/>
    <w:rsid w:val="00C63D39"/>
    <w:rsid w:val="00C63EDD"/>
    <w:rsid w:val="00C65B36"/>
    <w:rsid w:val="00C6612A"/>
    <w:rsid w:val="00C7217C"/>
    <w:rsid w:val="00C7292E"/>
    <w:rsid w:val="00C74E88"/>
    <w:rsid w:val="00C80924"/>
    <w:rsid w:val="00C8286B"/>
    <w:rsid w:val="00C92031"/>
    <w:rsid w:val="00C94351"/>
    <w:rsid w:val="00C947F8"/>
    <w:rsid w:val="00C9515F"/>
    <w:rsid w:val="00C963C5"/>
    <w:rsid w:val="00CA030C"/>
    <w:rsid w:val="00CA083E"/>
    <w:rsid w:val="00CA1F41"/>
    <w:rsid w:val="00CA23CC"/>
    <w:rsid w:val="00CA32EE"/>
    <w:rsid w:val="00CA3F5E"/>
    <w:rsid w:val="00CA5771"/>
    <w:rsid w:val="00CA699E"/>
    <w:rsid w:val="00CA6A1A"/>
    <w:rsid w:val="00CB46BF"/>
    <w:rsid w:val="00CC1E75"/>
    <w:rsid w:val="00CC2E0E"/>
    <w:rsid w:val="00CC30A8"/>
    <w:rsid w:val="00CC361C"/>
    <w:rsid w:val="00CC474B"/>
    <w:rsid w:val="00CC658C"/>
    <w:rsid w:val="00CC67BF"/>
    <w:rsid w:val="00CD0843"/>
    <w:rsid w:val="00CD4E31"/>
    <w:rsid w:val="00CD51F3"/>
    <w:rsid w:val="00CD5A78"/>
    <w:rsid w:val="00CD7345"/>
    <w:rsid w:val="00CE372E"/>
    <w:rsid w:val="00CE497A"/>
    <w:rsid w:val="00CF0A1B"/>
    <w:rsid w:val="00CF18FD"/>
    <w:rsid w:val="00CF19F6"/>
    <w:rsid w:val="00CF20DE"/>
    <w:rsid w:val="00CF281B"/>
    <w:rsid w:val="00CF2F4F"/>
    <w:rsid w:val="00CF536D"/>
    <w:rsid w:val="00D00E7C"/>
    <w:rsid w:val="00D02E9D"/>
    <w:rsid w:val="00D03CD2"/>
    <w:rsid w:val="00D10CB8"/>
    <w:rsid w:val="00D1258F"/>
    <w:rsid w:val="00D12806"/>
    <w:rsid w:val="00D12D44"/>
    <w:rsid w:val="00D15018"/>
    <w:rsid w:val="00D158AC"/>
    <w:rsid w:val="00D16575"/>
    <w:rsid w:val="00D1694C"/>
    <w:rsid w:val="00D20F5E"/>
    <w:rsid w:val="00D22BDE"/>
    <w:rsid w:val="00D23B76"/>
    <w:rsid w:val="00D24B4A"/>
    <w:rsid w:val="00D31A26"/>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2A73"/>
    <w:rsid w:val="00D64739"/>
    <w:rsid w:val="00D64DA3"/>
    <w:rsid w:val="00D71F99"/>
    <w:rsid w:val="00D72DC0"/>
    <w:rsid w:val="00D73CA4"/>
    <w:rsid w:val="00D73D71"/>
    <w:rsid w:val="00D74396"/>
    <w:rsid w:val="00D7577D"/>
    <w:rsid w:val="00D80284"/>
    <w:rsid w:val="00D81F71"/>
    <w:rsid w:val="00D826F8"/>
    <w:rsid w:val="00D85D41"/>
    <w:rsid w:val="00D8642D"/>
    <w:rsid w:val="00D90A5E"/>
    <w:rsid w:val="00D91A68"/>
    <w:rsid w:val="00D95A68"/>
    <w:rsid w:val="00D97A3E"/>
    <w:rsid w:val="00DA06F3"/>
    <w:rsid w:val="00DA17C7"/>
    <w:rsid w:val="00DA6A9A"/>
    <w:rsid w:val="00DB1EFD"/>
    <w:rsid w:val="00DB3EAF"/>
    <w:rsid w:val="00DB45F8"/>
    <w:rsid w:val="00DB46C6"/>
    <w:rsid w:val="00DC3203"/>
    <w:rsid w:val="00DC3C99"/>
    <w:rsid w:val="00DC52F5"/>
    <w:rsid w:val="00DC5FD0"/>
    <w:rsid w:val="00DC76F9"/>
    <w:rsid w:val="00DD0354"/>
    <w:rsid w:val="00DD27D7"/>
    <w:rsid w:val="00DD3961"/>
    <w:rsid w:val="00DD458C"/>
    <w:rsid w:val="00DD4D53"/>
    <w:rsid w:val="00DD72E9"/>
    <w:rsid w:val="00DD7605"/>
    <w:rsid w:val="00DD7830"/>
    <w:rsid w:val="00DE2020"/>
    <w:rsid w:val="00DE2D91"/>
    <w:rsid w:val="00DE3476"/>
    <w:rsid w:val="00DE7BEA"/>
    <w:rsid w:val="00DF5B84"/>
    <w:rsid w:val="00DF6D5B"/>
    <w:rsid w:val="00DF771B"/>
    <w:rsid w:val="00DF7EE2"/>
    <w:rsid w:val="00E01BAA"/>
    <w:rsid w:val="00E0282A"/>
    <w:rsid w:val="00E02F9B"/>
    <w:rsid w:val="00E07E14"/>
    <w:rsid w:val="00E14F94"/>
    <w:rsid w:val="00E17336"/>
    <w:rsid w:val="00E17D15"/>
    <w:rsid w:val="00E21B12"/>
    <w:rsid w:val="00E22B95"/>
    <w:rsid w:val="00E25461"/>
    <w:rsid w:val="00E26562"/>
    <w:rsid w:val="00E30331"/>
    <w:rsid w:val="00E3037E"/>
    <w:rsid w:val="00E308F8"/>
    <w:rsid w:val="00E30BB8"/>
    <w:rsid w:val="00E31F9C"/>
    <w:rsid w:val="00E33D3B"/>
    <w:rsid w:val="00E40488"/>
    <w:rsid w:val="00E4345A"/>
    <w:rsid w:val="00E46068"/>
    <w:rsid w:val="00E5029A"/>
    <w:rsid w:val="00E50367"/>
    <w:rsid w:val="00E51ABA"/>
    <w:rsid w:val="00E524CB"/>
    <w:rsid w:val="00E53B69"/>
    <w:rsid w:val="00E53BA7"/>
    <w:rsid w:val="00E63D85"/>
    <w:rsid w:val="00E65456"/>
    <w:rsid w:val="00E65A91"/>
    <w:rsid w:val="00E66188"/>
    <w:rsid w:val="00E664FB"/>
    <w:rsid w:val="00E672F0"/>
    <w:rsid w:val="00E70373"/>
    <w:rsid w:val="00E72E40"/>
    <w:rsid w:val="00E72FC4"/>
    <w:rsid w:val="00E73665"/>
    <w:rsid w:val="00E73999"/>
    <w:rsid w:val="00E73BDC"/>
    <w:rsid w:val="00E73E9E"/>
    <w:rsid w:val="00E77985"/>
    <w:rsid w:val="00E811CC"/>
    <w:rsid w:val="00E81660"/>
    <w:rsid w:val="00E854FE"/>
    <w:rsid w:val="00E85589"/>
    <w:rsid w:val="00E86936"/>
    <w:rsid w:val="00E875F9"/>
    <w:rsid w:val="00E87724"/>
    <w:rsid w:val="00E906CC"/>
    <w:rsid w:val="00E939A0"/>
    <w:rsid w:val="00E954C8"/>
    <w:rsid w:val="00E97E4E"/>
    <w:rsid w:val="00EA0938"/>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C7F50"/>
    <w:rsid w:val="00ED1CEE"/>
    <w:rsid w:val="00ED1DE9"/>
    <w:rsid w:val="00ED23D4"/>
    <w:rsid w:val="00ED5E0B"/>
    <w:rsid w:val="00EE1C35"/>
    <w:rsid w:val="00EE37B6"/>
    <w:rsid w:val="00EF0F45"/>
    <w:rsid w:val="00EF31EC"/>
    <w:rsid w:val="00EF7463"/>
    <w:rsid w:val="00EF7971"/>
    <w:rsid w:val="00F002EF"/>
    <w:rsid w:val="00F0033A"/>
    <w:rsid w:val="00F0167B"/>
    <w:rsid w:val="00F01EE9"/>
    <w:rsid w:val="00F04900"/>
    <w:rsid w:val="00F065A4"/>
    <w:rsid w:val="00F07767"/>
    <w:rsid w:val="00F10113"/>
    <w:rsid w:val="00F126B9"/>
    <w:rsid w:val="00F12715"/>
    <w:rsid w:val="00F13DBA"/>
    <w:rsid w:val="00F144D5"/>
    <w:rsid w:val="00F146F0"/>
    <w:rsid w:val="00F15039"/>
    <w:rsid w:val="00F20FF3"/>
    <w:rsid w:val="00F212B3"/>
    <w:rsid w:val="00F2190B"/>
    <w:rsid w:val="00F228B5"/>
    <w:rsid w:val="00F2389C"/>
    <w:rsid w:val="00F25C67"/>
    <w:rsid w:val="00F275EF"/>
    <w:rsid w:val="00F30DFF"/>
    <w:rsid w:val="00F32B80"/>
    <w:rsid w:val="00F340EB"/>
    <w:rsid w:val="00F35285"/>
    <w:rsid w:val="00F42369"/>
    <w:rsid w:val="00F43096"/>
    <w:rsid w:val="00F43B9D"/>
    <w:rsid w:val="00F44D5E"/>
    <w:rsid w:val="00F507AB"/>
    <w:rsid w:val="00F53A35"/>
    <w:rsid w:val="00F55A3D"/>
    <w:rsid w:val="00F56056"/>
    <w:rsid w:val="00F5744B"/>
    <w:rsid w:val="00F61209"/>
    <w:rsid w:val="00F6233A"/>
    <w:rsid w:val="00F6259E"/>
    <w:rsid w:val="00F63A70"/>
    <w:rsid w:val="00F65DD4"/>
    <w:rsid w:val="00F672B2"/>
    <w:rsid w:val="00F67B3A"/>
    <w:rsid w:val="00F709E6"/>
    <w:rsid w:val="00F73AFE"/>
    <w:rsid w:val="00F777D3"/>
    <w:rsid w:val="00F81B52"/>
    <w:rsid w:val="00F83973"/>
    <w:rsid w:val="00F87FA3"/>
    <w:rsid w:val="00F90D61"/>
    <w:rsid w:val="00F93D8C"/>
    <w:rsid w:val="00F96118"/>
    <w:rsid w:val="00FA3102"/>
    <w:rsid w:val="00FA47CA"/>
    <w:rsid w:val="00FA48D4"/>
    <w:rsid w:val="00FA54FA"/>
    <w:rsid w:val="00FA6D39"/>
    <w:rsid w:val="00FA7736"/>
    <w:rsid w:val="00FB227E"/>
    <w:rsid w:val="00FB3D61"/>
    <w:rsid w:val="00FB44CE"/>
    <w:rsid w:val="00FB4C42"/>
    <w:rsid w:val="00FB5009"/>
    <w:rsid w:val="00FB76AB"/>
    <w:rsid w:val="00FC04E8"/>
    <w:rsid w:val="00FC09B1"/>
    <w:rsid w:val="00FC3642"/>
    <w:rsid w:val="00FC4D40"/>
    <w:rsid w:val="00FC4F3A"/>
    <w:rsid w:val="00FD03FE"/>
    <w:rsid w:val="00FD126E"/>
    <w:rsid w:val="00FD3C36"/>
    <w:rsid w:val="00FD4D81"/>
    <w:rsid w:val="00FD7498"/>
    <w:rsid w:val="00FD7FB3"/>
    <w:rsid w:val="00FE02DF"/>
    <w:rsid w:val="00FE2524"/>
    <w:rsid w:val="00FE4713"/>
    <w:rsid w:val="00FE6D59"/>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 w:type="paragraph" w:styleId="Bibliography">
    <w:name w:val="Bibliography"/>
    <w:basedOn w:val="Normal"/>
    <w:next w:val="Normal"/>
    <w:unhideWhenUsed/>
    <w:rsid w:val="0075211D"/>
    <w:pPr>
      <w:spacing w:line="240" w:lineRule="auto"/>
      <w:ind w:left="720" w:hanging="720"/>
    </w:pPr>
  </w:style>
  <w:style w:type="paragraph" w:styleId="BalloonText">
    <w:name w:val="Balloon Text"/>
    <w:basedOn w:val="Normal"/>
    <w:link w:val="BalloonTextChar"/>
    <w:semiHidden/>
    <w:unhideWhenUsed/>
    <w:rsid w:val="00102E3D"/>
    <w:pPr>
      <w:spacing w:line="240" w:lineRule="auto"/>
    </w:pPr>
    <w:rPr>
      <w:sz w:val="18"/>
      <w:szCs w:val="18"/>
    </w:rPr>
  </w:style>
  <w:style w:type="character" w:customStyle="1" w:styleId="BalloonTextChar">
    <w:name w:val="Balloon Text Char"/>
    <w:basedOn w:val="DefaultParagraphFont"/>
    <w:link w:val="BalloonText"/>
    <w:semiHidden/>
    <w:rsid w:val="00102E3D"/>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79724135">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B9457-2DBD-4923-B31B-4AA30E7D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Template>
  <TotalTime>52</TotalTime>
  <Pages>28</Pages>
  <Words>29072</Words>
  <Characters>165713</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194397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Yin, Junjun</cp:lastModifiedBy>
  <cp:revision>34</cp:revision>
  <cp:lastPrinted>2011-07-22T14:54:00Z</cp:lastPrinted>
  <dcterms:created xsi:type="dcterms:W3CDTF">2016-11-02T03:30:00Z</dcterms:created>
  <dcterms:modified xsi:type="dcterms:W3CDTF">2016-11-02T04:23:00Z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id="2W6vk0CJ"/&gt;&lt;style id="http://www.zotero.org/styles/cartography-and-geographic-information-science" hasBibliography="1" bibliographyStyleHasBeenSet="1"/&gt;&lt;prefs&gt;&lt;pref name="fieldType" value="Fiel</vt:lpwstr>
  </property>
  <property fmtid="{D5CDD505-2E9C-101B-9397-08002B2CF9AE}" pid="3" name="ZOTERO_PREF_2">
    <vt:lpwstr>d"/&gt;&lt;pref name="storeReferences" value="true"/&gt;&lt;pref name="automaticJournalAbbreviations" value="true"/&gt;&lt;pref name="noteType" value=""/&gt;&lt;/prefs&gt;&lt;/data&gt;</vt:lpwstr>
  </property>
</Properties>
</file>