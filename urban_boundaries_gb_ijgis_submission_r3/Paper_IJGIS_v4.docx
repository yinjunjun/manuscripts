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63638C11"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More importantly,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anthropographic urban areas, which provides new insights into the interactions between human activity and 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lastRenderedPageBreak/>
        <w:t>Introduction</w:t>
      </w:r>
    </w:p>
    <w:p w14:paraId="37944BD9" w14:textId="408D85E8" w:rsidR="00997B0F" w:rsidRPr="00712DDC" w:rsidRDefault="00BC0CAD" w:rsidP="00CF0A1B">
      <w:pPr>
        <w:pStyle w:val="Paragraph"/>
      </w:pPr>
      <w:r w:rsidRPr="00712DDC">
        <w:t>Official urban boundaries are defined by government agencies for political and administrative purposes. Urban environments are conceptualized as spaces that are recreated and formed by human activities</w:t>
      </w:r>
      <w:r w:rsidR="00336064">
        <w:t xml:space="preserve"> </w:t>
      </w:r>
      <w:r w:rsidR="002B10FC">
        <w:fldChar w:fldCharType="begin"/>
      </w:r>
      <w:r w:rsidR="00386283">
        <w:instrText xml:space="preserve"> ADDIN ZOTERO_ITEM CSL_CITATION {"citationID":"Kf4ATT3i","properties":{"formattedCitation":"(Schliephake,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2B10FC">
        <w:fldChar w:fldCharType="begin"/>
      </w:r>
      <w:r w:rsidR="00412E38">
        <w:instrText xml:space="preserve"> ADDIN ZOTERO_ITEM CSL_CITATION {"citationID":"Iw7bjSwr","properties":{"custom":"(Gao et al., 2014; Jiang &amp; Miao, 2015; X. Liu et al., 2015; Long et al., 2015)","formattedCitation":"(Gao et al., 2014; Jiang &amp; Miao, 2015; X. Liu et al., 2015; Long et al., 2015)","plainCitation":"(Gao et al., 2014; Jiang &amp; Miao, 2015; X. Liu et al., 2015; Long et al., 2015)"},"citationItems":[{"id":970,"uris":["http://zotero.org/users/1928267/items/63I692W5"],"uri":["http://zotero.org/users/1928267/items/63I692W5"],"itemData":{"id":970,"type":"paper-conference","title":"Detecting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label":"page"}],"schema":"https://github.com/citation-style-language/schema/raw/master/csl-citation.json"} </w:instrText>
      </w:r>
      <w:r w:rsidR="002B10FC">
        <w:fldChar w:fldCharType="separate"/>
      </w:r>
      <w:r w:rsidR="00412E38" w:rsidRPr="00412E38">
        <w:t>(Gao et al., 2014; Jiang &amp; Miao, 2015; X. Liu et al., 2015; Long et al., 2015)</w:t>
      </w:r>
      <w:r w:rsidR="002B10F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w:t>
      </w:r>
      <w:ins w:id="2" w:author="Junjun Yin" w:date="2016-11-02T13:58:00Z">
        <w:r w:rsidR="004B0B16">
          <w:t xml:space="preserve"> </w:t>
        </w:r>
      </w:ins>
      <w:r w:rsidR="002B10FC">
        <w:fldChar w:fldCharType="begin"/>
      </w:r>
      <w:r w:rsidR="00386283">
        <w:instrText xml:space="preserve"> ADDIN ZOTERO_ITEM CSL_CITATION {"citationID":"CihkIENv","properties":{"formattedCitation":"(Lancichinetti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Pr="00712DDC">
        <w:t xml:space="preserve"> is applied to partition the network and associated geographic space based on</w:t>
      </w:r>
      <w:r w:rsidR="00A93376" w:rsidRPr="00712DDC">
        <w:t xml:space="preserve"> </w:t>
      </w:r>
      <w:r w:rsidRPr="00712DDC">
        <w:t>the strength of human interaction among the nodes</w:t>
      </w:r>
      <w:del w:id="3" w:author="Junjun Yin" w:date="2016-11-02T13:58:00Z">
        <w:r w:rsidRPr="00712DDC" w:rsidDel="004B0B16">
          <w:delText xml:space="preserve"> </w:delText>
        </w:r>
        <w:r w:rsidR="00E3037E" w:rsidDel="004B0B16">
          <w:fldChar w:fldCharType="begin"/>
        </w:r>
        <w:r w:rsidR="00E3037E" w:rsidDel="004B0B16">
          <w:del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delInstrText>
        </w:r>
        <w:r w:rsidR="00E3037E" w:rsidDel="004B0B16">
          <w:fldChar w:fldCharType="separate"/>
        </w:r>
        <w:r w:rsidR="00C7217C" w:rsidDel="004B0B16">
          <w:rPr>
            <w:noProof/>
          </w:rPr>
          <w:delText>(Lancichinetti and Fortunato 2009)</w:delText>
        </w:r>
        <w:r w:rsidR="00E3037E" w:rsidDel="004B0B16">
          <w:fldChar w:fldCharType="end"/>
        </w:r>
      </w:del>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2B10FC">
        <w:fldChar w:fldCharType="begin"/>
      </w:r>
      <w:r w:rsidR="00386283">
        <w:instrText xml:space="preserve"> ADDIN ZOTERO_ITEM CSL_CITATION {"citationID":"Ewly17h4","properties":{"formattedCitation":"(Ratti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Extending the previous method to di</w:t>
      </w:r>
      <w:r w:rsidR="00A93376" w:rsidRPr="00712DDC">
        <w:t>ffer</w:t>
      </w:r>
      <w:r w:rsidRPr="00712DDC">
        <w:t>ent c</w:t>
      </w:r>
      <w:r w:rsidR="00E3037E">
        <w:t xml:space="preserve">ountries </w:t>
      </w:r>
      <w:r w:rsidR="002B10FC">
        <w:fldChar w:fldCharType="begin"/>
      </w:r>
      <w:r w:rsidR="00386283">
        <w:instrText xml:space="preserve"> ADDIN ZOTERO_ITEM CSL_CITATION {"citationID":"zALTm6F5","properties":{"formattedCitation":"(Sobolevsky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2B10FC">
        <w:fldChar w:fldCharType="begin"/>
      </w:r>
      <w:r w:rsidR="00B04C80">
        <w:instrText xml:space="preserve"> ADDIN ZOTERO_ITEM CSL_CITATION {"citationID":"enRNiCvV","properties":{"custom":"(Kallus et al., 2015)","formattedCitation":"(Kallus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B04C80" w:rsidRPr="00B04C80">
        <w:t>(Kallus et al., 2015)</w:t>
      </w:r>
      <w:r w:rsidR="002B10FC">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1DD6322D" w:rsidR="008738F9" w:rsidRPr="00712DDC" w:rsidRDefault="003A393F" w:rsidP="0018578C">
      <w:pPr>
        <w:pStyle w:val="Newparagraph"/>
      </w:pPr>
      <w:r w:rsidRPr="00712DDC">
        <w:lastRenderedPageBreak/>
        <w:t xml:space="preserve">A common finding from the mentioned studies is that the strongly connected urban regions in the form of communities in the network space yield geographically cohesive areas, in spite of different community detection methods and various forms of social and </w:t>
      </w:r>
      <w:del w:id="4" w:author="Yin, Junjun" w:date="2016-11-01T16:50:00Z">
        <w:r w:rsidRPr="00712DDC" w:rsidDel="002518E1">
          <w:delText xml:space="preserve">physical </w:delText>
        </w:r>
      </w:del>
      <w:ins w:id="5"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6" w:author="Junjun Yin" w:date="2016-10-31T13:33:00Z">
        <w:r w:rsidRPr="00712DDC" w:rsidDel="00A62021">
          <w:delText xml:space="preserve">effects on </w:delText>
        </w:r>
      </w:del>
      <w:r w:rsidRPr="00712DDC">
        <w:t>spatial proximity</w:t>
      </w:r>
      <w:ins w:id="7" w:author="Junjun Yin" w:date="2016-10-31T13:33:00Z">
        <w:r w:rsidR="00A62021">
          <w:t xml:space="preserve"> effects</w:t>
        </w:r>
      </w:ins>
      <w:r w:rsidRPr="00712DDC">
        <w:t xml:space="preserve">, where the interaction strength between two urban regions decreases as the geographical distance between them increases </w:t>
      </w:r>
      <w:r w:rsidR="002B10FC">
        <w:fldChar w:fldCharType="begin"/>
      </w:r>
      <w:r w:rsidR="00386283">
        <w:instrText xml:space="preserve"> ADDIN ZOTERO_ITEM CSL_CITATION {"citationID":"MzAAF931","properties":{"formattedCitation":"(Fotheringham, 1981)","plainCitation":"(Fotheringham, 1981)"},"citationItems":[{"id":969,"uris":["http://zotero.org/users/1928267/items/EIWUEFE4"],"uri":["http://zotero.org/users/1928267/items/EIWUEFE4"],"itemData":{"id":969,"type":"article-journal","title":"Spatial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2B10FC">
        <w:fldChar w:fldCharType="separate"/>
      </w:r>
      <w:r w:rsidR="00386283" w:rsidRPr="00386283">
        <w:t>(Fotheringham, 1981)</w:t>
      </w:r>
      <w:r w:rsidR="002B10FC">
        <w:fldChar w:fldCharType="end"/>
      </w:r>
      <w:r w:rsidRPr="00712DDC">
        <w:t xml:space="preserve">. </w:t>
      </w:r>
      <w:ins w:id="8" w:author="Junjun Yin" w:date="2016-10-31T13:38:00Z">
        <w:r w:rsidR="00CF281B">
          <w:t>Spatial</w:t>
        </w:r>
      </w:ins>
      <w:del w:id="9" w:author="Junjun Yin" w:date="2016-10-31T13:38:00Z">
        <w:r w:rsidRPr="00712DDC" w:rsidDel="00CF281B">
          <w:delText>In particular, spatial</w:delText>
        </w:r>
      </w:del>
      <w:r w:rsidRPr="00712DDC">
        <w:t xml:space="preserve"> proximity is closely related to Tobler's First Law of Geography: “everything is related to everything else, but near things are more related than distant things”</w:t>
      </w:r>
      <w:r w:rsidR="009B607F">
        <w:t xml:space="preserve"> </w:t>
      </w:r>
      <w:r w:rsidR="002B10FC">
        <w:fldChar w:fldCharType="begin"/>
      </w:r>
      <w:r w:rsidR="00386283">
        <w:instrText xml:space="preserve"> ADDIN ZOTERO_ITEM CSL_CITATION {"citationID":"uxY063Hb","properties":{"formattedCitation":"(Miller, 2004)","plainCitation":"(Miller, 2004)"},"citationItems":[{"id":957,"uris":["http://zotero.org/users/1928267/items/HZMQCGWN"],"uri":["http://zotero.org/users/1928267/items/HZMQCGWN"],"itemData":{"id":957,"type":"article-journal","title":"Tobler's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2B10FC">
        <w:fldChar w:fldCharType="separate"/>
      </w:r>
      <w:r w:rsidR="00386283" w:rsidRPr="00386283">
        <w:t>(Miller, 2004)</w:t>
      </w:r>
      <w:r w:rsidR="002B10FC">
        <w:fldChar w:fldCharType="end"/>
      </w:r>
      <w:r w:rsidRPr="00712DDC">
        <w:t>. While it is perhaps 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453609EF"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10" w:author="Yin, Junjun" w:date="2016-11-01T16:53:00Z">
        <w:r w:rsidRPr="00712DDC" w:rsidDel="002518E1">
          <w:delText xml:space="preserve">physical human </w:delText>
        </w:r>
      </w:del>
      <w:r w:rsidRPr="00712DDC">
        <w:t>spatial interactions. Specifically, the spatial interactions refer to the actual movements of Twitter users (i.e., the reallocation across the geographical space), which were extracted from more than 69 million Twitter messages from June 1</w:t>
      </w:r>
      <w:r w:rsidRPr="00712DDC">
        <w:rPr>
          <w:vertAlign w:val="superscript"/>
        </w:rPr>
        <w:t>st</w:t>
      </w:r>
      <w:r w:rsidRPr="00712DDC">
        <w:t xml:space="preserve"> to December 31</w:t>
      </w:r>
      <w:r w:rsidRPr="00712DDC">
        <w:rPr>
          <w:vertAlign w:val="superscript"/>
        </w:rPr>
        <w:t>st</w:t>
      </w:r>
      <w:r w:rsidRPr="00712DDC">
        <w:t xml:space="preserve">, 2014. Geo-located Twitter data </w:t>
      </w:r>
      <w:ins w:id="11" w:author="Junjun Yin" w:date="2016-11-02T13:56:00Z">
        <w:r w:rsidR="004B0B16">
          <w:t>are</w:t>
        </w:r>
      </w:ins>
      <w:del w:id="12" w:author="Junjun Yin" w:date="2016-11-02T13:56:00Z">
        <w:r w:rsidRPr="00712DDC" w:rsidDel="004B0B16">
          <w:delText>is</w:delText>
        </w:r>
      </w:del>
      <w:r w:rsidRPr="00712DDC">
        <w:t xml:space="preserve"> proven to be a useful source for studying human mobility patterns at large spatial scales (e.g. the national level)</w:t>
      </w:r>
      <w:r w:rsidR="00AE03DC">
        <w:t xml:space="preserve"> </w:t>
      </w:r>
      <w:r w:rsidR="002B10FC">
        <w:fldChar w:fldCharType="begin"/>
      </w:r>
      <w:r w:rsidR="00386283">
        <w:instrText xml:space="preserve"> ADDIN ZOTERO_ITEM CSL_CITATION {"citationID":"eXeX0W5X","properties":{"formattedCitation":"(Hawelka et al., 2014; Jurdak et al., 2015)","plainCitation":"(Hawelka et al., 2014; Jurdak et al., 2015)"},"citationItems":[{"id":478,"uris":["http://zotero.org/users/1928267/items/798IINJP"],"uri":["http://zotero.org/users/1928267/items/798IINJP"],"itemData":{"id":478,"type":"article-journal","title":"Geo-located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(Hawelka et al., 2014; Jurdak et al., 2015)</w:t>
      </w:r>
      <w:r w:rsidR="002B10FC">
        <w:fldChar w:fldCharType="end"/>
      </w:r>
      <w:r w:rsidRPr="00712DDC">
        <w:t xml:space="preserve">. </w:t>
      </w:r>
      <w:del w:id="13"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w:t>
      </w:r>
      <w:r w:rsidRPr="00712DDC">
        <w:lastRenderedPageBreak/>
        <w:t>different view of non-administrative units based on physical commutes rather than social ties or phone call initiation. A unique advantage is that non-administrative anthropographic urban boundaries can be delineated in a hierarchical fashion based upon different ranges of physical movement, which are inferred from the collective mobility patterns of Twitter users in Great Britain.</w:t>
      </w:r>
    </w:p>
    <w:p w14:paraId="0F3912AD" w14:textId="19E8F644"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14"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2B10FC">
        <w:fldChar w:fldCharType="begin"/>
      </w:r>
      <w:r w:rsidR="00B04C80">
        <w:instrText xml:space="preserve"> ADDIN ZOTERO_ITEM CSL_CITATION {"citationID":"4MHylRXH","properties":{"custom":"(De Domenico et al., 2015)","formattedCitation":"(De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B04C80" w:rsidRPr="00B04C80">
        <w:t>(De Domenico et al., 2015)</w:t>
      </w:r>
      <w:r w:rsidR="002B10FC">
        <w:fldChar w:fldCharType="end"/>
      </w:r>
      <w:r w:rsidRPr="00712DDC">
        <w:t xml:space="preserve"> to partition the network and associate geographic regions. </w:t>
      </w:r>
      <w:del w:id="15"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w:t>
      </w:r>
      <w:ins w:id="16" w:author="Junjun Yin" w:date="2016-11-02T14:01:00Z">
        <w:r w:rsidR="000924B7">
          <w:t>s</w:t>
        </w:r>
      </w:ins>
      <w:r w:rsidRPr="00712DDC">
        <w:t xml:space="preserve">. This provides </w:t>
      </w:r>
      <w:del w:id="17" w:author="Junjun Yin" w:date="2016-11-02T14:01:00Z">
        <w:r w:rsidRPr="00712DDC" w:rsidDel="000924B7">
          <w:delText xml:space="preserve">a </w:delText>
        </w:r>
      </w:del>
      <w:r w:rsidRPr="00712DDC">
        <w:t xml:space="preserve">new </w:t>
      </w:r>
      <w:del w:id="18" w:author="Junjun Yin" w:date="2016-11-02T14:01:00Z">
        <w:r w:rsidRPr="00712DDC" w:rsidDel="000924B7">
          <w:delText xml:space="preserve">understanding </w:delText>
        </w:r>
      </w:del>
      <w:ins w:id="19" w:author="Junjun Yin" w:date="2016-11-02T14:01:00Z">
        <w:r w:rsidR="000924B7">
          <w:t>insights into</w:t>
        </w:r>
      </w:ins>
      <w:del w:id="20" w:author="Junjun Yin" w:date="2016-11-02T14:01:00Z">
        <w:r w:rsidRPr="00712DDC" w:rsidDel="000924B7">
          <w:delText>of</w:delText>
        </w:r>
      </w:del>
      <w:r w:rsidRPr="00712DDC">
        <w:t xml:space="preserve"> the interactions between human activities and urban space.</w:t>
      </w:r>
    </w:p>
    <w:p w14:paraId="5C14BC61" w14:textId="387A5FEC" w:rsidR="00AA32AD" w:rsidRPr="00712DDC" w:rsidRDefault="00AA32AD" w:rsidP="007B362D">
      <w:pPr>
        <w:pStyle w:val="Heading1"/>
      </w:pPr>
      <w:r w:rsidRPr="00712DDC">
        <w:t xml:space="preserve">2. Background and Related Work </w:t>
      </w:r>
    </w:p>
    <w:p w14:paraId="1B8E3DA8" w14:textId="1E2D6C15" w:rsidR="003410AA" w:rsidRPr="00712DDC" w:rsidRDefault="00FF5ABF" w:rsidP="00CA083E">
      <w:pPr>
        <w:pStyle w:val="Paragraph"/>
      </w:pPr>
      <w:del w:id="21" w:author="Junjun Yin" w:date="2016-10-31T13:31:00Z">
        <w:r w:rsidRPr="00712DDC" w:rsidDel="002C4602">
          <w:delText xml:space="preserve">In real-world geography, </w:delText>
        </w:r>
      </w:del>
      <w:ins w:id="22" w:author="Junjun Yin" w:date="2016-10-31T13:31:00Z">
        <w:r w:rsidR="002C4602">
          <w:t>U</w:t>
        </w:r>
      </w:ins>
      <w:del w:id="23" w:author="Junjun Yin" w:date="2016-10-31T13:31:00Z">
        <w:r w:rsidRPr="00712DDC" w:rsidDel="002C4602">
          <w:delText>u</w:delText>
        </w:r>
      </w:del>
      <w:r w:rsidRPr="00712DDC">
        <w:t xml:space="preserve">rban regions are discrete components in a greater set of regions, with or without </w:t>
      </w:r>
      <w:r w:rsidRPr="00712DDC">
        <w:lastRenderedPageBreak/>
        <w:t xml:space="preserve">physical boundaries separating them </w:t>
      </w:r>
      <w:r w:rsidR="002B10FC">
        <w:fldChar w:fldCharType="begin"/>
      </w:r>
      <w:r w:rsidR="00386283">
        <w:instrText xml:space="preserve"> ADDIN ZOTERO_ITEM CSL_CITATION {"citationID":"lK0sB209","properties":{"formattedCitation":"(Jiang &amp; Miao, 2015)","plainCitation":"(Jiang &amp; Miao,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2B10FC">
        <w:fldChar w:fldCharType="separate"/>
      </w:r>
      <w:r w:rsidR="00386283" w:rsidRPr="00386283">
        <w:t>(Jiang &amp; Miao, 2015)</w:t>
      </w:r>
      <w:r w:rsidR="002B10FC">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states, 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urban environments</w:t>
      </w:r>
      <w:r w:rsidR="00241385">
        <w:t xml:space="preserve"> </w:t>
      </w:r>
      <w:r w:rsidR="00241385">
        <w:fldChar w:fldCharType="begin"/>
      </w:r>
      <w:r w:rsidR="00241385">
        <w:instrText xml:space="preserve"> ADDIN ZOTERO_ITEM CSL_CITATION {"citationID":"2mtpa3hlov","properties":{"formattedCitation":"(Lynch, 1960)","plainCitation":"(Lynch, 1960)"},"citationItems":[{"id":955,"uris":["http://zotero.org/users/1928267/items/2RQJ23K3"],"uri":["http://zotero.org/users/1928267/items/2RQJ23K3"],"itemData":{"id":955,"type":"book","title":"The image of the city","publisher":"MIT press","author":[{"family":"Lynch","given":"K."}],"issued":{"date-parts":[["1960"]]}}}],"schema":"https://github.com/citation-style-language/schema/raw/master/csl-citation.json"} </w:instrText>
      </w:r>
      <w:r w:rsidR="00241385">
        <w:fldChar w:fldCharType="separate"/>
      </w:r>
      <w:r w:rsidR="00241385" w:rsidRPr="00241385">
        <w:t>(Lynch, 1960)</w:t>
      </w:r>
      <w:r w:rsidR="00241385">
        <w:fldChar w:fldCharType="end"/>
      </w:r>
      <w:r w:rsidRPr="00712DDC">
        <w:t>. As connections</w:t>
      </w:r>
      <w:r w:rsidR="003410AA" w:rsidRPr="00712DDC">
        <w:t xml:space="preserve"> </w:t>
      </w:r>
      <w:r w:rsidRPr="00712DDC">
        <w:t>are made between these units via va</w:t>
      </w:r>
      <w:r w:rsidR="0018578C">
        <w:t xml:space="preserve">rious human activities crossing </w:t>
      </w:r>
      <w:del w:id="24" w:author="Junjun Yin" w:date="2016-10-31T13:31:00Z">
        <w:r w:rsidRPr="00712DDC" w:rsidDel="005153AF">
          <w:delText>boarders</w:delText>
        </w:r>
      </w:del>
      <w:ins w:id="25"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w:t>
      </w:r>
      <w:del w:id="26" w:author="Junjun Yin" w:date="2016-11-02T14:04:00Z">
        <w:r w:rsidR="003410AA" w:rsidRPr="00712DDC" w:rsidDel="00F802FA">
          <w:delText>ir</w:delText>
        </w:r>
      </w:del>
      <w:r w:rsidR="003410AA" w:rsidRPr="00712DDC">
        <w:t xml:space="preserve"> geographical </w:t>
      </w:r>
      <w:ins w:id="27" w:author="Junjun Yin" w:date="2016-11-02T14:04:00Z">
        <w:r w:rsidR="00F802FA">
          <w:t>space</w:t>
        </w:r>
      </w:ins>
      <w:del w:id="28" w:author="Junjun Yin" w:date="2016-11-02T14:04:00Z">
        <w:r w:rsidR="003410AA" w:rsidRPr="00712DDC" w:rsidDel="00F802FA">
          <w:delText>environment</w:delText>
        </w:r>
      </w:del>
      <w:r w:rsidR="003410AA" w:rsidRPr="00712DDC">
        <w:t xml:space="preserve">, which is important for city planning </w:t>
      </w:r>
      <w:r w:rsidR="002B10FC">
        <w:fldChar w:fldCharType="begin"/>
      </w:r>
      <w:r w:rsidR="00386283">
        <w:instrText xml:space="preserve"> ADDIN ZOTERO_ITEM CSL_CITATION {"citationID":"aj1nJspY","properties":{"formattedCitation":"(Hollenstein &amp; Purves, 2010)","plainCitation":"(Hollenstein &amp; Purves, 2010)"},"citationItems":[{"id":973,"uris":["http://zotero.org/users/1928267/items/XNBRJ2S4"],"uri":["http://zotero.org/users/1928267/items/XNBRJ2S4"],"itemData":{"id":973,"type":"article-journal","title":"Exploring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2B10FC">
        <w:fldChar w:fldCharType="separate"/>
      </w:r>
      <w:r w:rsidR="00386283" w:rsidRPr="00386283">
        <w:t>(Hollenstein &amp; Purves, 2010)</w:t>
      </w:r>
      <w:r w:rsidR="002B10FC">
        <w:fldChar w:fldCharType="end"/>
      </w:r>
      <w:r w:rsidR="003410AA" w:rsidRPr="00712DDC">
        <w:t xml:space="preserve">, urban growth evaluations </w:t>
      </w:r>
      <w:r w:rsidR="002B10FC">
        <w:fldChar w:fldCharType="begin"/>
      </w:r>
      <w:r w:rsidR="00386283">
        <w:instrText xml:space="preserve"> ADDIN ZOTERO_ITEM CSL_CITATION {"citationID":"YYWJFE0f","properties":{"formattedCitation":"(Jiang &amp; Miao, 2015; Long et al., 2015)","plainCitation":"(Jiang &amp; Miao, 2015; Long et al.,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2B10FC">
        <w:fldChar w:fldCharType="separate"/>
      </w:r>
      <w:r w:rsidR="00386283" w:rsidRPr="00386283">
        <w:t>(Jiang &amp; Miao, 2015; Long et al., 2015)</w:t>
      </w:r>
      <w:r w:rsidR="002B10FC">
        <w:fldChar w:fldCharType="end"/>
      </w:r>
      <w:r w:rsidR="003410AA" w:rsidRPr="00712DDC">
        <w:t>, and traffic management</w:t>
      </w:r>
      <w:r w:rsidR="00CA083E">
        <w:t xml:space="preserve"> </w:t>
      </w:r>
      <w:r w:rsidR="002B10FC">
        <w:fldChar w:fldCharType="begin"/>
      </w:r>
      <w:r w:rsidR="00386283">
        <w:instrText xml:space="preserve"> ADDIN ZOTERO_ITEM CSL_CITATION {"citationID":"ELVFJafQ","properties":{"formattedCitation":"(Gao et al., 2014)","plainCitation":"(Gao et al., 2014)"},"citationItems":[{"id":970,"uris":["http://zotero.org/users/1928267/items/63I692W5"],"uri":["http://zotero.org/users/1928267/items/63I692W5"],"itemData":{"id":970,"type":"paper-conference","title":"Detecting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w:t>
      </w:r>
      <w:r w:rsidR="002B10FC">
        <w:fldChar w:fldCharType="end"/>
      </w:r>
      <w:r w:rsidR="003410AA" w:rsidRPr="00712DDC">
        <w:t>.</w:t>
      </w:r>
    </w:p>
    <w:p w14:paraId="5456558B" w14:textId="2783E4AB" w:rsidR="006C67C6" w:rsidRPr="00712DDC" w:rsidRDefault="00C50541" w:rsidP="00342F17">
      <w:pPr>
        <w:pStyle w:val="Newparagraph"/>
      </w:pPr>
      <w:r w:rsidRPr="00712DDC">
        <w:t xml:space="preserve">Empirical studies have attempted to delineate such boundaries with different methods and data sets. </w:t>
      </w:r>
      <w:ins w:id="29" w:author="Junjun Yin" w:date="2016-11-02T14:05:00Z">
        <w:r w:rsidR="006E7545">
          <w:t>T</w:t>
        </w:r>
      </w:ins>
      <w:del w:id="30" w:author="Junjun Yin" w:date="2016-11-02T14:05:00Z">
        <w:r w:rsidRPr="00712DDC" w:rsidDel="006E7545">
          <w:delText>In general, t</w:delText>
        </w:r>
      </w:del>
      <w:r w:rsidRPr="00712DDC">
        <w:t xml:space="preserve">he methods </w:t>
      </w:r>
      <w:r w:rsidR="00FE6D59">
        <w:t xml:space="preserve">from existing literature can be </w:t>
      </w:r>
      <w:ins w:id="31" w:author="Junjun Yin" w:date="2016-11-02T14:05:00Z">
        <w:r w:rsidR="00BA6D2D">
          <w:t xml:space="preserve">generalized </w:t>
        </w:r>
      </w:ins>
      <w:del w:id="32" w:author="Junjun Yin" w:date="2016-11-02T14:05:00Z">
        <w:r w:rsidRPr="00712DDC" w:rsidDel="00BA6D2D">
          <w:delText xml:space="preserve">summarized </w:delText>
        </w:r>
      </w:del>
      <w:r w:rsidRPr="00712DDC">
        <w:t>into two classes: spatial clustering and network based approaches. Spatial</w:t>
      </w:r>
      <w:ins w:id="33" w:author="Junjun Yin" w:date="2016-11-02T14:06:00Z">
        <w:r w:rsidR="005C58D5">
          <w:t xml:space="preserve"> </w:t>
        </w:r>
      </w:ins>
      <w:del w:id="34" w:author="Junjun Yin" w:date="2016-11-02T14:06:00Z">
        <w:r w:rsidRPr="00712DDC" w:rsidDel="005C58D5">
          <w:delText>-</w:delText>
        </w:r>
      </w:del>
      <w:r w:rsidRPr="00712DDC">
        <w:t xml:space="preserve">clustering based approaches determine the boundaries based </w:t>
      </w:r>
      <w:ins w:id="35" w:author="Junjun Yin" w:date="2016-11-02T14:06:00Z">
        <w:r w:rsidR="00BD1C72">
          <w:t xml:space="preserve">on </w:t>
        </w:r>
      </w:ins>
      <w:r w:rsidRPr="00712DDC">
        <w:t>the intensity of geographic locations related to human activities, for instance: loca</w:t>
      </w:r>
      <w:r w:rsidR="00FE6D59">
        <w:t xml:space="preserve">tions of social media check-ins </w:t>
      </w:r>
      <w:r w:rsidR="002B10FC">
        <w:fldChar w:fldCharType="begin"/>
      </w:r>
      <w:r w:rsidR="00B04C80">
        <w:instrText xml:space="preserve"> ADDIN ZOTERO_ITEM CSL_CITATION {"citationID":"PfAkuzpp","properties":{"custom":"(Cranshaw et al., 2012; Jiang &amp; Miao, 2015; Sun et al., 2016)","formattedCitation":"(Cranshaw et al., 2012; Jiang &amp; Miao, 2015; Sun et al., 2016)","plainCitation":"(Cranshaw et al., 2012; Jiang &amp; Miao, 2015; Sun et al., 2016)"},"citationItems":[{"id":944,"uris":["http://zotero.org/users/1928267/items/CQTFUFNK"],"uri":["http://zotero.org/users/1928267/items/CQTFUFNK"],"itemData":{"id":944,"type":"paper-conference","title":"The livehoods project: Utilizing social media to understand the dynamics of a city","container-title":"International AAAI Conference on Weblogs and Social Media","page":"58","author":[{"family":"Cranshaw","given":"J."},{"family":"Schwartz","given":"R."},{"family":"Hong","given":"J. I."},{"family":"Sadeh","given":"N."}],"issued":{"date-parts":[["2012"]]}},"label":"page"},{"id":485,"uris":["http://zotero.org/users/1928267/items/ZJTMKSZU"],"uri":["http://zotero.org/users/1928267/items/ZJTMKSZU"],"itemData":{"id":485,"type":"article-journal","title":"The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990,"uris":["http://zotero.org/users/1928267/items/64DPDMIJ"],"uri":["http://zotero.org/users/1928267/items/64DPDMIJ"],"itemData":{"id":990,"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label":"page"}],"schema":"https://github.com/citation-style-language/schema/raw/master/csl-citation.json"} </w:instrText>
      </w:r>
      <w:r w:rsidR="002B10FC">
        <w:fldChar w:fldCharType="separate"/>
      </w:r>
      <w:r w:rsidR="00B04C80" w:rsidRPr="00B04C80">
        <w:t>(Cranshaw et al., 2012; Jiang &amp; Miao, 2015; Sun et al., 2016)</w:t>
      </w:r>
      <w:r w:rsidR="002B10FC">
        <w:fldChar w:fldCharType="end"/>
      </w:r>
      <w:r w:rsidRPr="00712DDC">
        <w:t>, place descriptions from crowd-sourced Web content</w:t>
      </w:r>
      <w:r w:rsidR="00214386">
        <w:t xml:space="preserve"> </w:t>
      </w:r>
      <w:r w:rsidR="002B10FC">
        <w:fldChar w:fldCharType="begin"/>
      </w:r>
      <w:r w:rsidR="002B10FC">
        <w:instrText xml:space="preserve"> ADDIN ZOTERO_ITEM CSL_CITATION {"citationID":"zJulLvVi","properties":{"custom":"(Vasardani et al. 2013)","formattedCitation":"(Vasardani et al. 2013)","plainCitation":"(Vasardani et al. 2013)"},"citationItems":[{"id":510,"uris":["http://zotero.org/users/1928267/items/DR6V5S9V"],"uri":["http://zotero.org/users/1928267/items/DR6V5S9V"],"itemData":{"id":510,"type":"article-journal","title":"Locating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B10FC">
        <w:fldChar w:fldCharType="separate"/>
      </w:r>
      <w:r w:rsidR="00386283" w:rsidRPr="00386283">
        <w:t>(Vasardani et al. 2013)</w:t>
      </w:r>
      <w:r w:rsidR="002B10FC">
        <w:fldChar w:fldCharType="end"/>
      </w:r>
      <w:r w:rsidRPr="00712DDC">
        <w:t xml:space="preserve">, and geo-tagged Flickr data </w:t>
      </w:r>
      <w:r w:rsidR="002B10FC">
        <w:fldChar w:fldCharType="begin"/>
      </w:r>
      <w:r w:rsidR="00386283">
        <w:instrText xml:space="preserve"> ADDIN ZOTERO_ITEM CSL_CITATION {"citationID":"mnd3vu8v","properties":{"formattedCitation":"(Hu et al., 2015; Stefanidis et al., 2013)","plainCitation":"(Hu et al., 2015; Stefanidis et al., 2013)"},"citationItems":[{"id":512,"uris":["http://zotero.org/users/1928267/items/3FA59CB8"],"uri":["http://zotero.org/users/1928267/items/3FA59CB8"],"itemData":{"id":512,"type":"article-journal","title":"Demarcating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974,"uris":["http://zotero.org/users/1928267/items/7XMCJN8G"],"uri":["http://zotero.org/users/1928267/items/7XMCJN8G"],"itemData":{"id":974,"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B10FC">
        <w:fldChar w:fldCharType="separate"/>
      </w:r>
      <w:r w:rsidR="00386283" w:rsidRPr="00386283">
        <w:t>(Hu et al., 2015; Stefanidis et al., 2013)</w:t>
      </w:r>
      <w:r w:rsidR="002B10FC">
        <w:fldChar w:fldCharType="end"/>
      </w:r>
      <w:r w:rsidRPr="00712DDC">
        <w:t>. While notable boundaries of urban areas were identified</w:t>
      </w:r>
      <w:r w:rsidR="0022465B">
        <w:t xml:space="preserve"> </w:t>
      </w:r>
      <w:r w:rsidRPr="00712DDC">
        <w:t>and 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5485CA1A"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w:t>
      </w:r>
      <w:r w:rsidRPr="00712DDC">
        <w:lastRenderedPageBreak/>
        <w:t xml:space="preserve">unit is </w:t>
      </w:r>
      <w:del w:id="36"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human spatial interactions, the connections between nodes are formed by virtual human relations, for example: social ties of Twitter users are used to identify cohesive regions for different countries across the world </w:t>
      </w:r>
      <w:r w:rsidR="002B10FC">
        <w:fldChar w:fldCharType="begin"/>
      </w:r>
      <w:r w:rsidR="00386283">
        <w:instrText xml:space="preserve"> ADDIN ZOTERO_ITEM CSL_CITATION {"citationID":"rb4SwERZ","properties":{"formattedCitation":"(Kallus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386283" w:rsidRPr="00386283">
        <w:t>(Kallus et al., 2015)</w:t>
      </w:r>
      <w:r w:rsidR="002B10FC">
        <w:fldChar w:fldCharType="end"/>
      </w:r>
      <w:r w:rsidRPr="00712DDC">
        <w:t xml:space="preserve">, and a map of Great Britain is redrawn based the communication network of phone call initiations </w:t>
      </w:r>
      <w:r w:rsidR="002B10FC">
        <w:fldChar w:fldCharType="begin"/>
      </w:r>
      <w:r w:rsidR="00386283">
        <w:instrText xml:space="preserve"> ADDIN ZOTERO_ITEM CSL_CITATION {"citationID":"JBznfdKH","properties":{"formattedCitation":"(Ratti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2B10FC">
        <w:fldChar w:fldCharType="begin"/>
      </w:r>
      <w:r w:rsidR="00386283">
        <w:instrText xml:space="preserve"> ADDIN ZOTERO_ITEM CSL_CITATION {"citationID":"zl1tWIAs","properties":{"formattedCitation":"(Rae,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GPS recorded vehicle</w:t>
      </w:r>
      <w:r w:rsidR="00CA699E">
        <w:t xml:space="preserve"> </w:t>
      </w:r>
      <w:r w:rsidR="002B10FC">
        <w:fldChar w:fldCharType="begin"/>
      </w:r>
      <w:r w:rsidR="00386283">
        <w:instrText xml:space="preserve"> ADDIN ZOTERO_ITEM CSL_CITATION {"citationID":"a7w40vm4","properties":{"formattedCitation":"(Rinzivillo et al., 2012)","plainCitation":"(Rinzivillo et al., 2012)"},"citationItems":[{"id":482,"uris":["http://zotero.org/users/1928267/items/WGWBUUNT"],"uri":["http://zotero.org/users/1928267/items/WGWBUUNT"],"itemData":{"id":482,"type":"article-journal","title":"Discovering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2B10FC">
        <w:fldChar w:fldCharType="separate"/>
      </w:r>
      <w:r w:rsidR="00386283" w:rsidRPr="00386283">
        <w:t>(Rinzivillo et al., 2012)</w:t>
      </w:r>
      <w:r w:rsidR="002B10FC">
        <w:fldChar w:fldCharType="end"/>
      </w:r>
      <w:r w:rsidRPr="00712DDC">
        <w:t xml:space="preserve"> and taxi trip records </w:t>
      </w:r>
      <w:r w:rsidR="002B10FC">
        <w:fldChar w:fldCharType="begin"/>
      </w:r>
      <w:r w:rsidR="00386283">
        <w:instrText xml:space="preserve"> ADDIN ZOTERO_ITEM CSL_CITATION {"citationID":"8C0Q6Beu","properties":{"formattedCitation":"(X.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712DDC">
        <w:t xml:space="preserve">, mobile phone call data </w:t>
      </w:r>
      <w:r w:rsidR="002B10FC">
        <w:fldChar w:fldCharType="begin"/>
      </w:r>
      <w:r w:rsidR="0022465B">
        <w:instrText xml:space="preserve"> ADDIN ZOTERO_ITEM CSL_CITATION {"citationID":"5xr4hSq0","properties":{"custom":"(Sobolevsky et al., 2013; Zhong et al., 2014)","formattedCitation":"(Sobolevsky et al., 2013; Zhong et al., 2014)","plainCitation":"(Sobolevsky et al., 2013; Zhong et al., 2014)"},"citationItems":[{"id":965,"uris":["http://zotero.org/users/1928267/items/TEVH52SB"],"uri":["http://zotero.org/users/1928267/items/TEVH52SB"],"itemData":{"id":965,"type":"article-journal","title":"Delineating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22465B" w:rsidRPr="0022465B">
        <w:t>(Sobolevsky et al., 2013; Zhong et al., 2014)</w:t>
      </w:r>
      <w:r w:rsidR="002B10FC">
        <w:fldChar w:fldCharType="end"/>
      </w:r>
      <w:r w:rsidRPr="00712DDC">
        <w:t xml:space="preserve">, social media check-ins </w:t>
      </w:r>
      <w:r w:rsidR="002B10FC">
        <w:fldChar w:fldCharType="begin"/>
      </w:r>
      <w:r w:rsidR="00BE32C8">
        <w:instrText xml:space="preserve"> ADDIN ZOTERO_ITEM CSL_CITATION {"citationID":"M3yYTDDH","properties":{"custom":"(Y. Liu et al., 2014)","formattedCitation":"(Y.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BE32C8" w:rsidRPr="00BE32C8">
        <w:t>(Y. Liu et al., 2014)</w:t>
      </w:r>
      <w:r w:rsidR="002B10FC">
        <w:fldChar w:fldCharType="end"/>
      </w:r>
      <w:r w:rsidRPr="00712DDC">
        <w:t xml:space="preserve">, and geo-located Twitter data </w:t>
      </w:r>
      <w:r w:rsidR="002B10FC">
        <w:fldChar w:fldCharType="begin"/>
      </w:r>
      <w:r w:rsidR="00386283">
        <w:instrText xml:space="preserve"> ADDIN ZOTERO_ITEM CSL_CITATION {"citationID":"jvQPfo4B","properties":{"formattedCitation":"(Gao et al., 2014; Hawelka et al., 2014)","plainCitation":"(Gao et al., 2014; 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 Hawelka et al., 2014)</w:t>
      </w:r>
      <w:r w:rsidR="002B10FC">
        <w:fldChar w:fldCharType="end"/>
      </w:r>
      <w:r w:rsidRPr="00712DDC">
        <w:t>. These networks of human spatial interactions are then further explored to reveal clusters regarding the intensities of the interaction strength, for example, by applying vis</w:t>
      </w:r>
      <w:r w:rsidR="00BB7105">
        <w:t>ual</w:t>
      </w:r>
      <w:ins w:id="37" w:author="Junjun Yin" w:date="2016-11-02T14:16:00Z">
        <w:r w:rsidR="00DB610C">
          <w:t>-</w:t>
        </w:r>
      </w:ins>
      <w:del w:id="38" w:author="Junjun Yin" w:date="2016-11-02T14:16:00Z">
        <w:r w:rsidR="00BB7105" w:rsidDel="00DB610C">
          <w:delText xml:space="preserve"> </w:delText>
        </w:r>
      </w:del>
      <w:r w:rsidR="00BB7105">
        <w:t xml:space="preserve">analytics methods </w:t>
      </w:r>
      <w:r w:rsidR="002B10FC">
        <w:fldChar w:fldCharType="begin"/>
      </w:r>
      <w:r w:rsidR="00386283">
        <w:instrText xml:space="preserve"> ADDIN ZOTERO_ITEM CSL_CITATION {"citationID":"N7uJWkEF","properties":{"formattedCitation":"(Rae,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xml:space="preserve"> or community detection methods</w:t>
      </w:r>
      <w:del w:id="39" w:author="Junjun Yin" w:date="2016-11-02T14:18:00Z">
        <w:r w:rsidR="006C26FD" w:rsidDel="00F044E7">
          <w:delText xml:space="preserve"> </w:delText>
        </w:r>
      </w:del>
      <w:ins w:id="40" w:author="Junjun Yin" w:date="2016-11-02T14:18:00Z">
        <w:r w:rsidR="00BA2816">
          <w:t xml:space="preserve"> </w:t>
        </w:r>
      </w:ins>
      <w:r w:rsidR="002B10FC">
        <w:fldChar w:fldCharType="begin"/>
      </w:r>
      <w:r w:rsidR="00386283">
        <w:instrText xml:space="preserve"> ADDIN ZOTERO_ITEM CSL_CITATION {"citationID":"1hRFQL0m","properties":{"formattedCitation":"(X.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del w:id="41" w:author="Junjun Yin" w:date="2016-11-02T14:18:00Z">
        <w:r w:rsidR="006C26FD" w:rsidDel="00F044E7">
          <w:fldChar w:fldCharType="begin"/>
        </w:r>
        <w:r w:rsidR="00426996" w:rsidDel="00F044E7">
          <w:del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delInstrText>
        </w:r>
        <w:r w:rsidR="006C26FD" w:rsidDel="00F044E7">
          <w:fldChar w:fldCharType="separate"/>
        </w:r>
        <w:r w:rsidR="00426996" w:rsidDel="00F044E7">
          <w:rPr>
            <w:noProof/>
          </w:rPr>
          <w:delText>(Coscia et al. 2011)</w:delText>
        </w:r>
        <w:r w:rsidR="006C26FD" w:rsidDel="00F044E7">
          <w:fldChar w:fldCharType="end"/>
        </w:r>
      </w:del>
      <w:r w:rsidRPr="00712DDC">
        <w:t>.</w:t>
      </w:r>
    </w:p>
    <w:p w14:paraId="070569CF" w14:textId="662253F3" w:rsidR="008A766D" w:rsidRPr="00712DDC" w:rsidRDefault="006469ED" w:rsidP="001107C6">
      <w:pPr>
        <w:pStyle w:val="Newparagraph"/>
      </w:pPr>
      <w:del w:id="42"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43" w:author="Yin, Junjun" w:date="2016-11-01T17:01:00Z">
        <w:r w:rsidR="00B65229">
          <w:t xml:space="preserve"> taking the </w:t>
        </w:r>
      </w:ins>
      <w:ins w:id="44" w:author="Yin, Junjun" w:date="2016-11-01T16:57:00Z">
        <w:r w:rsidR="0012797A" w:rsidRPr="00712DDC">
          <w:t>form</w:t>
        </w:r>
        <w:r w:rsidR="0012797A">
          <w:t xml:space="preserve"> </w:t>
        </w:r>
      </w:ins>
      <w:ins w:id="45" w:author="Yin, Junjun" w:date="2016-11-01T17:00:00Z">
        <w:r w:rsidR="003D0B98">
          <w:t xml:space="preserve">of </w:t>
        </w:r>
      </w:ins>
      <w:ins w:id="46" w:author="Yin, Junjun" w:date="2016-11-01T16:57:00Z">
        <w:r w:rsidR="0012797A" w:rsidRPr="00712DDC">
          <w:t>communities in the network space</w:t>
        </w:r>
      </w:ins>
      <w:ins w:id="47" w:author="Yin, Junjun" w:date="2016-11-01T16:59:00Z">
        <w:del w:id="48" w:author="Junjun Yin" w:date="2016-11-02T14:19:00Z">
          <w:r w:rsidR="0012797A" w:rsidDel="00AA3BE2">
            <w:delText>,</w:delText>
          </w:r>
        </w:del>
        <w:r w:rsidR="0012797A">
          <w:t xml:space="preserve"> </w:t>
        </w:r>
      </w:ins>
      <w:del w:id="49" w:author="Yin, Junjun" w:date="2016-11-01T16:59:00Z">
        <w:r w:rsidRPr="00712DDC" w:rsidDel="0012797A">
          <w:delText xml:space="preserve"> </w:delText>
        </w:r>
      </w:del>
      <w:r w:rsidRPr="00712DDC">
        <w:t>are related to the distance decay effect</w:t>
      </w:r>
      <w:del w:id="50" w:author="Yin, Junjun" w:date="2016-11-01T17:02:00Z">
        <w:r w:rsidRPr="00712DDC" w:rsidDel="00BB0798">
          <w:delText>s</w:delText>
        </w:r>
      </w:del>
      <w:r w:rsidRPr="00712DDC">
        <w:t xml:space="preserve">, which implies that the interaction strength between two urban regions decreases as the geographical distance between them increases. However, few research efforts </w:t>
      </w:r>
      <w:del w:id="51" w:author="Yin, Junjun" w:date="2016-11-01T17:22:00Z">
        <w:r w:rsidRPr="00712DDC" w:rsidDel="00264DA4">
          <w:delText xml:space="preserve">are carried out to </w:delText>
        </w:r>
      </w:del>
      <w:r w:rsidRPr="00712DDC">
        <w:t>explore</w:t>
      </w:r>
      <w:ins w:id="52"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w:t>
      </w:r>
      <w:r w:rsidRPr="00712DDC">
        <w:lastRenderedPageBreak/>
        <w:t>distance is not explicitly expressed constraint in the “virtual” human interactions, we argue that seeking answers from the mobility network of spatial interactions with the 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7162D719"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2B10FC">
        <w:fldChar w:fldCharType="begin"/>
      </w:r>
      <w:r w:rsidR="00386283">
        <w:instrText xml:space="preserve"> ADDIN ZOTERO_ITEM CSL_CITATION {"citationID":"328UONv4","properties":{"formattedCitation":"(Rae,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5E382D" w:rsidRPr="00712DDC">
        <w:t xml:space="preserve"> </w:t>
      </w:r>
      <w:ins w:id="53" w:author="Junjun Yin" w:date="2016-11-02T14:22:00Z">
        <w:r w:rsidR="003B511C">
          <w:t>are</w:t>
        </w:r>
      </w:ins>
      <w:del w:id="54" w:author="Junjun Yin" w:date="2016-11-02T14:22:00Z">
        <w:r w:rsidR="005E382D" w:rsidRPr="00712DDC" w:rsidDel="003B511C">
          <w:delText>is</w:delText>
        </w:r>
      </w:del>
      <w:r w:rsidR="005E382D" w:rsidRPr="00712DDC">
        <w:t xml:space="preserve"> es</w:t>
      </w:r>
      <w:r w:rsidRPr="00712DDC">
        <w:t>timated and aggregated at census tract level and do</w:t>
      </w:r>
      <w:del w:id="55" w:author="Junjun Yin" w:date="2016-11-02T14:22:00Z">
        <w:r w:rsidRPr="00712DDC" w:rsidDel="003B511C">
          <w:delText>es</w:delText>
        </w:r>
      </w:del>
      <w:r w:rsidRPr="00712DDC">
        <w:t xml:space="preserve"> not necessarily reflect movements of the same individuals. </w:t>
      </w:r>
      <w:ins w:id="56" w:author="Junjun Yin" w:date="2016-11-02T14:23:00Z">
        <w:r w:rsidR="0013344D">
          <w:t xml:space="preserve">To </w:t>
        </w:r>
      </w:ins>
      <w:del w:id="57" w:author="Junjun Yin" w:date="2016-11-02T14:23:00Z">
        <w:r w:rsidRPr="00712DDC" w:rsidDel="0013344D">
          <w:delText xml:space="preserve">In terms of </w:delText>
        </w:r>
      </w:del>
      <w:r w:rsidRPr="00712DDC">
        <w:t>collect</w:t>
      </w:r>
      <w:del w:id="58" w:author="Junjun Yin" w:date="2016-11-02T14:23:00Z">
        <w:r w:rsidRPr="00712DDC" w:rsidDel="0013344D">
          <w:delText>ing</w:delText>
        </w:r>
      </w:del>
      <w:r w:rsidRPr="00712DDC">
        <w:t xml:space="preserve"> detailed mobility data of individuals, using GPS trackers tends to produce the most accurat</w:t>
      </w:r>
      <w:r w:rsidR="009A5C8B" w:rsidRPr="00712DDC">
        <w:t>e records of individuals’ move</w:t>
      </w:r>
      <w:r w:rsidRPr="00712DDC">
        <w:t>ments, which means a high degree of recording accuracy of user locations and update frequency</w:t>
      </w:r>
      <w:del w:id="59" w:author="Junjun Yin" w:date="2016-11-02T14:24:00Z">
        <w:r w:rsidRPr="00712DDC" w:rsidDel="005D2AD2">
          <w:delText xml:space="preserve"> </w:delText>
        </w:r>
        <w:r w:rsidR="0003573F" w:rsidDel="005D2AD2">
          <w:fldChar w:fldCharType="begin"/>
        </w:r>
        <w:r w:rsidR="0003573F" w:rsidDel="005D2AD2">
          <w:del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delInstrText>
        </w:r>
        <w:r w:rsidR="0003573F" w:rsidDel="005D2AD2">
          <w:fldChar w:fldCharType="separate"/>
        </w:r>
        <w:r w:rsidR="0003573F" w:rsidDel="005D2AD2">
          <w:rPr>
            <w:noProof/>
          </w:rPr>
          <w:delText>(Zheng et al. 2008)</w:delText>
        </w:r>
        <w:r w:rsidR="0003573F" w:rsidDel="005D2AD2">
          <w:fldChar w:fldCharType="end"/>
        </w:r>
      </w:del>
      <w:r w:rsidRPr="00712DDC">
        <w:t xml:space="preserve">. However, the data </w:t>
      </w:r>
      <w:ins w:id="60" w:author="Junjun Yin" w:date="2016-11-02T14:24:00Z">
        <w:r w:rsidR="008134AF">
          <w:t>are</w:t>
        </w:r>
      </w:ins>
      <w:del w:id="61" w:author="Junjun Yin" w:date="2016-11-02T14:24:00Z">
        <w:r w:rsidRPr="00712DDC" w:rsidDel="008134AF">
          <w:delText>is</w:delText>
        </w:r>
      </w:del>
      <w:r w:rsidRPr="00712DDC">
        <w:t xml:space="preserve"> often limited in spatial scale (e.g. within a specific city or region) with a small group of people, for example, 182 and 226 volunteers participated in </w:t>
      </w:r>
      <w:del w:id="62" w:author="Junjun Yin" w:date="2016-11-02T14:26:00Z">
        <w:r w:rsidRPr="00712DDC" w:rsidDel="0094100C">
          <w:delText xml:space="preserve">collecting </w:delText>
        </w:r>
      </w:del>
      <w:r w:rsidRPr="00712DDC">
        <w:t>such mobility data</w:t>
      </w:r>
      <w:ins w:id="63" w:author="Junjun Yin" w:date="2016-11-02T14:27:00Z">
        <w:r w:rsidR="0094100C">
          <w:t xml:space="preserve"> collection</w:t>
        </w:r>
      </w:ins>
      <w:r w:rsidRPr="00712DDC">
        <w:t xml:space="preserve"> in </w:t>
      </w:r>
      <w:r w:rsidR="002B10FC">
        <w:fldChar w:fldCharType="begin"/>
      </w:r>
      <w:r w:rsidR="00BE32C8">
        <w:instrText xml:space="preserve"> ADDIN ZOTERO_ITEM CSL_CITATION {"citationID":"PhLpD7rV","properties":{"custom":"(Zheng et al., 2008)","formattedCitation":"(Zheng et al., 2008)","plainCitation":"(Zheng et al., 2008)"},"citationItems":[{"id":989,"uris":["http://zotero.org/users/1928267/items/DVDUSUWI"],"uri":["http://zotero.org/users/1928267/items/DVDUSUWI"],"itemData":{"id":989,"type":"paper-conference","title":"Understanding mobility based on GPS data","container-title":"the 10th international conference on Ubiquitous computing. ACM","page":"312-321","author":[{"family":"Zheng","given":"Y."},{"family":"Li","given":"Q."},{"family":"Chen","given":"Y."},{"family":"Xie","given":"X."},{"family":"Ma","given":"W. Y."}],"issued":{"date-parts":[["2008"]]}}}],"schema":"https://github.com/citation-style-language/schema/raw/master/csl-citation.json"} </w:instrText>
      </w:r>
      <w:r w:rsidR="002B10FC">
        <w:fldChar w:fldCharType="separate"/>
      </w:r>
      <w:r w:rsidR="00BE32C8" w:rsidRPr="00BE32C8">
        <w:t>(Zheng et al., 2008)</w:t>
      </w:r>
      <w:r w:rsidR="002B10FC">
        <w:fldChar w:fldCharType="end"/>
      </w:r>
      <w:r w:rsidRPr="00712DDC">
        <w:t xml:space="preserve"> and </w:t>
      </w:r>
      <w:r w:rsidR="002B10FC">
        <w:fldChar w:fldCharType="begin"/>
      </w:r>
      <w:r w:rsidR="00386283">
        <w:instrText xml:space="preserve"> ADDIN ZOTERO_ITEM CSL_CITATION {"citationID":"Kc9ZYRmx","properties":{"formattedCitation":"(Rhee et al., 2011)","plainCitation":"(Rhee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2B10FC">
        <w:fldChar w:fldCharType="separate"/>
      </w:r>
      <w:r w:rsidR="00386283" w:rsidRPr="00386283">
        <w:t>(Rhee et al., 2011)</w:t>
      </w:r>
      <w:r w:rsidR="002B10FC">
        <w:fldChar w:fldCharType="end"/>
      </w:r>
      <w:r w:rsidRPr="00712DDC">
        <w:t xml:space="preserve"> respectively. Other than tracking people directly, the vehicle-based GPS data </w:t>
      </w:r>
      <w:del w:id="64" w:author="Junjun Yin" w:date="2016-11-02T14:27:00Z">
        <w:r w:rsidRPr="00712DDC" w:rsidDel="00D24D72">
          <w:delText xml:space="preserve">is </w:delText>
        </w:r>
      </w:del>
      <w:ins w:id="65" w:author="Junjun Yin" w:date="2016-11-02T14:27:00Z">
        <w:r w:rsidR="00D24D72">
          <w:t>are</w:t>
        </w:r>
        <w:r w:rsidR="00D24D72" w:rsidRPr="00712DDC">
          <w:t xml:space="preserve"> </w:t>
        </w:r>
      </w:ins>
      <w:r w:rsidRPr="00712DDC">
        <w:t xml:space="preserve">often tied to </w:t>
      </w:r>
      <w:del w:id="66" w:author="Junjun Yin" w:date="2016-11-02T14:28:00Z">
        <w:r w:rsidRPr="00712DDC" w:rsidDel="00C14B30">
          <w:delText xml:space="preserve">a </w:delText>
        </w:r>
      </w:del>
      <w:r w:rsidRPr="00712DDC">
        <w:t>specific vehicle</w:t>
      </w:r>
      <w:ins w:id="67" w:author="Junjun Yin" w:date="2016-11-02T14:28:00Z">
        <w:r w:rsidR="00C14B30">
          <w:t>s</w:t>
        </w:r>
      </w:ins>
      <w:r w:rsidRPr="00712DDC">
        <w:t xml:space="preserve"> (e.g. taxi), which may only be accessible to a limited group of people</w:t>
      </w:r>
      <w:r w:rsidR="003567BB">
        <w:t xml:space="preserve"> </w:t>
      </w:r>
      <w:r w:rsidR="002B10FC">
        <w:fldChar w:fldCharType="begin"/>
      </w:r>
      <w:r w:rsidR="00BE32C8">
        <w:instrText xml:space="preserve"> ADDIN ZOTERO_ITEM CSL_CITATION {"citationID":"TQyaNYjV","properties":{"custom":"(Kung et al., 2014)","formattedCitation":"(Kung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BE32C8" w:rsidRPr="00BE32C8">
        <w:t>(Kung et al., 2014)</w:t>
      </w:r>
      <w:r w:rsidR="002B10FC">
        <w:fldChar w:fldCharType="end"/>
      </w:r>
      <w:r w:rsidRPr="00712DDC">
        <w:t>. Another popular mob</w:t>
      </w:r>
      <w:r w:rsidR="00E53B69" w:rsidRPr="00712DDC">
        <w:t>ility data source found in aca</w:t>
      </w:r>
      <w:r w:rsidRPr="00712DDC">
        <w:t>demic literature is the mobile phone call data in the form of Call Detail Records (CDR), where the locations of mobile users are estimated by cell</w:t>
      </w:r>
      <w:r w:rsidR="00411D75" w:rsidRPr="00712DDC">
        <w:t xml:space="preserve"> tower triangulation with accu</w:t>
      </w:r>
      <w:r w:rsidRPr="00712DDC">
        <w:t xml:space="preserve">racy in the order of kilometers </w:t>
      </w:r>
      <w:r w:rsidR="002B10FC">
        <w:fldChar w:fldCharType="begin"/>
      </w:r>
      <w:r w:rsidR="002B10FC">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386283" w:rsidRPr="00386283">
        <w:t>(González et al. 2008; Kung et al. 2014; Zhong et al. 2014)</w:t>
      </w:r>
      <w:r w:rsidR="002B10FC">
        <w:fldChar w:fldCharType="end"/>
      </w:r>
      <w:r w:rsidRPr="00712DDC">
        <w:t xml:space="preserve">. Such a dataset can cover relatively large spatial scale (e.g., national level) </w:t>
      </w:r>
      <w:r w:rsidR="002B10FC">
        <w:fldChar w:fldCharType="begin"/>
      </w:r>
      <w:r w:rsidR="00386283">
        <w:instrText xml:space="preserve"> ADDIN ZOTERO_ITEM CSL_CITATION {"citationID":"i9jBDZWf","properties":{"formattedCitation":"(Sobolevsky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xml:space="preserve"> and a large portion of the population in t</w:t>
      </w:r>
      <w:r w:rsidR="003C2C96">
        <w:t xml:space="preserve">he study region </w:t>
      </w:r>
      <w:r w:rsidR="002B10FC">
        <w:fldChar w:fldCharType="begin"/>
      </w:r>
      <w:r w:rsidR="00386283">
        <w:instrText xml:space="preserve"> ADDIN ZOTERO_ITEM CSL_CITATION {"citationID":"55IKhABW","properties":{"formattedCitation":"(Kung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Pr="00712DDC">
        <w:t xml:space="preserve">. However, due to the concerns of infringement on individual privacy, the mobile phone call data </w:t>
      </w:r>
      <w:ins w:id="68" w:author="Junjun Yin" w:date="2016-11-02T14:27:00Z">
        <w:r w:rsidR="00AA2697">
          <w:lastRenderedPageBreak/>
          <w:t>are</w:t>
        </w:r>
      </w:ins>
      <w:del w:id="69" w:author="Junjun Yin" w:date="2016-11-02T14:27:00Z">
        <w:r w:rsidRPr="00712DDC" w:rsidDel="00AA2697">
          <w:delText>is</w:delText>
        </w:r>
      </w:del>
      <w:r w:rsidRPr="00712DDC">
        <w:t xml:space="preserve"> not publicly accessible, which is not ideal for the replicability in scientific findings or comparisons across different regions.</w:t>
      </w:r>
    </w:p>
    <w:p w14:paraId="211B3462" w14:textId="5AB085EB" w:rsidR="00655591" w:rsidRPr="00712DDC" w:rsidRDefault="002372A1" w:rsidP="00FB4C42">
      <w:pPr>
        <w:pStyle w:val="Newparagraph"/>
      </w:pPr>
      <w:r w:rsidRPr="00712DDC">
        <w:t>On the other hand, it becomes increasingly popular for researchers to exploit the publicly accessible mobility data captured from the Location Based Social Media (LBSM) platforms (e.g., Foursquare and Twitter). This is also evident from the related studies mentioned above. However, there are some limitations a</w:t>
      </w:r>
      <w:r w:rsidR="006D3DC6" w:rsidRPr="00712DDC">
        <w:t xml:space="preserve">nd complexities </w:t>
      </w:r>
      <w:ins w:id="70" w:author="Junjun Yin" w:date="2016-11-02T01:59:00Z">
        <w:r w:rsidR="00063CA7">
          <w:t>when</w:t>
        </w:r>
      </w:ins>
      <w:del w:id="71" w:author="Junjun Yin" w:date="2016-11-02T01:59:00Z">
        <w:r w:rsidR="006D3DC6" w:rsidRPr="00712DDC" w:rsidDel="00063CA7">
          <w:delText>in</w:delText>
        </w:r>
      </w:del>
      <w:r w:rsidR="006D3DC6" w:rsidRPr="00712DDC">
        <w:t xml:space="preserve"> directly ex</w:t>
      </w:r>
      <w:r w:rsidRPr="00712DDC">
        <w:t>tracting and using the mobility data from the LBSM</w:t>
      </w:r>
      <w:del w:id="72" w:author="Junjun Yin" w:date="2016-11-02T14:31:00Z">
        <w:r w:rsidRPr="00712DDC" w:rsidDel="003D311D">
          <w:delText xml:space="preserve"> data sets</w:delText>
        </w:r>
      </w:del>
      <w:r w:rsidRPr="00712DDC">
        <w:t xml:space="preserve">.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2B10FC">
        <w:fldChar w:fldCharType="begin"/>
      </w:r>
      <w:r w:rsidR="00386283">
        <w:instrText xml:space="preserve"> ADDIN ZOTERO_ITEM CSL_CITATION {"citationID":"zs8EWdfC","properties":{"formattedCitation":"(Kung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w:t>
      </w:r>
      <w:ins w:id="73" w:author="Junjun Yin" w:date="2016-11-02T02:00:00Z">
        <w:r w:rsidR="00FD56F1">
          <w:t>,</w:t>
        </w:r>
      </w:ins>
      <w:r w:rsidRPr="00712DDC">
        <w:t xml:space="preserve"> Twitter data</w:t>
      </w:r>
      <w:r w:rsidR="00E4345A">
        <w:t xml:space="preserve"> </w:t>
      </w:r>
      <w:r w:rsidR="002B10FC">
        <w:fldChar w:fldCharType="begin"/>
      </w:r>
      <w:r w:rsidR="00BE32C8">
        <w:instrText xml:space="preserve"> ADDIN ZOTERO_ITEM CSL_CITATION {"citationID":"NYgPs9zS","properties":{"custom":"(Luo et al., 2016; Steiger et al., 2015)","formattedCitation":"(Luo et al., 2016; Steiger et al., 2015)","plainCitation":"(Luo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label":"page"},{"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label":"page"}],"schema":"https://github.com/citation-style-language/schema/raw/master/csl-citation.json"} </w:instrText>
      </w:r>
      <w:r w:rsidR="002B10FC">
        <w:fldChar w:fldCharType="separate"/>
      </w:r>
      <w:r w:rsidR="00BE32C8" w:rsidRPr="00BE32C8">
        <w:t>(Luo et al., 2016; Steiger et al., 2015)</w:t>
      </w:r>
      <w:r w:rsidR="002B10FC">
        <w:fldChar w:fldCharType="end"/>
      </w:r>
      <w:r w:rsidRPr="00712DDC">
        <w:t xml:space="preserve">. While the used methods vary, these studies suggest that the mentioned issues require </w:t>
      </w:r>
      <w:del w:id="74" w:author="Junjun Yin" w:date="2016-11-02T14:35:00Z">
        <w:r w:rsidRPr="00712DDC" w:rsidDel="003F6373">
          <w:delText xml:space="preserve">us to pose </w:delText>
        </w:r>
      </w:del>
      <w:r w:rsidRPr="00712DDC">
        <w:t>stricter criteria in filtering and extracting individual</w:t>
      </w:r>
      <w:ins w:id="75" w:author="Junjun Yin" w:date="2016-11-02T14:35:00Z">
        <w:r w:rsidR="00D22579">
          <w:t>’s</w:t>
        </w:r>
      </w:ins>
      <w:r w:rsidRPr="00712DDC">
        <w:t xml:space="preserve"> movements.</w:t>
      </w:r>
    </w:p>
    <w:p w14:paraId="1F0B5EBB" w14:textId="51D3FD65"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w:t>
      </w:r>
      <w:r w:rsidR="00B8016E">
        <w:t>message with an additional geo-</w:t>
      </w:r>
      <w:r w:rsidRPr="00712DDC">
        <w:t xml:space="preserve">tag expressed as a pair of geographical coordinates that represent the location </w:t>
      </w:r>
      <w:del w:id="76" w:author="Junjun Yin" w:date="2016-11-02T14:38:00Z">
        <w:r w:rsidRPr="00712DDC" w:rsidDel="00285024">
          <w:delText xml:space="preserve">from which </w:delText>
        </w:r>
      </w:del>
      <w:r w:rsidRPr="00712DDC">
        <w:t>the tweet was sent</w:t>
      </w:r>
      <w:ins w:id="77" w:author="Junjun Yin" w:date="2016-11-02T14:38:00Z">
        <w:r w:rsidR="00285024">
          <w:t xml:space="preserve"> from</w:t>
        </w:r>
      </w:ins>
      <w:r w:rsidRPr="00712DDC">
        <w:t xml:space="preserve">. Twitter is one of the most popular </w:t>
      </w:r>
      <w:ins w:id="78" w:author="Junjun Yin" w:date="2016-11-02T14:40:00Z">
        <w:r w:rsidR="00967924">
          <w:t xml:space="preserve">social media </w:t>
        </w:r>
      </w:ins>
      <w:r w:rsidRPr="00712DDC">
        <w:t>platforms and is been actively used in many countries. It provides a publicly accessible streaming API (http://dev.twitter.com/streaming) for easy data access. The geo-located Twitter data present some unique advantages regarding the purpose of this study, for example</w:t>
      </w:r>
      <w:ins w:id="79" w:author="Junjun Yin" w:date="2016-11-02T14:40:00Z">
        <w:r w:rsidR="00DA6DA5">
          <w:t>:</w:t>
        </w:r>
      </w:ins>
      <w:del w:id="80" w:author="Junjun Yin" w:date="2016-11-02T14:40:00Z">
        <w:r w:rsidRPr="00712DDC" w:rsidDel="00DA6DA5">
          <w:delText>,</w:delText>
        </w:r>
      </w:del>
      <w:r w:rsidRPr="00712DDC">
        <w:t xml:space="preserve"> the high-resolution location information enables to identify multiple travel m</w:t>
      </w:r>
      <w:r w:rsidR="00482689">
        <w:t xml:space="preserve">odes in user </w:t>
      </w:r>
      <w:r w:rsidR="00482689">
        <w:lastRenderedPageBreak/>
        <w:t xml:space="preserve">mobility patterns </w:t>
      </w:r>
      <w:r w:rsidR="002B10FC">
        <w:fldChar w:fldCharType="begin"/>
      </w:r>
      <w:r w:rsidR="00386283">
        <w:instrText xml:space="preserve"> ADDIN ZOTERO_ITEM CSL_CITATION {"citationID":"sCQOZxZQ","properties":{"formattedCitation":"(Jurdak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xml:space="preserve">; the large spatial coverage </w:t>
      </w:r>
      <w:ins w:id="81" w:author="Junjun Yin" w:date="2016-11-02T14:41:00Z">
        <w:r w:rsidR="00190ADD">
          <w:t>allows</w:t>
        </w:r>
      </w:ins>
      <w:del w:id="82" w:author="Junjun Yin" w:date="2016-11-02T14:41:00Z">
        <w:r w:rsidRPr="00712DDC" w:rsidDel="00190ADD">
          <w:delText>enables</w:delText>
        </w:r>
      </w:del>
      <w:r w:rsidRPr="00712DDC">
        <w:t xml:space="preserve"> to study global mobilit</w:t>
      </w:r>
      <w:r w:rsidR="00B74858">
        <w:t xml:space="preserve">y patterns </w:t>
      </w:r>
      <w:r w:rsidR="002B10FC">
        <w:fldChar w:fldCharType="begin"/>
      </w:r>
      <w:r w:rsidR="00386283">
        <w:instrText xml:space="preserve"> ADDIN ZOTERO_ITEM CSL_CITATION {"citationID":"z8ZCcNX4","properties":{"formattedCitation":"(Hawelka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r w:rsidRPr="00712DDC">
        <w:t xml:space="preserve">, which is almost impossible for other mobility datasets. </w:t>
      </w:r>
      <w:ins w:id="83" w:author="Junjun Yin" w:date="2016-11-02T14:44:00Z">
        <w:r w:rsidR="0084478C">
          <w:t>This also</w:t>
        </w:r>
      </w:ins>
      <w:del w:id="84" w:author="Junjun Yin" w:date="2016-11-02T14:44:00Z">
        <w:r w:rsidRPr="00712DDC" w:rsidDel="004D5833">
          <w:delText>Also, it</w:delText>
        </w:r>
      </w:del>
      <w:r w:rsidRPr="00712DDC">
        <w:t xml:space="preserve"> provides </w:t>
      </w:r>
      <w:del w:id="85" w:author="Junjun Yin" w:date="2016-11-02T14:44:00Z">
        <w:r w:rsidRPr="00712DDC" w:rsidDel="0084478C">
          <w:delText xml:space="preserve">the </w:delText>
        </w:r>
      </w:del>
      <w:r w:rsidRPr="00712DDC">
        <w:t>opportunities for reproducing this study in other countries.</w:t>
      </w:r>
    </w:p>
    <w:p w14:paraId="3F0770A0" w14:textId="22FF78AF" w:rsidR="00DD3961" w:rsidRPr="00712DDC" w:rsidRDefault="00DD3961" w:rsidP="00567EE9">
      <w:pPr>
        <w:pStyle w:val="Heading1"/>
      </w:pPr>
      <w:r w:rsidRPr="00712DDC">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04DD1DD0" w:rsidR="00B36BBC" w:rsidRPr="00712DDC" w:rsidRDefault="00DD3961" w:rsidP="00D5567E">
      <w:pPr>
        <w:pStyle w:val="Paragraph"/>
      </w:pPr>
      <w:r w:rsidRPr="00712DDC">
        <w:t xml:space="preserve">For this study, the geo-located tweets were collected using the Twitter Streaming API by </w:t>
      </w:r>
      <w:del w:id="86" w:author="Junjun Yin" w:date="2016-11-02T14:53:00Z">
        <w:r w:rsidRPr="00712DDC" w:rsidDel="00D779AC">
          <w:delText xml:space="preserve">supplying </w:delText>
        </w:r>
      </w:del>
      <w:ins w:id="87" w:author="Junjun Yin" w:date="2016-11-02T14:53:00Z">
        <w:r w:rsidR="00D779AC">
          <w:t>setting</w:t>
        </w:r>
        <w:r w:rsidR="00D779AC" w:rsidRPr="00712DDC">
          <w:t xml:space="preserve"> </w:t>
        </w:r>
      </w:ins>
      <w:r w:rsidRPr="00712DDC">
        <w:t xml:space="preserve">a geographical bounding box to retrieve all the geo-located tweets </w:t>
      </w:r>
      <w:ins w:id="88" w:author="Junjun Yin" w:date="2016-11-02T14:47:00Z">
        <w:r w:rsidR="003E6115">
          <w:t xml:space="preserve">that </w:t>
        </w:r>
      </w:ins>
      <w:del w:id="89" w:author="Junjun Yin" w:date="2016-11-02T14:47:00Z">
        <w:r w:rsidRPr="00712DDC" w:rsidDel="00340075">
          <w:delText>within</w:delText>
        </w:r>
      </w:del>
      <w:ins w:id="90" w:author="Junjun Yin" w:date="2016-11-02T14:47:00Z">
        <w:r w:rsidR="00F91FBF">
          <w:t>fall in</w:t>
        </w:r>
      </w:ins>
      <w:del w:id="91" w:author="Junjun Yin" w:date="2016-11-02T14:46:00Z">
        <w:r w:rsidRPr="00712DDC" w:rsidDel="00A64EAD">
          <w:delText xml:space="preserve"> an area of interest</w:delText>
        </w:r>
      </w:del>
      <w:r w:rsidRPr="00712DDC">
        <w:t>. To ensure complete coverage of Great Britain,</w:t>
      </w:r>
      <w:ins w:id="92" w:author="Junjun Yin" w:date="2016-11-02T14:53:00Z">
        <w:r w:rsidR="002E5453">
          <w:t xml:space="preserve"> </w:t>
        </w:r>
      </w:ins>
      <w:del w:id="93" w:author="Junjun Yin" w:date="2016-11-02T14:53:00Z">
        <w:r w:rsidRPr="00712DDC" w:rsidDel="002E5453">
          <w:delText xml:space="preserve"> we set </w:delText>
        </w:r>
      </w:del>
      <w:r w:rsidRPr="00712DDC">
        <w:t xml:space="preserve">the bounding box </w:t>
      </w:r>
      <w:ins w:id="94" w:author="Junjun Yin" w:date="2016-11-02T14:53:00Z">
        <w:r w:rsidR="002E5453">
          <w:t>covered</w:t>
        </w:r>
      </w:ins>
      <w:del w:id="95" w:author="Junjun Yin" w:date="2016-11-02T14:53:00Z">
        <w:r w:rsidRPr="00712DDC" w:rsidDel="002E5453">
          <w:delText>to</w:delText>
        </w:r>
      </w:del>
      <w:r w:rsidRPr="00712DDC">
        <w:t xml:space="preserve"> the British Isles using the lower left and upper right coordinates (49.49, -14.85), (61.18, 2.63) respectively. </w:t>
      </w:r>
      <w:del w:id="96"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w:t>
      </w:r>
      <w:ins w:id="97" w:author="Junjun Yin" w:date="2016-11-02T14:57:00Z">
        <w:r w:rsidR="006B46A8">
          <w:t>T</w:t>
        </w:r>
      </w:ins>
      <w:del w:id="98" w:author="Junjun Yin" w:date="2016-11-02T14:57:00Z">
        <w:r w:rsidRPr="00712DDC" w:rsidDel="006B46A8">
          <w:delText>During the data collection phase, t</w:delText>
        </w:r>
      </w:del>
      <w:r w:rsidRPr="00712DDC">
        <w:t xml:space="preserve">he data crawler </w:t>
      </w:r>
      <w:ins w:id="99" w:author="Junjun Yin" w:date="2016-11-02T14:56:00Z">
        <w:r w:rsidR="00200055" w:rsidRPr="00712DDC">
          <w:t>managed to download all the geo-located tweets for the given bounding box</w:t>
        </w:r>
        <w:r w:rsidR="00200055">
          <w:t xml:space="preserve">, as it </w:t>
        </w:r>
      </w:ins>
      <w:r w:rsidRPr="00712DDC">
        <w:t xml:space="preserve">did not encounter any issue regarding whether it exceeds the data quota by the 1% </w:t>
      </w:r>
      <w:r w:rsidR="00D5567E">
        <w:t xml:space="preserve">policy mentioned in </w:t>
      </w:r>
      <w:r w:rsidR="002B10FC">
        <w:fldChar w:fldCharType="begin"/>
      </w:r>
      <w:r w:rsidR="00386283">
        <w:instrText xml:space="preserve"> ADDIN ZOTERO_ITEM CSL_CITATION {"citationID":"vLKQ3kiK","properties":{"formattedCitation":"(Hawelka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del w:id="100" w:author="Junjun Yin" w:date="2016-11-02T14:57:00Z">
        <w:r w:rsidRPr="00712DDC" w:rsidDel="00200055">
          <w:delText>. It means we have</w:delText>
        </w:r>
      </w:del>
      <w:del w:id="101" w:author="Junjun Yin" w:date="2016-11-02T14:56:00Z">
        <w:r w:rsidRPr="00712DDC" w:rsidDel="00200055">
          <w:delText xml:space="preserve"> managed to download all the geo-located tweets for the given bounding box</w:delText>
        </w:r>
      </w:del>
      <w:r w:rsidRPr="00712DDC">
        <w:t xml:space="preserve">. To showcase the overall spatial coverage of the collected geo-located tweets, the </w:t>
      </w:r>
      <w:del w:id="102" w:author="Junjun Yin" w:date="2016-11-02T14:58:00Z">
        <w:r w:rsidRPr="00712DDC" w:rsidDel="002C3C1E">
          <w:delText>geo-</w:delText>
        </w:r>
      </w:del>
      <w:r w:rsidRPr="00712DDC">
        <w:t xml:space="preserve">locations of all the collected </w:t>
      </w:r>
      <w:ins w:id="103" w:author="Yin, Junjun" w:date="2016-11-01T17:05:00Z">
        <w:r w:rsidR="00FE02DF">
          <w:t>t</w:t>
        </w:r>
      </w:ins>
      <w:del w:id="104"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638EA1F1"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w:t>
      </w:r>
    </w:p>
    <w:p w14:paraId="6557237A" w14:textId="218F0359" w:rsidR="00B36BBC" w:rsidRPr="00712DDC" w:rsidRDefault="00CE497A" w:rsidP="00DD3961">
      <w:r w:rsidRPr="00712DDC">
        <w:tab/>
      </w:r>
    </w:p>
    <w:p w14:paraId="22838F6E" w14:textId="539D4909"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t>
      </w:r>
      <w:del w:id="105" w:author="Junjun Yin" w:date="2016-11-02T15:00:00Z">
        <w:r w:rsidRPr="00712DDC" w:rsidDel="008F255D">
          <w:delText xml:space="preserve">(with high resolution) </w:delText>
        </w:r>
      </w:del>
      <w:r w:rsidRPr="00712DDC">
        <w:t>rather t</w:t>
      </w:r>
      <w:r w:rsidR="00962657">
        <w:t>han from geocoding process</w:t>
      </w:r>
      <w:del w:id="106"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w:t>
      </w:r>
      <w:ins w:id="107" w:author="Junjun Yin" w:date="2016-11-02T15:00:00Z">
        <w:r w:rsidR="00B37A75">
          <w:t xml:space="preserve"> T</w:t>
        </w:r>
      </w:ins>
      <w:del w:id="108" w:author="Junjun Yin" w:date="2016-11-02T15:00:00Z">
        <w:r w:rsidRPr="00712DDC" w:rsidDel="00B37A75">
          <w:delText xml:space="preserve"> We projected t</w:delText>
        </w:r>
      </w:del>
      <w:r w:rsidRPr="00712DDC">
        <w:t>he points</w:t>
      </w:r>
      <w:ins w:id="109" w:author="Junjun Yin" w:date="2016-11-02T15:00:00Z">
        <w:r w:rsidR="00B37A75">
          <w:t xml:space="preserve"> were projected</w:t>
        </w:r>
      </w:ins>
      <w:r w:rsidRPr="00712DDC">
        <w:t xml:space="preserve"> into the British National Grid (EPSG: 27700) </w:t>
      </w:r>
      <w:r w:rsidRPr="00712DDC">
        <w:lastRenderedPageBreak/>
        <w:t xml:space="preserve">coordinate system to reduce the complexity </w:t>
      </w:r>
      <w:ins w:id="110" w:author="Junjun Yin" w:date="2016-11-02T15:02:00Z">
        <w:r w:rsidR="00983705">
          <w:t>in</w:t>
        </w:r>
      </w:ins>
      <w:del w:id="111" w:author="Junjun Yin" w:date="2016-11-02T15:02:00Z">
        <w:r w:rsidRPr="00712DDC" w:rsidDel="00983705">
          <w:delText>of</w:delText>
        </w:r>
      </w:del>
      <w:r w:rsidRPr="00712DDC">
        <w:t xml:space="preserve"> the required distance calculations. </w:t>
      </w:r>
      <w:ins w:id="112" w:author="Yin, Junjun" w:date="2016-11-01T17:28:00Z">
        <w:r w:rsidR="00791D8B">
          <w:t>T</w:t>
        </w:r>
      </w:ins>
      <w:del w:id="113" w:author="Yin, Junjun" w:date="2016-11-01T17:28:00Z">
        <w:r w:rsidRPr="00712DDC" w:rsidDel="00791D8B">
          <w:delText>We used t</w:delText>
        </w:r>
      </w:del>
      <w:r w:rsidRPr="00712DDC">
        <w:t>he geographical boundary of Great Britain</w:t>
      </w:r>
      <w:ins w:id="114" w:author="Yin, Junjun" w:date="2016-11-01T17:28:00Z">
        <w:r w:rsidR="00791D8B">
          <w:t xml:space="preserve"> </w:t>
        </w:r>
      </w:ins>
      <w:del w:id="115" w:author="Yin, Junjun" w:date="2016-11-01T17:28:00Z">
        <w:r w:rsidRPr="00712DDC" w:rsidDel="00791D8B">
          <w:delText xml:space="preserve">, which </w:delText>
        </w:r>
      </w:del>
      <w:del w:id="116" w:author="Junjun Yin" w:date="2016-11-02T15:03:00Z">
        <w:r w:rsidRPr="00712DDC" w:rsidDel="004F552E">
          <w:delText>is</w:delText>
        </w:r>
      </w:del>
      <w:ins w:id="117" w:author="Junjun Yin" w:date="2016-11-02T15:03:00Z">
        <w:r w:rsidR="004F552E">
          <w:t>was</w:t>
        </w:r>
      </w:ins>
      <w:r w:rsidRPr="00712DDC">
        <w:t xml:space="preserve"> derived from Office for </w:t>
      </w:r>
      <w:r w:rsidR="006D3992">
        <w:t xml:space="preserve">National Statistics </w:t>
      </w:r>
      <w:del w:id="118" w:author="Junjun Yin" w:date="2016-11-02T15:02:00Z">
        <w:r w:rsidR="006D3992" w:rsidDel="003F3D1F">
          <w:delText xml:space="preserve">(ONS) </w:delText>
        </w:r>
      </w:del>
      <w:r w:rsidR="006D3992">
        <w:t xml:space="preserve">of UK </w:t>
      </w:r>
      <w:r w:rsidRPr="00712DDC">
        <w:t>(http://www.ons.gov.</w:t>
      </w:r>
      <w:del w:id="119" w:author="Junjun Yin" w:date="2016-11-02T15:02:00Z">
        <w:r w:rsidR="008857C5" w:rsidDel="003F3D1F">
          <w:delText>-</w:delText>
        </w:r>
      </w:del>
      <w:r w:rsidRPr="00712DDC">
        <w:t>uk/ons)</w:t>
      </w:r>
      <w:del w:id="120" w:author="Yin, Junjun" w:date="2016-11-01T17:28:00Z">
        <w:r w:rsidRPr="00712DDC" w:rsidDel="00791D8B">
          <w:delText>,</w:delText>
        </w:r>
      </w:del>
      <w:r w:rsidRPr="00712DDC">
        <w:t xml:space="preserve"> to further restrict the remaining tweets to be “domestic”. Based on these restrictions, the filtered dataset contain</w:t>
      </w:r>
      <w:ins w:id="121" w:author="Junjun Yin" w:date="2016-11-02T15:04:00Z">
        <w:r w:rsidR="00203DA3">
          <w:t>ed</w:t>
        </w:r>
      </w:ins>
      <w:del w:id="122" w:author="Junjun Yin" w:date="2016-11-02T15:04:00Z">
        <w:r w:rsidRPr="00712DDC" w:rsidDel="00203DA3">
          <w:delText>s</w:delText>
        </w:r>
      </w:del>
      <w:r w:rsidRPr="00712DDC">
        <w:t xml:space="preserve"> 69,847,497 tweets made by 1,153,891 Twitter users. To </w:t>
      </w:r>
      <w:del w:id="123" w:author="Yin, Junjun" w:date="2016-11-01T17:29:00Z">
        <w:r w:rsidRPr="00712DDC" w:rsidDel="00BC0961">
          <w:delText>reduce the effects of</w:delText>
        </w:r>
      </w:del>
      <w:ins w:id="124" w:author="Yin, Junjun" w:date="2016-11-01T17:29:00Z">
        <w:r w:rsidR="00BC0961">
          <w:t>remove</w:t>
        </w:r>
      </w:ins>
      <w:r w:rsidRPr="00712DDC">
        <w:t xml:space="preserve"> tweets from non-human users, the raw tweets were further filtered using the following steps. First</w:t>
      </w:r>
      <w:ins w:id="125" w:author="Junjun Yin" w:date="2016-11-02T02:01:00Z">
        <w:r w:rsidR="001966F0">
          <w:t>,</w:t>
        </w:r>
      </w:ins>
      <w:r w:rsidRPr="00712DDC">
        <w:t xml:space="preserve"> </w:t>
      </w:r>
      <w:del w:id="126" w:author="Junjun Yin" w:date="2016-11-02T15:05:00Z">
        <w:r w:rsidRPr="00712DDC" w:rsidDel="004F6BC0">
          <w:delText xml:space="preserve">we removed the </w:delText>
        </w:r>
      </w:del>
      <w:r w:rsidRPr="00712DDC">
        <w:t>duplicated messages</w:t>
      </w:r>
      <w:ins w:id="127" w:author="Junjun Yin" w:date="2016-11-02T15:05:00Z">
        <w:r w:rsidR="004F6BC0">
          <w:t xml:space="preserve"> were removed</w:t>
        </w:r>
      </w:ins>
      <w:del w:id="128" w:author="Yin, Junjun" w:date="2016-11-01T17:29:00Z">
        <w:r w:rsidRPr="00712DDC" w:rsidDel="0032180A">
          <w:delText xml:space="preserve"> from the dataset</w:delText>
        </w:r>
      </w:del>
      <w:r w:rsidRPr="00712DDC">
        <w:t>. We then removed non-human users based on unusual relocation</w:t>
      </w:r>
      <w:ins w:id="129" w:author="Yin, Junjun" w:date="2016-11-01T17:30:00Z">
        <w:r w:rsidR="0032180A">
          <w:t xml:space="preserve"> by</w:t>
        </w:r>
      </w:ins>
      <w:del w:id="130"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131" w:author="Yin, Junjun" w:date="2016-11-01T17:30:00Z">
        <w:r w:rsidR="0032180A">
          <w:t>ing</w:t>
        </w:r>
      </w:ins>
      <w:del w:id="132" w:author="Yin, Junjun" w:date="2016-11-01T17:30:00Z">
        <w:r w:rsidRPr="00712DDC" w:rsidDel="0032180A">
          <w:delText>ed</w:delText>
        </w:r>
      </w:del>
      <w:r w:rsidRPr="00712DDC">
        <w:t xml:space="preserve"> all of the consecutive locations of each user and excluded those with relocating speeds in excess of the threshold of 240 m/s </w:t>
      </w:r>
      <w:del w:id="133" w:author="Junjun Yin" w:date="2016-11-02T15:07:00Z">
        <w:r w:rsidRPr="00712DDC" w:rsidDel="00BC7AAB">
          <w:delText xml:space="preserve">as </w:delText>
        </w:r>
      </w:del>
      <w:r w:rsidRPr="00712DDC">
        <w:t xml:space="preserve">used </w:t>
      </w:r>
      <w:del w:id="134" w:author="Junjun Yin" w:date="2016-11-02T15:07:00Z">
        <w:r w:rsidRPr="00712DDC" w:rsidDel="00251FD6">
          <w:delText xml:space="preserve">by </w:delText>
        </w:r>
      </w:del>
      <w:ins w:id="135" w:author="Junjun Yin" w:date="2016-11-02T15:07:00Z">
        <w:r w:rsidR="00251FD6">
          <w:t>in</w:t>
        </w:r>
        <w:r w:rsidR="00251FD6" w:rsidRPr="00712DDC">
          <w:t xml:space="preserve"> </w:t>
        </w:r>
      </w:ins>
      <w:r w:rsidR="002B10FC">
        <w:fldChar w:fldCharType="begin"/>
      </w:r>
      <w:r w:rsidR="00386283">
        <w:instrText xml:space="preserve"> ADDIN ZOTERO_ITEM CSL_CITATION {"citationID":"CforIJ00","properties":{"formattedCitation":"(Jurdak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F</w:t>
      </w:r>
      <w:ins w:id="136" w:author="Junjun Yin" w:date="2016-11-02T15:08:00Z">
        <w:r w:rsidR="00E05190">
          <w:t>urther</w:t>
        </w:r>
      </w:ins>
      <w:del w:id="137" w:author="Junjun Yin" w:date="2016-11-02T15:08:00Z">
        <w:r w:rsidRPr="00712DDC" w:rsidDel="00E05190">
          <w:delText>inally</w:delText>
        </w:r>
      </w:del>
      <w:r w:rsidRPr="00712DDC">
        <w:t xml:space="preserve">, to reflect the spatial interactions of residents rather than tourists, we </w:t>
      </w:r>
      <w:del w:id="138" w:author="Yin, Junjun" w:date="2016-11-01T17:31:00Z">
        <w:r w:rsidRPr="00712DDC" w:rsidDel="005D3999">
          <w:delText xml:space="preserve">further </w:delText>
        </w:r>
      </w:del>
      <w:r w:rsidRPr="00712DDC">
        <w:t>impose</w:t>
      </w:r>
      <w:ins w:id="139" w:author="Junjun Yin" w:date="2016-11-02T15:08:00Z">
        <w:r w:rsidR="00F4524F">
          <w:t>d</w:t>
        </w:r>
      </w:ins>
      <w:r w:rsidRPr="00712DDC">
        <w:t xml:space="preserv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w:t>
      </w:r>
      <w:ins w:id="140" w:author="Junjun Yin" w:date="2016-11-02T15:09:00Z">
        <w:r w:rsidR="0035764A">
          <w:t xml:space="preserve"> from</w:t>
        </w:r>
      </w:ins>
      <w:del w:id="141" w:author="Junjun Yin" w:date="2016-11-02T15:09:00Z">
        <w:r w:rsidRPr="00712DDC" w:rsidDel="0035764A">
          <w:delText xml:space="preserve"> made by</w:delText>
        </w:r>
      </w:del>
      <w:r w:rsidRPr="00712DDC">
        <w:t xml:space="preserve"> 824,712 Twitter users.</w:t>
      </w:r>
    </w:p>
    <w:p w14:paraId="2C2231E0" w14:textId="40A40152"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w:t>
      </w:r>
      <w:ins w:id="142" w:author="Junjun Yin" w:date="2016-11-02T15:09:00Z">
        <w:r w:rsidR="002B7800">
          <w:t>’s</w:t>
        </w:r>
      </w:ins>
      <w:r w:rsidR="00970FDF">
        <w:t xml:space="preserve">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is the timestamp of the tweet</w:t>
      </w:r>
      <w:del w:id="143" w:author="Junjun Yin" w:date="2016-11-02T15:10:00Z">
        <w:r w:rsidRPr="00712DDC" w:rsidDel="00F84473">
          <w:delText>’s post</w:delText>
        </w:r>
      </w:del>
      <w:r w:rsidRPr="00712DDC">
        <w:t xml:space="preserve">; and </w:t>
      </w:r>
      <m:oMath>
        <m:r>
          <w:rPr>
            <w:rFonts w:ascii="Cambria Math" w:hAnsi="Cambria Math"/>
          </w:rPr>
          <m:t>m</m:t>
        </m:r>
      </m:oMath>
      <w:r w:rsidR="001E33DF" w:rsidRPr="00712DDC">
        <w:t xml:space="preserve"> </w:t>
      </w:r>
      <w:r w:rsidRPr="00712DDC">
        <w:t xml:space="preserve">is the actual content of the tweet. We </w:t>
      </w:r>
      <w:del w:id="144"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w:t>
      </w:r>
      <w:del w:id="145" w:author="Junjun Yin" w:date="2016-11-02T15:12:00Z">
        <w:r w:rsidRPr="00712DDC" w:rsidDel="007A5994">
          <w:delText xml:space="preserve">content of the </w:delText>
        </w:r>
      </w:del>
      <w:r w:rsidRPr="00712DDC">
        <w:t>message</w:t>
      </w:r>
      <w:ins w:id="146" w:author="Junjun Yin" w:date="2016-11-02T15:12:00Z">
        <w:r w:rsidR="007A5994">
          <w:t xml:space="preserve"> content</w:t>
        </w:r>
      </w:ins>
      <w:r w:rsidRPr="00712DDC">
        <w:t xml:space="preserve"> was removed. </w:t>
      </w:r>
      <w:del w:id="147" w:author="Yin, Junjun" w:date="2016-11-01T17:33:00Z">
        <w:r w:rsidRPr="00712DDC" w:rsidDel="00F42369">
          <w:delText xml:space="preserve">In addition, </w:delText>
        </w:r>
      </w:del>
      <w:ins w:id="148" w:author="Yin, Junjun" w:date="2016-11-01T17:33:00Z">
        <w:r w:rsidR="00F42369">
          <w:t>T</w:t>
        </w:r>
      </w:ins>
      <w:del w:id="149" w:author="Yin, Junjun" w:date="2016-11-01T17:33:00Z">
        <w:r w:rsidRPr="00712DDC" w:rsidDel="00F42369">
          <w:delText>t</w:delText>
        </w:r>
      </w:del>
      <w:r w:rsidRPr="00712DDC">
        <w:t xml:space="preserve">he actual location of each geo-located </w:t>
      </w:r>
      <w:ins w:id="150" w:author="Yin, Junjun" w:date="2016-11-01T17:33:00Z">
        <w:r w:rsidR="005D3999">
          <w:t>t</w:t>
        </w:r>
      </w:ins>
      <w:del w:id="151" w:author="Yin, Junjun" w:date="2016-11-01T17:33:00Z">
        <w:r w:rsidRPr="00712DDC" w:rsidDel="005D3999">
          <w:delText>T</w:delText>
        </w:r>
      </w:del>
      <w:r w:rsidRPr="00712DDC">
        <w:t xml:space="preserve">weet is only used for distance calculation and determining the </w:t>
      </w:r>
      <w:del w:id="152"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lastRenderedPageBreak/>
        <w:t>3.2. Mobility network of Twitter user spatial interactions</w:t>
      </w:r>
    </w:p>
    <w:p w14:paraId="4E477C4A" w14:textId="7E9D47A5" w:rsidR="00627BA4" w:rsidRPr="00712DDC" w:rsidRDefault="00627BA4" w:rsidP="000A1A32">
      <w:pPr>
        <w:pStyle w:val="Paragraph"/>
      </w:pPr>
      <w:r w:rsidRPr="00712DDC">
        <w:t xml:space="preserve">A Twitter user’s movement is defined </w:t>
      </w:r>
      <w:del w:id="153" w:author="Yin, Junjun" w:date="2016-11-01T17:38:00Z">
        <w:r w:rsidRPr="00712DDC" w:rsidDel="002227E4">
          <w:delText xml:space="preserve">here </w:delText>
        </w:r>
      </w:del>
      <w:r w:rsidRPr="00712DDC">
        <w:t xml:space="preserve">as the individual’s geographic relocation or displacement </w:t>
      </w:r>
      <w:r w:rsidR="002B10FC">
        <w:fldChar w:fldCharType="begin"/>
      </w:r>
      <w:r w:rsidR="002B10FC">
        <w:instrText xml:space="preserve"> ADDIN ZOTERO_ITEM CSL_CITATION {"citationID":"0GyukzQu","properties":{"custom":"(Gonz\\uc0\\u225{}lez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712DDC">
        <w:t xml:space="preserve">. This is not equivalent to a “trip” taken by an individual, because, displacement includes situations </w:t>
      </w:r>
      <w:ins w:id="154" w:author="Yin, Junjun" w:date="2016-11-01T17:34:00Z">
        <w:r w:rsidR="00E5029A">
          <w:t>where</w:t>
        </w:r>
      </w:ins>
      <w:del w:id="155" w:author="Yin, Junjun" w:date="2016-11-01T17:34:00Z">
        <w:r w:rsidRPr="00712DDC" w:rsidDel="00E5029A">
          <w:delText>when</w:delText>
        </w:r>
      </w:del>
      <w:r w:rsidRPr="00712DDC">
        <w:t xml:space="preserve"> the time interval between 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displacements within the dataset.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156" w:author="Yin, Junjun" w:date="2016-11-01T17:40:00Z">
        <w:r w:rsidR="00D826F8">
          <w:t xml:space="preserve">, </w:t>
        </w:r>
      </w:ins>
      <w:del w:id="157"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158" w:author="Yin, Junjun" w:date="2016-11-01T17:40:00Z">
        <w:r w:rsidR="00D826F8">
          <w:t>,</w:t>
        </w:r>
      </w:ins>
      <w:r w:rsidRPr="00712DDC">
        <w:t xml:space="preserve"> and the </w:t>
      </w:r>
      <w:del w:id="159" w:author="Yin, Junjun" w:date="2016-11-01T17:40:00Z">
        <w:r w:rsidRPr="00712DDC" w:rsidDel="00D826F8">
          <w:delText xml:space="preserve">corresponding </w:delText>
        </w:r>
      </w:del>
      <w:r w:rsidRPr="00712DDC">
        <w:t>weights are assigned by the accumulated volume of Twitter user movements.</w:t>
      </w:r>
    </w:p>
    <w:p w14:paraId="6832024B" w14:textId="04C70E79" w:rsidR="005552B3" w:rsidRPr="00712DDC" w:rsidRDefault="00627BA4" w:rsidP="0092226F">
      <w:pPr>
        <w:pStyle w:val="Newparagraph"/>
      </w:pPr>
      <w:r w:rsidRPr="00712DDC">
        <w:t>To build the spatial network at a national level, we had to determine the basic units to serve as spatial nodes of the connectivity network</w:t>
      </w:r>
      <w:del w:id="160" w:author="Yin, Junjun" w:date="2016-11-01T17:41:00Z">
        <w:r w:rsidRPr="00712DDC" w:rsidDel="0010647A">
          <w:delText xml:space="preserve"> of urban regions</w:delText>
        </w:r>
      </w:del>
      <w:r w:rsidRPr="00712DDC">
        <w:t>. Previous studies have suggested equi</w:t>
      </w:r>
      <w:del w:id="161" w:author="Junjun Yin" w:date="2016-10-31T13:41:00Z">
        <w:r w:rsidRPr="00712DDC" w:rsidDel="00BD5998">
          <w:delText>-</w:delText>
        </w:r>
      </w:del>
      <w:r w:rsidRPr="00712DDC">
        <w:t xml:space="preserve">distant spatial tessellation to generate nodes, which uses </w:t>
      </w:r>
      <w:ins w:id="162" w:author="Yin, Junjun" w:date="2016-11-01T17:37:00Z">
        <w:r w:rsidR="00650FC4" w:rsidRPr="00650FC4">
          <w:t xml:space="preserve">Voronoi </w:t>
        </w:r>
      </w:ins>
      <w:del w:id="163" w:author="Yin, Junjun" w:date="2016-11-01T17:36:00Z">
        <w:r w:rsidRPr="00712DDC" w:rsidDel="00BE0FBD">
          <w:delText>v</w:delText>
        </w:r>
      </w:del>
      <w:del w:id="164" w:author="Yin, Junjun" w:date="2016-11-01T17:37:00Z">
        <w:r w:rsidRPr="00712DDC" w:rsidDel="00650FC4">
          <w:delText xml:space="preserve">oronoi </w:delText>
        </w:r>
      </w:del>
      <w:r w:rsidRPr="00712DDC">
        <w:t xml:space="preserve">polygons to partition the space based on the collected points </w:t>
      </w:r>
      <w:r w:rsidR="002B10FC">
        <w:fldChar w:fldCharType="begin"/>
      </w:r>
      <w:r w:rsidR="00386283">
        <w:instrText xml:space="preserve"> ADDIN ZOTERO_ITEM CSL_CITATION {"citationID":"cMpUpEI1","properties":{"formattedCitation":"(Rinzivillo et al., 2012; Zhong et al., 2014)","plainCitation":"(Rinzivillo et al., 2012; Zhong et al., 2014)"},"citationItems":[{"id":482,"uris":["http://zotero.org/users/1928267/items/WGWBUUNT"],"uri":["http://zotero.org/users/1928267/items/WGWBUUNT"],"itemData":{"id":482,"type":"article-journal","title":"Discovering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2B10FC">
        <w:fldChar w:fldCharType="separate"/>
      </w:r>
      <w:r w:rsidR="00386283" w:rsidRPr="00386283">
        <w:t>(Rinzivillo et al., 2012; Zhong et al., 2014)</w:t>
      </w:r>
      <w:r w:rsidR="002B10FC">
        <w:fldChar w:fldCharType="end"/>
      </w:r>
      <w:r w:rsidRPr="00712DDC">
        <w:t xml:space="preserve">. This approach demonstrates improvements </w:t>
      </w:r>
      <w:del w:id="165" w:author="Yin, Junjun" w:date="2016-11-01T17:42:00Z">
        <w:r w:rsidRPr="00712DDC" w:rsidDel="0010647A">
          <w:delText xml:space="preserve">for </w:delText>
        </w:r>
      </w:del>
      <w:ins w:id="166"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167" w:author="Yin, Junjun" w:date="2016-11-01T17:42:00Z">
        <w:r w:rsidR="00596F84" w:rsidRPr="00712DDC" w:rsidDel="0010647A">
          <w:delText>based on the</w:delText>
        </w:r>
      </w:del>
      <w:ins w:id="168" w:author="Yin, Junjun" w:date="2016-11-01T17:42:00Z">
        <w:r w:rsidR="0010647A">
          <w:t>from</w:t>
        </w:r>
      </w:ins>
      <w:r w:rsidR="00596F84" w:rsidRPr="00712DDC">
        <w:t xml:space="preserve"> cell tower triangulation </w:t>
      </w:r>
      <w:r w:rsidR="002B10FC">
        <w:fldChar w:fldCharType="begin"/>
      </w:r>
      <w:r w:rsidR="00386283">
        <w:instrText xml:space="preserve"> ADDIN ZOTERO_ITEM CSL_CITATION {"citationID":"LaoLdEqb","properties":{"custom":"(Gonz\\uc0\\u225{}lez et al. 2008; Qian et al. 2013)","formattedCitation":"{\\rtf (Gonz\\uc0\\u225{}lez et al. 2008; Qian et al. 2013)}","plainCitation":"(González et al. 2008; Qian et al. 2013)"},"citationItems":[{"id":431,"uris":["http://zotero.org/users/1928267/items/SD6RZ9ND"],"uri":["http://zotero.org/users/1928267/items/SD6RZ9ND"],"itemData":{"id":431,"type":"article-journal","title":"Understanding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HNUWGXD3"],"uri":["http://zotero.org/users/1928267/items/HNUWGXD3"],"itemData":{"id":958,"type":"chapter","title":"The impact of spatial resolution and representation on human mobility predictability","container-title":"Web and Wireless Geographical Information Systems, Heidelberg","publisher":"Springer","publisher-place":"Berlin","page":"25-40","event-place":"Berlin","author":[{"family":"Qian","given":"W."},{"family":"Stanley","given":"K. G."},{"family":"Osgood","given":"N. D."}],"issued":{"date-parts":[["2013"]]}},"label":"page"}],"schema":"https://github.com/citation-style-language/schema/raw/master/csl-citation.json"} </w:instrText>
      </w:r>
      <w:r w:rsidR="002B10FC">
        <w:fldChar w:fldCharType="separate"/>
      </w:r>
      <w:r w:rsidR="00386283" w:rsidRPr="00386283">
        <w:t>(González et al. 2008; Qian et al. 2013)</w:t>
      </w:r>
      <w:r w:rsidR="002B10FC">
        <w:fldChar w:fldCharType="end"/>
      </w:r>
      <w:r w:rsidR="00596F84" w:rsidRPr="00712DDC">
        <w:t>. However, equi</w:t>
      </w:r>
      <w:del w:id="169"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2B10FC">
        <w:fldChar w:fldCharType="begin"/>
      </w:r>
      <w:r w:rsidR="00386283">
        <w:instrText xml:space="preserve"> ADDIN ZOTERO_ITEM CSL_CITATION {"citationID":"uzQy8EEa","properties":{"formattedCitation":"(Zandbergen, 2009)","plainCitation":"(Zandbergen, 2009)"},"citationItems":[{"id":486,"uris":["http://zotero.org/users/1928267/items/2Q4V33TI"],"uri":["http://zotero.org/users/1928267/items/2Q4V33TI"],"itemData":{"id":486,"type":"article-journal","title":"Accuracy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2B10FC">
        <w:fldChar w:fldCharType="separate"/>
      </w:r>
      <w:r w:rsidR="00386283" w:rsidRPr="00386283">
        <w:t>(Zandbergen, 2009)</w:t>
      </w:r>
      <w:r w:rsidR="002B10FC">
        <w:fldChar w:fldCharType="end"/>
      </w:r>
      <w:r w:rsidR="00596F84" w:rsidRPr="00712DDC">
        <w:t>. Another approach is to partition the space into a grid of spatial pixels</w:t>
      </w:r>
      <w:r w:rsidR="00047FD9">
        <w:t xml:space="preserve"> </w:t>
      </w:r>
      <w:r w:rsidR="002B10FC">
        <w:fldChar w:fldCharType="begin"/>
      </w:r>
      <w:r w:rsidR="00386283">
        <w:instrText xml:space="preserve"> ADDIN ZOTERO_ITEM CSL_CITATION {"citationID":"tpWtMFLm","properties":{"formattedCitation":"(X. Liu et al., 2015; Ratti et al., 2010)","plainCitation":"(X. Liu et al., 2015; 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 Ratti et al., 2010)</w:t>
      </w:r>
      <w:r w:rsidR="002B10FC">
        <w:fldChar w:fldCharType="end"/>
      </w:r>
      <w:r w:rsidR="00596F84" w:rsidRPr="00712DDC">
        <w:t xml:space="preserve">. However, the </w:t>
      </w:r>
      <w:del w:id="170" w:author="Yin, Junjun" w:date="2016-11-01T17:44:00Z">
        <w:r w:rsidR="00596F84" w:rsidRPr="00712DDC" w:rsidDel="0010647A">
          <w:delText xml:space="preserve">size of the </w:delText>
        </w:r>
      </w:del>
      <w:r w:rsidR="00596F84" w:rsidRPr="00712DDC">
        <w:t>cell</w:t>
      </w:r>
      <w:ins w:id="171" w:author="Yin, Junjun" w:date="2016-11-01T17:44:00Z">
        <w:r w:rsidR="0010647A">
          <w:t xml:space="preserve"> size</w:t>
        </w:r>
      </w:ins>
      <w:r w:rsidR="00596F84" w:rsidRPr="00712DDC">
        <w:t xml:space="preserve"> can potentially </w:t>
      </w:r>
      <w:del w:id="172" w:author="Junjun Yin" w:date="2016-11-02T15:21:00Z">
        <w:r w:rsidR="00596F84" w:rsidRPr="00712DDC" w:rsidDel="009C01FE">
          <w:delText>lead to</w:delText>
        </w:r>
      </w:del>
      <w:ins w:id="173" w:author="Junjun Yin" w:date="2016-11-02T15:21:00Z">
        <w:r w:rsidR="009C01FE">
          <w:t>cause</w:t>
        </w:r>
      </w:ins>
      <w:r w:rsidR="00596F84" w:rsidRPr="00712DDC">
        <w:t xml:space="preserve"> biases due to the Modifiable Area Unit Problem (MAUP) </w:t>
      </w:r>
      <w:r w:rsidR="002B10FC">
        <w:fldChar w:fldCharType="begin"/>
      </w:r>
      <w:r w:rsidR="00386283">
        <w:instrText xml:space="preserve"> ADDIN ZOTERO_ITEM CSL_CITATION {"citationID":"wiZh4pbr","properties":{"formattedCitation":"(Openshaw, 1984; Wong, 2009)","plainCitation":"(Openshaw, 1984; Wong, 2009)"},"citationItems":[{"id":488,"uris":["http://zotero.org/users/1928267/items/7K5UFFSZ"],"uri":["http://zotero.org/users/1928267/items/7K5UFFSZ"],"itemData":{"id":488,"type":"paper-conference","title":"The modifiable areal unit problem","publisher":"Geo Abstracts University of East Anglia","author":[{"family":"Openshaw","given":"Stan"}],"issued":{"date-parts":[["1984"]]}}},{"id":484,"uris":["http://zotero.org/users/1928267/items/NQ3SHKII"],"uri":["http://zotero.org/users/1928267/items/NQ3SHKII"],"itemData":{"id":484,"type":"book","title":"The modifiable areal unit problem (MAUP)","publisher":"SAGE Publications: London, UK","author":[{"family":"Wong","given":"David"}],"issued":{"date-parts":[["2009"]]}}}],"schema":"https://github.com/citation-style-language/schema/raw/master/csl-citation.json"} </w:instrText>
      </w:r>
      <w:r w:rsidR="002B10FC">
        <w:fldChar w:fldCharType="separate"/>
      </w:r>
      <w:r w:rsidR="00386283" w:rsidRPr="00386283">
        <w:t xml:space="preserve">(Openshaw, 1984; </w:t>
      </w:r>
      <w:r w:rsidR="00386283" w:rsidRPr="00386283">
        <w:lastRenderedPageBreak/>
        <w:t>Wong, 2009)</w:t>
      </w:r>
      <w:r w:rsidR="002B10FC">
        <w:fldChar w:fldCharType="end"/>
      </w:r>
      <w:r w:rsidR="00596F84" w:rsidRPr="00712DDC">
        <w:t xml:space="preserve">, where different choices of unit size can lead to significant variant findings. To compare our investigation with the findings </w:t>
      </w:r>
      <w:del w:id="174" w:author="Yin, Junjun" w:date="2016-11-01T17:44:00Z">
        <w:r w:rsidR="00596F84" w:rsidRPr="00712DDC" w:rsidDel="0010647A">
          <w:delText xml:space="preserve">of </w:delText>
        </w:r>
      </w:del>
      <w:ins w:id="175" w:author="Yin, Junjun" w:date="2016-11-01T17:44:00Z">
        <w:r w:rsidR="0010647A">
          <w:t>from</w:t>
        </w:r>
        <w:r w:rsidR="0010647A" w:rsidRPr="00712DDC">
          <w:t xml:space="preserve"> </w:t>
        </w:r>
      </w:ins>
      <w:r w:rsidR="00596F84" w:rsidRPr="00712DDC">
        <w:t>similar studies, and avoid subjectively deciding the cell size, we performed statistical analysis of Twitter user mobility patterns in Great Britain and measured the distribution of collective Twitter user displacements and the radius of gyrations of individuals</w:t>
      </w:r>
      <w:r w:rsidR="00995A5A">
        <w:t xml:space="preserve"> </w:t>
      </w:r>
      <w:r w:rsidR="002B10FC">
        <w:fldChar w:fldCharType="begin"/>
      </w:r>
      <w:r w:rsidR="002B10FC">
        <w:instrText xml:space="preserve"> ADDIN ZOTERO_ITEM CSL_CITATION {"citationID":"v70MTV9s","properties":{"custom":"(Gonz\\uc0\\u225{}lez et al. 2008; Jurdak et al. 2015)","formattedCitation":"{\\rtf (Gonz\\uc0\\u225{}lez et al. 2008; Jurdak et al. 2015)}","plainCitation":"(González et al. 2008; Jurdak et al. 2015)"},"citationItems":[{"id":431,"uris":["http://zotero.org/users/1928267/items/SD6RZ9ND"],"uri":["http://zotero.org/users/1928267/items/SD6RZ9ND"],"itemData":{"id":431,"type":"article-journal","title":"Understanding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instrText>
      </w:r>
      <w:r w:rsidR="002B10FC">
        <w:fldChar w:fldCharType="separate"/>
      </w:r>
      <w:r w:rsidR="00386283" w:rsidRPr="00386283">
        <w:t>(González et al. 2008; Jurdak et al. 2015)</w:t>
      </w:r>
      <w:r w:rsidR="002B10FC">
        <w:fldChar w:fldCharType="end"/>
      </w:r>
      <w:r w:rsidR="00596F84" w:rsidRPr="00712DDC">
        <w:t>. The radius of gyration is a metric to distinguish mobility patterns of i</w:t>
      </w:r>
      <w:r w:rsidR="003F7106">
        <w:t xml:space="preserve">ndividuals </w:t>
      </w:r>
      <w:r w:rsidR="002B10FC">
        <w:fldChar w:fldCharType="begin"/>
      </w:r>
      <w:r w:rsidR="002B10FC">
        <w:instrText xml:space="preserve"> ADDIN ZOTERO_ITEM CSL_CITATION {"citationID":"m1PXcjdc","properties":{"custom":"(Gonz\\uc0\\u225{}lez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00596F84" w:rsidRPr="00712DDC">
        <w:t>, which is defined as Eq. (1):</w:t>
      </w:r>
    </w:p>
    <w:p w14:paraId="57756576" w14:textId="6A0E5F87" w:rsidR="002F0A23" w:rsidRPr="00712DDC" w:rsidRDefault="009F5102" w:rsidP="0096693D">
      <w:pPr>
        <w:pStyle w:val="Displayedequation"/>
      </w:pPr>
      <w:ins w:id="176"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177" w:author="Yin, Junjun" w:date="2016-11-01T23:14:00Z">
        <w:r>
          <w:tab/>
        </w:r>
      </w:ins>
      <w:del w:id="178" w:author="Yin, Junjun" w:date="2016-11-01T23:14:00Z">
        <w:r w:rsidR="00A773C1" w:rsidDel="009F5102">
          <w:delText xml:space="preserve"> </w:delText>
        </w:r>
      </w:del>
      <w:ins w:id="179" w:author="Yin, Junjun" w:date="2016-11-01T23:12:00Z">
        <w:r>
          <w:t>(</w:t>
        </w:r>
        <w:r w:rsidR="00D85D41">
          <w:t>1</w:t>
        </w:r>
        <w:r>
          <w:t>)</w:t>
        </w:r>
      </w:ins>
      <w:del w:id="180"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w:t>
      </w:r>
      <w:del w:id="181" w:author="Junjun Yin" w:date="2016-11-02T15:26:00Z">
        <w:r w:rsidRPr="00712DDC" w:rsidDel="002E10BD">
          <w:delText>ing</w:delText>
        </w:r>
      </w:del>
      <w:r w:rsidRPr="00712DDC">
        <w:t xml:space="preserve"> the space. In this way, we </w:t>
      </w:r>
      <w:del w:id="182" w:author="Yin, Junjun" w:date="2016-11-01T17:46:00Z">
        <w:r w:rsidRPr="00712DDC" w:rsidDel="001B4397">
          <w:delText xml:space="preserve">can </w:delText>
        </w:r>
      </w:del>
      <w:r w:rsidRPr="00712DDC">
        <w:t>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lastRenderedPageBreak/>
        <w:t>3.3. Community structure of the network of spatial interactions</w:t>
      </w:r>
    </w:p>
    <w:p w14:paraId="456B9330" w14:textId="5BF60CF6"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183" w:author="Yin, Junjun" w:date="2016-11-01T17:48:00Z">
        <w:r w:rsidRPr="00712DDC" w:rsidDel="001B4397">
          <w:delText>,</w:delText>
        </w:r>
      </w:del>
      <w:r w:rsidRPr="00712DDC">
        <w:t xml:space="preserve"> in the graph space. There are a variety of community detection algorithms that produce different results depending </w:t>
      </w:r>
      <w:ins w:id="184" w:author="Junjun Yin" w:date="2016-11-02T02:10:00Z">
        <w:r w:rsidR="001B7197">
          <w:t xml:space="preserve">on </w:t>
        </w:r>
      </w:ins>
      <w:r w:rsidRPr="00712DDC">
        <w:t>the definition of com</w:t>
      </w:r>
      <w:r w:rsidR="00766F27">
        <w:t xml:space="preserve">munity within the network </w:t>
      </w:r>
      <w:r w:rsidR="002B10FC">
        <w:fldChar w:fldCharType="begin"/>
      </w:r>
      <w:r w:rsidR="002B10FC">
        <w:instrText xml:space="preserve"> ADDIN ZOTERO_ITEM CSL_CITATION {"citationID":"l0ZtiXp7","properties":{"custom":"(Coscia et al. 2011)","formattedCitation":"(Coscia et al. 2011)","plainCitation":"(Coscia et al. 2011)"},"citationItems":[{"id":967,"uris":["http://zotero.org/users/1928267/items/NHZAQF2R"],"uri":["http://zotero.org/users/1928267/items/NHZAQF2R"],"itemData":{"id":967,"type":"article-journal","title":"A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2B10FC">
        <w:fldChar w:fldCharType="separate"/>
      </w:r>
      <w:r w:rsidR="00386283" w:rsidRPr="00386283">
        <w:t>(Coscia et al. 2011)</w:t>
      </w:r>
      <w:r w:rsidR="002B10FC">
        <w:fldChar w:fldCharType="end"/>
      </w:r>
      <w:r w:rsidRPr="00712DDC">
        <w:t>. A common community detection met</w:t>
      </w:r>
      <w:r w:rsidR="00754A99" w:rsidRPr="00712DDC">
        <w:t>hod is based on modularity max</w:t>
      </w:r>
      <w:r w:rsidRPr="00712DDC">
        <w:t xml:space="preserve">imization (Newman 2006), seen in previous studies </w:t>
      </w:r>
      <w:r w:rsidR="002B10FC">
        <w:fldChar w:fldCharType="begin"/>
      </w:r>
      <w:r w:rsidR="002B10FC">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474,"uris":["http://zotero.org/users/1928267/items/EK479K8N"],"uri":["http://zotero.org/users/1928267/items/EK479K8N"],"itemData":{"id":474,"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2B10FC">
        <w:fldChar w:fldCharType="separate"/>
      </w:r>
      <w:r w:rsidR="00386283" w:rsidRPr="00386283">
        <w:t>(Ratti et al. 2010; Song et al. 2012; Hawelka et al. 2014)</w:t>
      </w:r>
      <w:r w:rsidR="002B10FC">
        <w:fldChar w:fldCharType="end"/>
      </w:r>
      <w:r w:rsidRPr="00712DDC">
        <w:t>. However, such an approach is often problematic: it is found to have an inherent resolution problem, where small communi</w:t>
      </w:r>
      <w:r w:rsidR="00E21B12" w:rsidRPr="00712DDC">
        <w:t xml:space="preserve">ties are either ignored </w:t>
      </w:r>
      <w:r w:rsidR="002B10FC">
        <w:fldChar w:fldCharType="begin"/>
      </w:r>
      <w:r w:rsidR="00386283">
        <w:instrText xml:space="preserve"> ADDIN ZOTERO_ITEM CSL_CITATION {"citationID":"HcUvUN7G","properties":{"formattedCitation":"{\\rtf (Fortunato &amp; Barth\\uc0\\u233{}lemy, 2007)}","plainCitation":"(Fortunato &amp; Barthélemy, 2007)"},"citationItems":[{"id":494,"uris":["http://zotero.org/users/1928267/items/WQGPGJMS"],"uri":["http://zotero.org/users/1928267/items/WQGPGJMS"],"itemData":{"id":494,"type":"article-journal","title":"Resolution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2B10FC">
        <w:fldChar w:fldCharType="separate"/>
      </w:r>
      <w:r w:rsidR="00386283" w:rsidRPr="00386283">
        <w:t>(Fortunato &amp; Barthélemy, 2007)</w:t>
      </w:r>
      <w:r w:rsidR="002B10FC">
        <w:fldChar w:fldCharType="end"/>
      </w:r>
      <w:r w:rsidRPr="00712DDC">
        <w:t xml:space="preserve"> or assigned with high modularity scores </w:t>
      </w:r>
      <w:r w:rsidR="002B10FC">
        <w:fldChar w:fldCharType="begin"/>
      </w:r>
      <w:r w:rsidR="002B10FC">
        <w:instrText xml:space="preserve"> ADDIN ZOTERO_ITEM CSL_CITATION {"citationID":"udiIrm2B","properties":{"custom":"(Guimer\\uc0\\u224{} et al. 2004)","formattedCitation":"{\\rtf (Guimer\\uc0\\u224{} et al. 2004)}","plainCitation":"(Guimerà et al. 2004)"},"citationItems":[{"id":495,"uris":["http://zotero.org/users/1928267/items/EVITQUF9"],"uri":["http://zotero.org/users/1928267/items/EVITQUF9"],"itemData":{"id":495,"type":"article-journal","title":"Modularity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2B10FC">
        <w:fldChar w:fldCharType="separate"/>
      </w:r>
      <w:r w:rsidR="00386283" w:rsidRPr="00386283">
        <w:t>(Guimerà et al. 2004)</w:t>
      </w:r>
      <w:r w:rsidR="002B10FC">
        <w:fldChar w:fldCharType="end"/>
      </w:r>
      <w:r w:rsidRPr="00712DDC">
        <w:t xml:space="preserve">; and it is found to produce less informative partitions in many empirical networks </w:t>
      </w:r>
      <w:r w:rsidR="002B10FC">
        <w:fldChar w:fldCharType="begin"/>
      </w:r>
      <w:r w:rsidR="002B10FC">
        <w:instrText xml:space="preserve"> ADDIN ZOTERO_ITEM CSL_CITATION {"citationID":"L5GHsVCd","properties":{"custom":"(Good et al. 2010)","formattedCitation":"(Good et al. 2010)","plainCitation":"(Good et al. 2010)"},"citationItems":[{"id":493,"uris":["http://zotero.org/users/1928267/items/9PU7HVSM"],"uri":["http://zotero.org/users/1928267/items/9PU7HVSM"],"itemData":{"id":493,"type":"article-journal","title":"Performance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2B10FC">
        <w:fldChar w:fldCharType="separate"/>
      </w:r>
      <w:r w:rsidR="00386283" w:rsidRPr="00386283">
        <w:t>(Good et al. 2010)</w:t>
      </w:r>
      <w:r w:rsidR="002B10FC">
        <w:fldChar w:fldCharType="end"/>
      </w:r>
      <w:r w:rsidRPr="00712DDC">
        <w:t xml:space="preserve">. Since our graph is a directed weighted graph, </w:t>
      </w:r>
      <w:del w:id="185" w:author="Yin, Junjun" w:date="2016-11-01T17:52:00Z">
        <w:r w:rsidRPr="00712DDC" w:rsidDel="00A42A69">
          <w:delText xml:space="preserve">the </w:delText>
        </w:r>
      </w:del>
      <w:ins w:id="186" w:author="Yin, Junjun" w:date="2016-11-01T17:52:00Z">
        <w:r w:rsidR="00A42A69">
          <w:t>an</w:t>
        </w:r>
        <w:r w:rsidR="00A42A69" w:rsidRPr="00712DDC">
          <w:t xml:space="preserve"> </w:t>
        </w:r>
      </w:ins>
      <w:r w:rsidRPr="00712DDC">
        <w:t xml:space="preserve">alternative community detection </w:t>
      </w:r>
      <w:ins w:id="187" w:author="Yin, Junjun" w:date="2016-11-01T17:54:00Z">
        <w:r w:rsidR="001A5C48">
          <w:t xml:space="preserve">method from </w:t>
        </w:r>
      </w:ins>
      <w:del w:id="188" w:author="Yin, Junjun" w:date="2016-11-01T17:54:00Z">
        <w:r w:rsidRPr="00712DDC" w:rsidDel="001A5C48">
          <w:delText xml:space="preserve">library documented in </w:delText>
        </w:r>
      </w:del>
      <w:r w:rsidRPr="00712DDC">
        <w:t xml:space="preserve">the literature is Infomap </w:t>
      </w:r>
      <w:r w:rsidR="002B10FC">
        <w:fldChar w:fldCharType="begin"/>
      </w:r>
      <w:r w:rsidR="002B10FC">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2B10FC">
        <w:fldChar w:fldCharType="separate"/>
      </w:r>
      <w:r w:rsidR="00386283" w:rsidRPr="00386283">
        <w:t>(Rosvall and Bergstrom 2008; De Domenico et al. 2015)</w:t>
      </w:r>
      <w:r w:rsidR="002B10FC">
        <w:fldChar w:fldCharType="end"/>
      </w:r>
      <w:r w:rsidRPr="00712DDC">
        <w:t>, which is considered to produce better community detection</w:t>
      </w:r>
      <w:r w:rsidR="003B116E" w:rsidRPr="00712DDC">
        <w:t xml:space="preserve"> results </w:t>
      </w:r>
      <w:r w:rsidR="002B10FC">
        <w:fldChar w:fldCharType="begin"/>
      </w:r>
      <w:r w:rsidR="00386283">
        <w:instrText xml:space="preserve"> ADDIN ZOTERO_ITEM CSL_CITATION {"citationID":"UGIKuBe3","properties":{"formattedCitation":"(Lancichinetti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003B116E" w:rsidRPr="00712DDC">
        <w:t>.</w:t>
      </w:r>
    </w:p>
    <w:p w14:paraId="1617D83E" w14:textId="5E4114AF" w:rsidR="00D56B21" w:rsidRDefault="00D56B21" w:rsidP="00D56B21">
      <w:r w:rsidRPr="00712DDC">
        <w:tab/>
        <w:t>Infomap uses the ma</w:t>
      </w:r>
      <w:r w:rsidR="00864040">
        <w:t xml:space="preserve">p equation </w:t>
      </w:r>
      <w:r w:rsidR="002B10FC">
        <w:fldChar w:fldCharType="begin"/>
      </w:r>
      <w:r w:rsidR="002B10FC">
        <w:instrText xml:space="preserve"> ADDIN ZOTERO_ITEM CSL_CITATION {"citationID":"u7w3Or2K","properties":{"custom":"(Rosvall et al. 2010)","formattedCitation":"(Rosvall et al. 2010)","plainCitation":"(Rosvall et al. 2010)"},"citationItems":[{"id":497,"uris":["http://zotero.org/users/1928267/items/594PUDQV"],"uri":["http://zotero.org/users/1928267/items/594PUDQV"],"itemData":{"id":497,"type":"article-journal","title":"The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2B10FC">
        <w:fldChar w:fldCharType="separate"/>
      </w:r>
      <w:r w:rsidR="00386283" w:rsidRPr="00386283">
        <w:t>(Rosvall et al. 2010)</w:t>
      </w:r>
      <w:r w:rsidR="002B10FC">
        <w:fldChar w:fldCharType="end"/>
      </w:r>
      <w:r w:rsidRPr="00712DDC">
        <w:t xml:space="preserve"> to represent the probability of flow of random walks within information systems </w:t>
      </w:r>
      <w:r w:rsidR="002B10FC">
        <w:fldChar w:fldCharType="begin"/>
      </w:r>
      <w:r w:rsidR="002B10FC">
        <w:instrText xml:space="preserve"> ADDIN ZOTERO_ITEM CSL_CITATION {"citationID":"rdKuLf7R","properties":{"custom":"(Rosvall and Bergstrom 2008)","formattedCitation":"(Rosvall and Bergstrom 2008)","plainCitation":"(Rosvall and Bergstrom 2008)"},"citationItems":[{"id":468,"uris":["http://zotero.org/users/1928267/items/G5BHH6JJ"],"uri":["http://zotero.org/users/1928267/items/G5BHH6JJ"],"itemData":{"id":468,"type":"article-journal","title":"Maps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2B10FC">
        <w:fldChar w:fldCharType="separate"/>
      </w:r>
      <w:r w:rsidR="00386283" w:rsidRPr="00386283">
        <w:t>(Rosvall and Bergstrom 2008)</w:t>
      </w:r>
      <w:r w:rsidR="002B10FC">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pPr>
      <w:ins w:id="189"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190" w:author="Yin, Junjun" w:date="2016-11-01T23:15:00Z">
        <w:r>
          <w:t xml:space="preserve"> </w:t>
        </w:r>
        <w:r>
          <w:tab/>
        </w:r>
      </w:ins>
      <w:del w:id="191" w:author="Yin, Junjun" w:date="2016-11-01T23:11:00Z">
        <w:r w:rsidR="00F10113" w:rsidRPr="0096693D" w:rsidDel="00C6612A">
          <w:delText xml:space="preserve">  </w:delText>
        </w:r>
      </w:del>
      <w:ins w:id="192" w:author="Yin, Junjun" w:date="2016-11-01T23:11:00Z">
        <w:r w:rsidR="00C6612A" w:rsidRPr="0096693D">
          <w:t>(</w:t>
        </w:r>
        <w:r w:rsidRPr="0096693D">
          <w:t>2</w:t>
        </w:r>
        <w:r w:rsidR="00C6612A" w:rsidRPr="00C6612A">
          <w:t>)</w:t>
        </w:r>
      </w:ins>
      <w:del w:id="193" w:author="Yin, Junjun" w:date="2016-11-01T23:11:00Z">
        <w:r w:rsidR="00F81B52" w:rsidRPr="00C6612A" w:rsidDel="00C6612A">
          <w:delText>ccc</w:delText>
        </w:r>
      </w:del>
    </w:p>
    <w:p w14:paraId="4EDA4809" w14:textId="6FB2104D"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12DDC">
        <w:t xml:space="preserve"> is the probability of the in-cluster movement of cluster </w:t>
      </w:r>
      <m:oMath>
        <m:r>
          <w:rPr>
            <w:rFonts w:ascii="Cambria Math" w:hAnsi="Cambria Math"/>
          </w:rPr>
          <m:t>i</m:t>
        </m:r>
      </m:oMath>
      <w:r w:rsidRPr="00712DDC">
        <w:t xml:space="preserve">. This algorithm can be intuitively tailored to describe strongly connected clusters of urban regions based on Twitter user </w:t>
      </w:r>
      <w:r w:rsidRPr="00712DDC">
        <w:lastRenderedPageBreak/>
        <w:t>movement</w:t>
      </w:r>
      <w:r w:rsidR="0080205E">
        <w:t>s</w:t>
      </w:r>
      <w:r w:rsidRPr="00712DDC">
        <w:t xml:space="preserve">. The detailed </w:t>
      </w:r>
      <w:del w:id="194" w:author="Junjun Yin" w:date="2016-11-02T02:14:00Z">
        <w:r w:rsidRPr="00712DDC" w:rsidDel="00310733">
          <w:delText xml:space="preserve">literatures and </w:delText>
        </w:r>
      </w:del>
      <w:r w:rsidRPr="00712DDC">
        <w:t xml:space="preserve">implementations of Infomap can be found on this website (http://mapequation.org). Note that Infomap </w:t>
      </w:r>
      <w:del w:id="195" w:author="Yin, Junjun" w:date="2016-11-01T17:57:00Z">
        <w:r w:rsidRPr="00712DDC" w:rsidDel="00CA23CC">
          <w:delText>is capable of</w:delText>
        </w:r>
      </w:del>
      <w:ins w:id="196" w:author="Yin, Junjun" w:date="2016-11-01T17:57:00Z">
        <w:r w:rsidR="00CA23CC">
          <w:t>can</w:t>
        </w:r>
      </w:ins>
      <w:r w:rsidRPr="00712DDC">
        <w:t xml:space="preserve"> perform</w:t>
      </w:r>
      <w:del w:id="197" w:author="Yin, Junjun" w:date="2016-11-01T17:57:00Z">
        <w:r w:rsidRPr="00712DDC" w:rsidDel="00CA23CC">
          <w:delText>ing</w:delText>
        </w:r>
      </w:del>
      <w:r w:rsidR="00CA23CC">
        <w:t xml:space="preserve"> multi-</w:t>
      </w:r>
      <w:r w:rsidRPr="00712DDC">
        <w:t xml:space="preserve">level community detection </w:t>
      </w:r>
      <w:r w:rsidR="002B10FC">
        <w:fldChar w:fldCharType="begin"/>
      </w:r>
      <w:r w:rsidR="00386283">
        <w:instrText xml:space="preserve"> ADDIN ZOTERO_ITEM CSL_CITATION {"citationID":"GRTv2hNc","properties":{"formattedCitation":"(De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386283" w:rsidRPr="00386283">
        <w:t>(De Domenico et al., 2015)</w:t>
      </w:r>
      <w:r w:rsidR="002B10FC">
        <w:fldChar w:fldCharType="end"/>
      </w:r>
      <w:r w:rsidRPr="00712DDC">
        <w:t xml:space="preserve">, but we only use </w:t>
      </w:r>
      <w:del w:id="198" w:author="Yin, Junjun" w:date="2016-11-01T17:57:00Z">
        <w:r w:rsidRPr="00712DDC" w:rsidDel="00CA23CC">
          <w:delText xml:space="preserve">this algorithm </w:delText>
        </w:r>
      </w:del>
      <w:ins w:id="199" w:author="Yin, Junjun" w:date="2016-11-01T17:57:00Z">
        <w:r w:rsidR="00CA23CC">
          <w:t xml:space="preserve">it </w:t>
        </w:r>
      </w:ins>
      <w:r w:rsidRPr="00712DDC">
        <w:t xml:space="preserve">to produce </w:t>
      </w:r>
      <w:ins w:id="200" w:author="Yin, Junjun" w:date="2016-11-01T17:57:00Z">
        <w:r w:rsidR="00CA23CC">
          <w:t xml:space="preserve">the </w:t>
        </w:r>
      </w:ins>
      <w:del w:id="201" w:author="Yin, Junjun" w:date="2016-11-01T17:56:00Z">
        <w:r w:rsidRPr="00712DDC" w:rsidDel="00CA23CC">
          <w:delText xml:space="preserve">our </w:delText>
        </w:r>
      </w:del>
      <w:r w:rsidRPr="00712DDC">
        <w:t>most detailed community structures</w:t>
      </w:r>
      <w:ins w:id="202" w:author="Yin, Junjun" w:date="2016-11-01T17:57:00Z">
        <w:r w:rsidR="00CA23CC">
          <w:t xml:space="preserve"> </w:t>
        </w:r>
      </w:ins>
      <w:del w:id="203"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t>3.4. Distance decay effect and gravity model</w:t>
      </w:r>
    </w:p>
    <w:p w14:paraId="24AEA806" w14:textId="1379775B"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204"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2B10FC">
        <w:fldChar w:fldCharType="begin"/>
      </w:r>
      <w:r w:rsidR="00386283">
        <w:instrText xml:space="preserve"> ADDIN ZOTERO_ITEM CSL_CITATION {"citationID":"4qEM67Cn","properties":{"formattedCitation":"(Y.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386283" w:rsidRPr="00386283">
        <w:t>(Y. Liu et al., 2014)</w:t>
      </w:r>
      <w:r w:rsidR="002B10FC">
        <w:fldChar w:fldCharType="end"/>
      </w:r>
      <w:r w:rsidRPr="00712DDC">
        <w:t>.</w:t>
      </w:r>
    </w:p>
    <w:p w14:paraId="7B47D698" w14:textId="014B9AED" w:rsidR="00B55500" w:rsidRPr="00AC5602" w:rsidRDefault="00AC5602" w:rsidP="0096693D">
      <w:pPr>
        <w:pStyle w:val="Displayedequation"/>
      </w:pPr>
      <w:ins w:id="205"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206" w:author="Yin, Junjun" w:date="2016-11-01T23:15:00Z">
        <w:r>
          <w:t xml:space="preserve"> </w:t>
        </w:r>
        <w:r>
          <w:tab/>
        </w:r>
        <w:r w:rsidRPr="0096693D">
          <w:t>(3)</w:t>
        </w:r>
      </w:ins>
      <w:del w:id="207" w:author="Yin, Junjun" w:date="2016-11-01T23:15:00Z">
        <w:r w:rsidR="00CF20DE" w:rsidRPr="00AC5602" w:rsidDel="00AC5602">
          <w:delText xml:space="preserve"> xx</w:delText>
        </w:r>
      </w:del>
    </w:p>
    <w:p w14:paraId="1BC71703" w14:textId="584D1D46"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2B10FC">
        <w:fldChar w:fldCharType="begin"/>
      </w:r>
      <w:r w:rsidR="00386283">
        <w:instrText xml:space="preserve"> ADDIN ZOTERO_ITEM CSL_CITATION {"citationID":"dkf5h0JQ","properties":{"formattedCitation":"(Zhao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 xml:space="preserve">(Zhao </w:t>
      </w:r>
      <w:r w:rsidR="00386283" w:rsidRPr="00386283">
        <w:lastRenderedPageBreak/>
        <w:t>et al., 2016)</w:t>
      </w:r>
      <w:r w:rsidR="002B10FC">
        <w:fldChar w:fldCharType="end"/>
      </w:r>
      <w:r w:rsidRPr="00712DDC">
        <w:t xml:space="preserve">, the authors argue that it is due to the constraints of complex urban structure. </w:t>
      </w:r>
      <w:del w:id="208" w:author="Junjun Yin" w:date="2016-10-31T13:43:00Z">
        <w:r w:rsidRPr="00712DDC" w:rsidDel="002F6B2F">
          <w:delText>In this study, in</w:delText>
        </w:r>
      </w:del>
      <w:ins w:id="209" w:author="Junjun Yin" w:date="2016-10-31T13:43:00Z">
        <w:r w:rsidR="002F6B2F">
          <w:t>In</w:t>
        </w:r>
      </w:ins>
      <w:r w:rsidRPr="00712DDC">
        <w:t xml:space="preserve"> line with the idea that urban environments are conceptualized spaces that are recreated and formed by human activities </w:t>
      </w:r>
      <w:r w:rsidR="002B10FC">
        <w:fldChar w:fldCharType="begin"/>
      </w:r>
      <w:r w:rsidR="00386283">
        <w:instrText xml:space="preserve"> ADDIN ZOTERO_ITEM CSL_CITATION {"citationID":"dCsIYgS2","properties":{"formattedCitation":"(Schliephake,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xml:space="preserve">, we speculate that the distance decay effects in affecting the interaction strength of two geographic regions and ultimately depicting the urban structures (e.g., urban boundaries), is contributed by (or related to) the distance decay parameters found in the underlying mobility patterns. </w:t>
      </w:r>
      <w:ins w:id="210" w:author="Yin, Junjun" w:date="2016-11-01T18:07:00Z">
        <w:r w:rsidR="009C3ADF">
          <w:t>Considering</w:t>
        </w:r>
      </w:ins>
      <w:del w:id="211"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00457C57"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212" w:author="Yin, Junjun" w:date="2016-11-01T18:07:00Z">
        <w:r w:rsidRPr="00712DDC" w:rsidDel="00425B18">
          <w:delText xml:space="preserve">in order </w:delText>
        </w:r>
      </w:del>
      <w:r w:rsidRPr="00712DDC">
        <w:t>to identify distinc</w:t>
      </w:r>
      <w:r w:rsidR="00F72672">
        <w:t>t distance ranges in user mobility</w:t>
      </w:r>
      <w:r w:rsidRPr="00712DDC">
        <w:t xml:space="preserve"> patterns. We </w:t>
      </w:r>
      <w:ins w:id="213" w:author="Yin, Junjun" w:date="2016-11-01T18:08:00Z">
        <w:r w:rsidR="00425B18">
          <w:t>utilized</w:t>
        </w:r>
      </w:ins>
      <w:del w:id="214" w:author="Yin, Junjun" w:date="2016-11-01T18:08:00Z">
        <w:r w:rsidRPr="00712DDC" w:rsidDel="00425B18">
          <w:delText>then used</w:delText>
        </w:r>
      </w:del>
      <w:r w:rsidRPr="00712DDC">
        <w:t xml:space="preserve"> these distance ranges within the mobility patterns to partition the geographic space of Great Britain into fine-grained cells and established the connectivity among these cells to redr</w:t>
      </w:r>
      <w:r w:rsidR="00766F27">
        <w:t>aw non-administrative anthropo</w:t>
      </w:r>
      <w:r w:rsidRPr="00712DDC">
        <w:t>graphic urban boundaries.</w:t>
      </w:r>
    </w:p>
    <w:p w14:paraId="02FA83AC" w14:textId="4AE3299B"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215" w:author="Yin, Junjun" w:date="2016-11-01T18:09:00Z">
        <w:r w:rsidR="009C02A4" w:rsidDel="00741CF6">
          <w:delText xml:space="preserve">The </w:delText>
        </w:r>
        <w:r w:rsidRPr="00A02B26" w:rsidDel="00741CF6">
          <w:delText>m</w:delText>
        </w:r>
      </w:del>
      <w:ins w:id="21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w:t>
      </w:r>
      <m:oMath>
        <m:r>
          <w:rPr>
            <w:rFonts w:ascii="Cambria Math" w:hAnsi="Cambria Math"/>
          </w:rPr>
          <m:t>α</m:t>
        </m:r>
      </m:oMath>
      <w:r w:rsidRPr="00A02B26">
        <w:t xml:space="preserve"> value is 3.2. The distribution was found to be consistent over each month </w:t>
      </w:r>
      <w:del w:id="217" w:author="Junjun Yin" w:date="2016-11-02T15:41:00Z">
        <w:r w:rsidRPr="00A02B26" w:rsidDel="00BB567B">
          <w:delText>examined</w:delText>
        </w:r>
      </w:del>
      <w:del w:id="218" w:author="Junjun Yin" w:date="2016-11-02T15:40:00Z">
        <w:r w:rsidRPr="00A02B26" w:rsidDel="00BB567B">
          <w:delText xml:space="preserve"> </w:delText>
        </w:r>
      </w:del>
      <w:r w:rsidRPr="00A02B26">
        <w:t>(</w:t>
      </w:r>
      <w:ins w:id="219" w:author="Junjun Yin" w:date="2016-11-02T15:41:00Z">
        <w:r w:rsidR="00BB567B">
          <w:t xml:space="preserve">i.e., </w:t>
        </w:r>
      </w:ins>
      <w:r w:rsidRPr="00A02B26">
        <w:t xml:space="preserve">June to December, 2014), which has a slight </w:t>
      </w:r>
      <w:r w:rsidRPr="00A02B26">
        <w:lastRenderedPageBreak/>
        <w:t xml:space="preserve">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50E4FF16" w14:textId="0DE37542" w:rsidR="002A4150" w:rsidRDefault="00A02B26" w:rsidP="00387A5D">
      <w:r>
        <w:tab/>
      </w:r>
      <w:r w:rsidR="00AE492B" w:rsidRPr="00AE492B">
        <w:t>The two-tier power law distribution indicates that the collective behavior of Twitter users visiting different locations can be well appr</w:t>
      </w:r>
      <w:r w:rsidR="00766F27">
        <w:t>oximated with a (truncated) L</w:t>
      </w:r>
      <w:r w:rsidR="00766F27" w:rsidRPr="00766F27">
        <w:t>é</w:t>
      </w:r>
      <w:r w:rsidR="00AE492B" w:rsidRPr="00AE492B">
        <w:t xml:space="preserve">vy Walk (a random walk) model </w:t>
      </w:r>
      <w:r w:rsidR="002B10FC">
        <w:fldChar w:fldCharType="begin"/>
      </w:r>
      <w:r w:rsidR="00386283">
        <w:instrText xml:space="preserve"> ADDIN ZOTERO_ITEM CSL_CITATION {"citationID":"WtBd7X0m","properties":{"formattedCitation":"(Reynolds, 2012; Rhee et al., 2011)","plainCitation":"(Reynolds, 2012; 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J."},{"family":"Chong","given":"S."}],"issued":{"date-parts":[["2011"]]}}},{"id":961,"uris":["http://zotero.org/users/1928267/items/PDJFNI46"],"uri":["http://zotero.org/users/1928267/items/PDJFNI46"],"itemData":{"id":961,"type":"article-journal","title":"Truncated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2B10FC">
        <w:fldChar w:fldCharType="separate"/>
      </w:r>
      <w:r w:rsidR="00386283" w:rsidRPr="00386283">
        <w:t>(Reynolds, 2012; Rhee et al., 2011)</w:t>
      </w:r>
      <w:r w:rsidR="002B10FC">
        <w:fldChar w:fldCharType="end"/>
      </w:r>
      <w:r w:rsidR="00766F27">
        <w:t>, which has also been identi</w:t>
      </w:r>
      <w:r w:rsidR="00AE492B" w:rsidRPr="00AE492B">
        <w:t xml:space="preserve">fied in many human mobility studies using different mobility data </w:t>
      </w:r>
      <w:r w:rsidR="002B10FC">
        <w:fldChar w:fldCharType="begin"/>
      </w:r>
      <w:r w:rsidR="00386283">
        <w:instrText xml:space="preserve"> ADDIN ZOTERO_ITEM CSL_CITATION {"citationID":"p1Ojl6F0","properties":{"formattedCitation":"(Zhao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00AE492B" w:rsidRPr="00AE492B">
        <w:t xml:space="preserve">. The similarity among the distributions suggests that the mobility data </w:t>
      </w:r>
      <w:del w:id="220" w:author="Junjun Yin" w:date="2016-11-02T15:42:00Z">
        <w:r w:rsidR="00AE492B" w:rsidRPr="00AE492B" w:rsidDel="00AB38EB">
          <w:delText xml:space="preserve">collected </w:delText>
        </w:r>
      </w:del>
      <w:ins w:id="221" w:author="Junjun Yin" w:date="2016-11-02T15:42:00Z">
        <w:r w:rsidR="00AB38EB">
          <w:t>extracted</w:t>
        </w:r>
        <w:r w:rsidR="00AB38EB" w:rsidRPr="00AE492B">
          <w:t xml:space="preserve"> </w:t>
        </w:r>
      </w:ins>
      <w:r w:rsidR="00AE492B" w:rsidRPr="00AE492B">
        <w:t xml:space="preserve">from geo-located tweets </w:t>
      </w:r>
      <w:del w:id="222" w:author="Junjun Yin" w:date="2016-11-02T15:42:00Z">
        <w:r w:rsidR="00AE492B" w:rsidRPr="00AE492B" w:rsidDel="00DD1474">
          <w:delText xml:space="preserve">is </w:delText>
        </w:r>
      </w:del>
      <w:ins w:id="223" w:author="Junjun Yin" w:date="2016-11-02T15:42:00Z">
        <w:r w:rsidR="00DD1474">
          <w:t>are</w:t>
        </w:r>
        <w:r w:rsidR="00DD1474" w:rsidRPr="00AE492B">
          <w:t xml:space="preserve"> </w:t>
        </w:r>
      </w:ins>
      <w:r w:rsidR="00AE492B" w:rsidRPr="00AE492B">
        <w:t xml:space="preserve">temporally stable, at least at monthly intervals, which indicates that our approach using Twitter user mobility to delineate urban boundaries </w:t>
      </w:r>
      <w:r w:rsidR="00766F27">
        <w:t>is viable. In addition, the L</w:t>
      </w:r>
      <w:r w:rsidR="00766F27" w:rsidRPr="00766F27">
        <w:t>é</w:t>
      </w:r>
      <w:r w:rsidR="00AE492B" w:rsidRPr="00AE492B">
        <w:t xml:space="preserve">vy Walk model reveals the diversity regarding the number of visited locations per user, which </w:t>
      </w:r>
      <w:del w:id="224" w:author="Junjun Yin" w:date="2016-11-02T15:42:00Z">
        <w:r w:rsidR="00AE492B" w:rsidRPr="00AE492B" w:rsidDel="00A06B12">
          <w:delText xml:space="preserve">indicates </w:delText>
        </w:r>
      </w:del>
      <w:ins w:id="225" w:author="Junjun Yin" w:date="2016-11-02T15:42:00Z">
        <w:r w:rsidR="00A06B12">
          <w:t>suggests</w:t>
        </w:r>
        <w:r w:rsidR="00A06B12" w:rsidRPr="00AE492B">
          <w:t xml:space="preserve"> </w:t>
        </w:r>
      </w:ins>
      <w:r w:rsidR="00AE492B" w:rsidRPr="00AE492B">
        <w:t>a level of “randomness” in Twitter user movement across space. It, in turn, justifies our choice of using th</w:t>
      </w:r>
      <w:r w:rsidR="00BC5411">
        <w:t xml:space="preserve">e map equation </w:t>
      </w:r>
      <w:ins w:id="226" w:author="Junjun Yin" w:date="2016-11-02T15:44:00Z">
        <w:r w:rsidR="00BA7AF1">
          <w:t xml:space="preserve">as the </w:t>
        </w:r>
      </w:ins>
      <w:r w:rsidR="00BC5411">
        <w:t>community detec</w:t>
      </w:r>
      <w:r w:rsidR="00AE492B" w:rsidRPr="00AE492B">
        <w:t>tion algorithm</w:t>
      </w:r>
      <w:del w:id="227" w:author="Junjun Yin" w:date="2016-11-02T15:43:00Z">
        <w:r w:rsidR="00AE492B" w:rsidRPr="00AE492B" w:rsidDel="007C33C4">
          <w:delText xml:space="preserve"> </w:delText>
        </w:r>
        <w:r w:rsidR="00A51A96" w:rsidDel="007C33C4">
          <w:fldChar w:fldCharType="begin"/>
        </w:r>
        <w:r w:rsidR="00A51A96" w:rsidDel="007C33C4">
          <w:del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delInstrText>
        </w:r>
        <w:r w:rsidR="00A51A96" w:rsidDel="007C33C4">
          <w:fldChar w:fldCharType="separate"/>
        </w:r>
        <w:r w:rsidR="00A51A96" w:rsidDel="007C33C4">
          <w:rPr>
            <w:noProof/>
          </w:rPr>
          <w:delText>(Rosvall and Bergstrom 2008)</w:delText>
        </w:r>
        <w:r w:rsidR="00A51A96" w:rsidDel="007C33C4">
          <w:fldChar w:fldCharType="end"/>
        </w:r>
      </w:del>
      <w:r w:rsidR="00AE492B" w:rsidRPr="00AE492B">
        <w:t xml:space="preserve"> to identify the clusters of urban regional connectedness using large-scale Twitter user movement data.</w:t>
      </w:r>
    </w:p>
    <w:p w14:paraId="2C60707D" w14:textId="77777777" w:rsidR="002A4150" w:rsidRDefault="002A4150" w:rsidP="00F3005C">
      <w:pPr>
        <w:spacing w:line="240" w:lineRule="auto"/>
        <w:rPr>
          <w:b/>
          <w:sz w:val="20"/>
          <w:szCs w:val="20"/>
        </w:rPr>
      </w:pPr>
    </w:p>
    <w:p w14:paraId="7B96FA76" w14:textId="02D472B5" w:rsidR="00DF2AD2" w:rsidRDefault="00DF2AD2" w:rsidP="00F3005C">
      <w:pPr>
        <w:spacing w:line="240" w:lineRule="auto"/>
        <w:rPr>
          <w:b/>
          <w:sz w:val="20"/>
          <w:szCs w:val="20"/>
        </w:rPr>
      </w:pPr>
      <w:r w:rsidRPr="00F3005C">
        <w:rPr>
          <w:b/>
          <w:sz w:val="20"/>
          <w:szCs w:val="20"/>
        </w:rPr>
        <w:t>Figure 2. Cumulative distribution of the number of locations visited by each Twitter user during different timespan</w:t>
      </w:r>
    </w:p>
    <w:p w14:paraId="4C96D41F" w14:textId="77777777" w:rsidR="00F3005C" w:rsidRDefault="00F3005C" w:rsidP="00F3005C">
      <w:pPr>
        <w:spacing w:line="240" w:lineRule="auto"/>
        <w:rPr>
          <w:b/>
          <w:sz w:val="20"/>
          <w:szCs w:val="20"/>
        </w:rPr>
      </w:pPr>
    </w:p>
    <w:p w14:paraId="0AC841CE" w14:textId="77777777" w:rsidR="002A4150" w:rsidRPr="00F3005C" w:rsidRDefault="002A4150" w:rsidP="00F3005C">
      <w:pPr>
        <w:spacing w:line="240" w:lineRule="auto"/>
        <w:rPr>
          <w:b/>
          <w:sz w:val="20"/>
          <w:szCs w:val="20"/>
        </w:rPr>
      </w:pPr>
    </w:p>
    <w:p w14:paraId="7265D3E2" w14:textId="7D906115" w:rsidR="00AE492B" w:rsidRDefault="00AE492B" w:rsidP="00387A5D">
      <w:r>
        <w:tab/>
      </w:r>
      <w:r w:rsidR="000633B5"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000633B5" w:rsidRPr="000633B5">
        <w:t xml:space="preserve"> distance metric. The radius of gyration describes the deviation of distance from the center of mass in a user’s trajectory. The probability distributions of the collective user displacement </w:t>
      </w:r>
      <m:oMath>
        <m:r>
          <w:rPr>
            <w:rFonts w:ascii="Cambria Math" w:hAnsi="Cambria Math"/>
          </w:rPr>
          <m:t>P(d)</m:t>
        </m:r>
      </m:oMath>
      <w:r w:rsidR="000633B5"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000633B5" w:rsidRPr="000633B5">
        <w:t xml:space="preserve"> are presented in Fig. 3, where the fitting method for identifying different distance ranges is</w:t>
      </w:r>
      <w:r w:rsidR="0012396E">
        <w:t xml:space="preserve"> derived from </w:t>
      </w:r>
      <w:r w:rsidR="002B10FC">
        <w:fldChar w:fldCharType="begin"/>
      </w:r>
      <w:r w:rsidR="00386283">
        <w:instrText xml:space="preserve"> ADDIN ZOTERO_ITEM CSL_CITATION {"citationID":"RcnbWmLN","properties":{"formattedCitation":"(Jurdak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000633B5"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0633B5" w:rsidRPr="000633B5">
        <w:t xml:space="preserve"> from [10 m, </w:t>
      </w:r>
      <w:r w:rsidR="000633B5" w:rsidRPr="000633B5">
        <w:lastRenderedPageBreak/>
        <w:t xml:space="preserve">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000633B5" w:rsidRPr="000633B5">
        <w:t xml:space="preserve"> from [</w:t>
      </w:r>
      <w:r w:rsidR="0059103F">
        <w:t>100</w:t>
      </w:r>
      <w:r w:rsidR="000633B5"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000633B5" w:rsidRPr="000633B5">
        <w:t>[&gt; 70 km] (4% of the population). The displacement distance between 70 m and 100 km can be further approximated by two power law distributions with a cut-off point at 4 km (55% distances are less than 4 km and 40% distances between 4 km and 100 km), which indicates the urban movement captured</w:t>
      </w:r>
      <w:r w:rsidR="000633B5">
        <w:t xml:space="preserve"> </w:t>
      </w:r>
      <w:r w:rsidR="00AD6189" w:rsidRPr="00AD6189">
        <w:t xml:space="preserve">by the geo-located </w:t>
      </w:r>
      <w:ins w:id="228" w:author="Junjun Yin" w:date="2016-11-02T15:46:00Z">
        <w:r w:rsidR="00850E97">
          <w:t>tweets</w:t>
        </w:r>
      </w:ins>
      <w:del w:id="229" w:author="Junjun Yin" w:date="2016-11-02T15:46:00Z">
        <w:r w:rsidR="00AD6189" w:rsidRPr="00AD6189" w:rsidDel="00850E97">
          <w:delText>Twitter data</w:delText>
        </w:r>
      </w:del>
      <w:r w:rsidR="00AD6189" w:rsidRPr="00AD6189">
        <w:t xml:space="preserve"> </w:t>
      </w:r>
      <w:del w:id="230" w:author="Junjun Yin" w:date="2016-11-02T15:46:00Z">
        <w:r w:rsidR="00AD6189" w:rsidRPr="00AD6189" w:rsidDel="006D2E7B">
          <w:delText xml:space="preserve">to </w:delText>
        </w:r>
      </w:del>
      <w:r w:rsidR="00AD6189" w:rsidRPr="00AD6189">
        <w:t>reveal two different modes: inter-city and intra-city movement. In short, these fitting functions suggest the existen</w:t>
      </w:r>
      <w:r w:rsidR="00AD089D">
        <w:t>ce of multi-scale or multi-</w:t>
      </w:r>
      <w:r w:rsidR="00AD6189" w:rsidRPr="00AD6189">
        <w:t>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w:t>
      </w:r>
      <w:ins w:id="231" w:author="Junjun Yin" w:date="2016-11-02T15:48:00Z">
        <w:r w:rsidR="00A23061">
          <w:t>s</w:t>
        </w:r>
      </w:ins>
      <w:r w:rsidR="00AD6189" w:rsidRPr="00AD6189">
        <w:t xml:space="preserve"> but emerge naturally from the broader Twitter user mobility pattern. Note that a similar multiphase pattern was observed in Twitter user displacements in Australia, but with slightly different distance ranges</w:t>
      </w:r>
      <w:r w:rsidR="0074606D">
        <w:t xml:space="preserve"> </w:t>
      </w:r>
      <w:r w:rsidR="002B10FC">
        <w:fldChar w:fldCharType="begin"/>
      </w:r>
      <w:r w:rsidR="00386283">
        <w:instrText xml:space="preserve"> ADDIN ZOTERO_ITEM CSL_CITATION {"citationID":"1u7UUebo","properties":{"formattedCitation":"(Jurdak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00AD6189" w:rsidRPr="00AD6189">
        <w:t>.</w:t>
      </w:r>
    </w:p>
    <w:p w14:paraId="333B4737" w14:textId="4C1E2B5E" w:rsidR="00AD6189" w:rsidRDefault="002E6849" w:rsidP="00067EC5">
      <w:pPr>
        <w:pStyle w:val="Newparagraph"/>
      </w:pPr>
      <w:r w:rsidRPr="002E6849">
        <w:t>Further, we analyzed the distribution of radius of gyration</w:t>
      </w:r>
      <w:ins w:id="232" w:author="Junjun Yin" w:date="2016-11-02T15:50:00Z">
        <w:r w:rsidR="00D716BE">
          <w:t xml:space="preserve"> </w:t>
        </w:r>
      </w:ins>
      <m:oMath>
        <m:r>
          <w:ins w:id="233" w:author="Junjun Yin" w:date="2016-11-02T15:51:00Z">
            <w:rPr>
              <w:rFonts w:ascii="Cambria Math" w:hAnsi="Cambria Math"/>
            </w:rPr>
            <m:t>P(</m:t>
          </w:ins>
        </m:r>
        <m:sSub>
          <m:sSubPr>
            <m:ctrlPr>
              <w:ins w:id="234" w:author="Junjun Yin" w:date="2016-11-02T15:51:00Z">
                <w:rPr>
                  <w:rFonts w:ascii="Cambria Math" w:hAnsi="Cambria Math"/>
                  <w:i/>
                </w:rPr>
              </w:ins>
            </m:ctrlPr>
          </m:sSubPr>
          <m:e>
            <m:r>
              <w:ins w:id="235" w:author="Junjun Yin" w:date="2016-11-02T15:51:00Z">
                <w:rPr>
                  <w:rFonts w:ascii="Cambria Math" w:hAnsi="Cambria Math"/>
                </w:rPr>
                <m:t>r</m:t>
              </w:ins>
            </m:r>
          </m:e>
          <m:sub>
            <m:r>
              <w:ins w:id="236" w:author="Junjun Yin" w:date="2016-11-02T15:51:00Z">
                <w:rPr>
                  <w:rFonts w:ascii="Cambria Math" w:hAnsi="Cambria Math"/>
                </w:rPr>
                <m:t>g</m:t>
              </w:ins>
            </m:r>
          </m:sub>
        </m:sSub>
        <m:r>
          <w:ins w:id="237" w:author="Junjun Yin" w:date="2016-11-02T15:51:00Z">
            <w:rPr>
              <w:rFonts w:ascii="Cambria Math" w:hAnsi="Cambria Math"/>
            </w:rPr>
            <m:t>)</m:t>
          </w:ins>
        </m:r>
      </m:oMath>
      <w:ins w:id="238" w:author="Junjun Yin" w:date="2016-11-02T15:51:00Z">
        <w:r w:rsidR="00D716BE" w:rsidRPr="000633B5">
          <w:t xml:space="preserve"> </w:t>
        </w:r>
      </w:ins>
      <w:del w:id="239" w:author="Junjun Yin" w:date="2016-11-02T15:51:00Z">
        <w:r w:rsidRPr="002E6849" w:rsidDel="00D716BE">
          <w:delText xml:space="preserve"> </w:delText>
        </w:r>
      </w:del>
      <w:r w:rsidRPr="002E6849">
        <w:t xml:space="preserve">to understand the </w:t>
      </w:r>
      <w:ins w:id="240" w:author="Yin, Junjun" w:date="2016-11-01T18:11:00Z">
        <w:r w:rsidR="003643A3">
          <w:t xml:space="preserve">collective </w:t>
        </w:r>
      </w:ins>
      <w:r w:rsidRPr="002E6849">
        <w:t>movement</w:t>
      </w:r>
      <w:ins w:id="241" w:author="Yin, Junjun" w:date="2016-11-01T18:10:00Z">
        <w:r w:rsidR="00A25A55">
          <w:t>s</w:t>
        </w:r>
      </w:ins>
      <w:r w:rsidRPr="002E6849">
        <w:t xml:space="preserve"> </w:t>
      </w:r>
      <w:del w:id="242" w:author="Yin, Junjun" w:date="2016-11-01T18:12:00Z">
        <w:r w:rsidRPr="002E6849" w:rsidDel="003643A3">
          <w:delText xml:space="preserve">from the point of view </w:delText>
        </w:r>
      </w:del>
      <w:r w:rsidRPr="002E6849">
        <w:t xml:space="preserve">of individual Twitter users rather than separate displacements. The </w:t>
      </w:r>
      <m:oMath>
        <m:r>
          <w:ins w:id="243" w:author="Yin, Junjun" w:date="2016-11-01T18:20:00Z">
            <w:rPr>
              <w:rFonts w:ascii="Cambria Math" w:hAnsi="Cambria Math"/>
            </w:rPr>
            <m:t>P(</m:t>
          </w:ins>
        </m:r>
        <m:sSub>
          <m:sSubPr>
            <m:ctrlPr>
              <w:ins w:id="244" w:author="Yin, Junjun" w:date="2016-11-01T18:20:00Z">
                <w:rPr>
                  <w:rFonts w:ascii="Cambria Math" w:hAnsi="Cambria Math"/>
                  <w:i/>
                </w:rPr>
              </w:ins>
            </m:ctrlPr>
          </m:sSubPr>
          <m:e>
            <m:r>
              <w:ins w:id="245" w:author="Yin, Junjun" w:date="2016-11-01T18:20:00Z">
                <w:rPr>
                  <w:rFonts w:ascii="Cambria Math" w:hAnsi="Cambria Math"/>
                </w:rPr>
                <m:t>r</m:t>
              </w:ins>
            </m:r>
          </m:e>
          <m:sub>
            <m:r>
              <w:ins w:id="246" w:author="Yin, Junjun" w:date="2016-11-01T18:20:00Z">
                <w:rPr>
                  <w:rFonts w:ascii="Cambria Math" w:hAnsi="Cambria Math"/>
                </w:rPr>
                <m:t>g</m:t>
              </w:ins>
            </m:r>
          </m:sub>
        </m:sSub>
        <m:r>
          <w:ins w:id="247" w:author="Yin, Junjun" w:date="2016-11-01T18:20:00Z">
            <w:rPr>
              <w:rFonts w:ascii="Cambria Math" w:hAnsi="Cambria Math"/>
            </w:rPr>
            <m:t>)</m:t>
          </w:ins>
        </m:r>
      </m:oMath>
      <w:ins w:id="248" w:author="Yin, Junjun" w:date="2016-11-01T18:20:00Z">
        <w:r w:rsidR="003422B4" w:rsidRPr="000633B5">
          <w:t xml:space="preserve"> </w:t>
        </w:r>
      </w:ins>
      <w:del w:id="249" w:author="Yin, Junjun" w:date="2016-11-01T18:20:00Z">
        <w:r w:rsidRPr="002E6849" w:rsidDel="003422B4">
          <w:delText>distribution of the radius of gyration</w:delText>
        </w:r>
      </w:del>
      <w:del w:id="250"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w:t>
      </w:r>
      <w:del w:id="251" w:author="Junjun Yin" w:date="2016-11-02T15:52:00Z">
        <w:r w:rsidRPr="002E6849" w:rsidDel="00947665">
          <w:delText xml:space="preserve">information </w:delText>
        </w:r>
      </w:del>
      <w:ins w:id="252" w:author="Junjun Yin" w:date="2016-11-02T15:52:00Z">
        <w:r w:rsidR="00947665">
          <w:t>in</w:t>
        </w:r>
      </w:ins>
      <w:del w:id="253" w:author="Junjun Yin" w:date="2016-11-02T15:52:00Z">
        <w:r w:rsidRPr="002E6849" w:rsidDel="00947665">
          <w:delText>of</w:delText>
        </w:r>
      </w:del>
      <w:r w:rsidRPr="002E6849">
        <w:t xml:space="preserve"> each geo-located tweet. These findings are consistent with the </w:t>
      </w:r>
      <w:del w:id="254" w:author="Yin, Junjun" w:date="2016-11-01T18:14:00Z">
        <w:r w:rsidRPr="002E6849" w:rsidDel="00AA6D2A">
          <w:delText xml:space="preserve">findings </w:delText>
        </w:r>
      </w:del>
      <w:ins w:id="255" w:author="Yin, Junjun" w:date="2016-11-01T18:14:00Z">
        <w:r w:rsidR="00AA6D2A">
          <w:t>ones</w:t>
        </w:r>
        <w:r w:rsidR="00AA6D2A" w:rsidRPr="002E6849">
          <w:t xml:space="preserve"> </w:t>
        </w:r>
      </w:ins>
      <w:r w:rsidRPr="002E6849">
        <w:t xml:space="preserve">in the literature on human mobility, where the radius of </w:t>
      </w:r>
      <w:r w:rsidRPr="002E6849">
        <w:lastRenderedPageBreak/>
        <w:t xml:space="preserve">gyration of human movement is bounded to different distance ranges </w:t>
      </w:r>
      <w:r w:rsidR="002B10FC">
        <w:fldChar w:fldCharType="begin"/>
      </w:r>
      <w:r w:rsidR="002B10FC">
        <w:instrText xml:space="preserve"> ADDIN ZOTERO_ITEM CSL_CITATION {"citationID":"257rgbccta","properties":{"custom":"(Brockmann et al. 2006; Gonz\\uc0\\u225{}lez et al. 2008)","formattedCitation":"{\\rtf (Brockmann et al. 2006; Gonz\\uc0\\u225{}lez et al. 2008)}","plainCitation":"(Brockmann et al. 2006; González et al. 2008)"},"citationItems":[{"id":499,"uris":["http://zotero.org/users/1928267/items/FN56KBB2"],"uri":["http://zotero.org/users/1928267/items/FN56KBB2"],"itemData":{"id":499,"type":"article-journal","title":"The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2B10FC">
        <w:fldChar w:fldCharType="separate"/>
      </w:r>
      <w:r w:rsidR="00386283" w:rsidRPr="00386283">
        <w:t>(Brockmann et al. 2006; González et al. 2008)</w:t>
      </w:r>
      <w:r w:rsidR="002B10FC">
        <w:fldChar w:fldCharType="end"/>
      </w:r>
      <w:r w:rsidRPr="002E6849">
        <w:t>. In</w:t>
      </w:r>
      <w:ins w:id="256" w:author="Yin, Junjun" w:date="2016-11-01T18:17:00Z">
        <w:r w:rsidR="00AA6D2A">
          <w:t>terestingly</w:t>
        </w:r>
      </w:ins>
      <w:del w:id="257" w:author="Yin, Junjun" w:date="2016-11-01T18:17:00Z">
        <w:r w:rsidRPr="002E6849" w:rsidDel="00AA6D2A">
          <w:delText xml:space="preserve"> particular</w:delText>
        </w:r>
      </w:del>
      <w:r w:rsidRPr="002E6849">
        <w:t xml:space="preserve">, the </w:t>
      </w:r>
      <m:oMath>
        <m:r>
          <w:ins w:id="258" w:author="Yin, Junjun" w:date="2016-11-01T18:17:00Z">
            <w:rPr>
              <w:rFonts w:ascii="Cambria Math" w:hAnsi="Cambria Math"/>
            </w:rPr>
            <m:t>P(</m:t>
          </w:ins>
        </m:r>
        <m:sSub>
          <m:sSubPr>
            <m:ctrlPr>
              <w:ins w:id="259" w:author="Yin, Junjun" w:date="2016-11-01T18:17:00Z">
                <w:rPr>
                  <w:rFonts w:ascii="Cambria Math" w:hAnsi="Cambria Math"/>
                  <w:i/>
                </w:rPr>
              </w:ins>
            </m:ctrlPr>
          </m:sSubPr>
          <m:e>
            <m:r>
              <w:ins w:id="260" w:author="Yin, Junjun" w:date="2016-11-01T18:17:00Z">
                <w:rPr>
                  <w:rFonts w:ascii="Cambria Math" w:hAnsi="Cambria Math"/>
                </w:rPr>
                <m:t>r</m:t>
              </w:ins>
            </m:r>
          </m:e>
          <m:sub>
            <m:r>
              <w:ins w:id="261" w:author="Yin, Junjun" w:date="2016-11-01T18:17:00Z">
                <w:rPr>
                  <w:rFonts w:ascii="Cambria Math" w:hAnsi="Cambria Math"/>
                </w:rPr>
                <m:t>g</m:t>
              </w:ins>
            </m:r>
          </m:sub>
        </m:sSub>
        <m:r>
          <w:ins w:id="262" w:author="Yin, Junjun" w:date="2016-11-01T18:17:00Z">
            <w:rPr>
              <w:rFonts w:ascii="Cambria Math" w:hAnsi="Cambria Math"/>
            </w:rPr>
            <m:t>)</m:t>
          </w:ins>
        </m:r>
      </m:oMath>
      <w:ins w:id="263" w:author="Yin, Junjun" w:date="2016-11-01T18:17:00Z">
        <w:r w:rsidR="00AA6D2A" w:rsidRPr="000633B5">
          <w:t xml:space="preserve"> </w:t>
        </w:r>
      </w:ins>
      <w:del w:id="264"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ments and the radius of gyration shows evidence of spatial proximity in Twitter user movement. It explains that the communities of urban regions within the graph space are geographically close</w:t>
      </w:r>
      <w:del w:id="265" w:author="Yin, Junjun" w:date="2016-11-01T18:13:00Z">
        <w:r w:rsidRPr="002E6849" w:rsidDel="00BD7DF5">
          <w:delText>,</w:delText>
        </w:r>
      </w:del>
      <w:r w:rsidRPr="002E6849">
        <w:t xml:space="preserve"> but </w:t>
      </w:r>
      <w:del w:id="266" w:author="Yin, Junjun" w:date="2016-11-01T18:14:00Z">
        <w:r w:rsidRPr="002E6849" w:rsidDel="001404B8">
          <w:delText>are able to</w:delText>
        </w:r>
      </w:del>
      <w:ins w:id="267" w:author="Yin, Junjun" w:date="2016-11-01T18:14:00Z">
        <w:r w:rsidR="001404B8" w:rsidRPr="002E6849">
          <w:t>can</w:t>
        </w:r>
      </w:ins>
      <w:r w:rsidRPr="002E6849">
        <w:t xml:space="preserve"> be separated from other groups, which results in the delineation of urban boundaries based on the </w:t>
      </w:r>
      <w:ins w:id="268" w:author="Yin, Junjun" w:date="2016-11-01T18:18:00Z">
        <w:r w:rsidR="000710F9">
          <w:t xml:space="preserve">collective </w:t>
        </w:r>
      </w:ins>
      <w:r w:rsidRPr="002E6849">
        <w:t>spatial interactions of Twitter users.</w:t>
      </w:r>
    </w:p>
    <w:p w14:paraId="316068FE" w14:textId="371A667E" w:rsidR="00833CF8" w:rsidRPr="001A2FA3" w:rsidRDefault="001A2FA3" w:rsidP="001A2FA3">
      <w:pPr>
        <w:spacing w:line="240" w:lineRule="auto"/>
        <w:rPr>
          <w:sz w:val="20"/>
          <w:szCs w:val="20"/>
        </w:rPr>
      </w:pPr>
      <w:r w:rsidRPr="001A2FA3">
        <w:rPr>
          <w:b/>
          <w:sz w:val="20"/>
          <w:szCs w:val="20"/>
        </w:rPr>
        <w:t xml:space="preserve">Figure 3. The probability distribution of Twitter user displacements and radius of gyration: </w:t>
      </w:r>
      <w:r w:rsidRPr="001A2FA3">
        <w:rPr>
          <w:sz w:val="20"/>
          <w:szCs w:val="20"/>
        </w:rPr>
        <w:t xml:space="preserve">(a) </w:t>
      </w:r>
      <m:oMath>
        <m:r>
          <w:rPr>
            <w:rFonts w:ascii="Cambria Math" w:hAnsi="Cambria Math" w:cs="Arial"/>
            <w:color w:val="222222"/>
            <w:sz w:val="20"/>
            <w:szCs w:val="20"/>
          </w:rPr>
          <m:t>P</m:t>
        </m:r>
        <m:d>
          <m:dPr>
            <m:ctrlPr>
              <w:rPr>
                <w:rFonts w:ascii="Cambria Math" w:hAnsi="Cambria Math" w:cs="Arial"/>
                <w:i/>
                <w:color w:val="222222"/>
                <w:sz w:val="20"/>
                <w:szCs w:val="20"/>
              </w:rPr>
            </m:ctrlPr>
          </m:dPr>
          <m:e>
            <m:r>
              <w:rPr>
                <w:rFonts w:ascii="Cambria Math" w:hAnsi="Cambria Math" w:cs="Arial"/>
                <w:color w:val="222222"/>
                <w:sz w:val="20"/>
                <w:szCs w:val="20"/>
              </w:rPr>
              <m:t>d</m:t>
            </m:r>
          </m:e>
        </m:d>
      </m:oMath>
      <w:r w:rsidRPr="001A2FA3">
        <w:rPr>
          <w:color w:val="222222"/>
          <w:sz w:val="20"/>
          <w:szCs w:val="20"/>
        </w:rPr>
        <w:t xml:space="preserve"> </w:t>
      </w:r>
      <w:r w:rsidRPr="001A2FA3">
        <w:rPr>
          <w:sz w:val="20"/>
          <w:szCs w:val="20"/>
        </w:rPr>
        <w:t xml:space="preserve">is approximated by an exponential, a stretched-exponential and a power-law function (b) the distance between [70 m, 70 km] is approximated by a double power-law functions (c)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 xml:space="preserve">of Great Britain is approximated by the combination of an exponential, a stretched- exponential and a power-law function. (d)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of London is approximated an exponential and a stretched-exponential function. (The green patch shows the distance range)</w:t>
      </w:r>
    </w:p>
    <w:p w14:paraId="28B9F0AF" w14:textId="24C91344" w:rsidR="002E6849" w:rsidRDefault="0092591B" w:rsidP="00F275EF">
      <w:pPr>
        <w:pStyle w:val="Heading2"/>
      </w:pPr>
      <w:r w:rsidRPr="0092591B">
        <w:t>4.2. Redrawing Great Britain’s Urban Boundaries</w:t>
      </w:r>
    </w:p>
    <w:p w14:paraId="54A6E32D" w14:textId="638DACFC" w:rsidR="001878D3" w:rsidRDefault="00D16575" w:rsidP="001878D3">
      <w:pPr>
        <w:pStyle w:val="Paragraph"/>
      </w:pPr>
      <w:r w:rsidRPr="00D16575">
        <w:t xml:space="preserve">The mobility network of Twitter user spatial interaction </w:t>
      </w:r>
      <w:r w:rsidR="00206D19">
        <w:t>was constructed by nodes repre</w:t>
      </w:r>
      <w:r w:rsidRPr="00D16575">
        <w:t xml:space="preserve">senting 10 km by 10 km fishnet cells, where 10 km is the distinct geographic distance for separating two main groups of Twitter users in terms of the spatial coverage (i.e., radius of gyration) in Great Britain (see Fig. 3 - c). The </w:t>
      </w:r>
      <w:ins w:id="269" w:author="Junjun Yin" w:date="2016-11-02T16:10:00Z">
        <w:r w:rsidR="005D4AEA">
          <w:t xml:space="preserve">fishnet </w:t>
        </w:r>
      </w:ins>
      <w:r w:rsidRPr="00D16575">
        <w:t>cells</w:t>
      </w:r>
      <w:del w:id="270" w:author="Junjun Yin" w:date="2016-11-02T16:10:00Z">
        <w:r w:rsidRPr="00D16575" w:rsidDel="005D4AEA">
          <w:delText xml:space="preserve"> of the</w:delText>
        </w:r>
        <w:r w:rsidR="00E72FC4" w:rsidDel="005D4AEA">
          <w:delText xml:space="preserve"> fishnet</w:delText>
        </w:r>
      </w:del>
      <w:r w:rsidR="00E72FC4">
        <w:t xml:space="preserve">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w:t>
      </w:r>
      <w:ins w:id="271" w:author="Junjun Yin" w:date="2016-11-02T02:19:00Z">
        <w:r w:rsidR="00EF14AF">
          <w:t>-</w:t>
        </w:r>
      </w:ins>
      <w:del w:id="272" w:author="Junjun Yin" w:date="2016-11-02T02:19:00Z">
        <w:r w:rsidRPr="00D16575" w:rsidDel="00EF14AF">
          <w:delText xml:space="preserve"> </w:delText>
        </w:r>
      </w:del>
      <w:r w:rsidRPr="00D16575">
        <w:t>wide investigation</w:t>
      </w:r>
      <w:r w:rsidR="00F212B3">
        <w:t xml:space="preserve"> </w:t>
      </w:r>
      <w:r w:rsidR="002B10FC">
        <w:fldChar w:fldCharType="begin"/>
      </w:r>
      <w:r w:rsidR="00386283">
        <w:instrText xml:space="preserve"> ADDIN ZOTERO_ITEM CSL_CITATION {"citationID":"Nq3DC2HL","properties":{"formattedCitation":"(Ratti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D16575">
        <w:t>. The</w:t>
      </w:r>
      <w:r w:rsidR="00444DFE">
        <w:t xml:space="preserve"> edges of this network were de</w:t>
      </w:r>
      <w:r w:rsidRPr="00D16575">
        <w:t xml:space="preserve">rived from the number of directed Twitter user displacements between each pair of cells. </w:t>
      </w:r>
      <w:del w:id="273" w:author="Junjun Yin" w:date="2016-11-02T16:12:00Z">
        <w:r w:rsidRPr="00D16575" w:rsidDel="00A56CE0">
          <w:delText xml:space="preserve">We used this connectivity network as a proxy to partition the space associated with its nodes. </w:delText>
        </w:r>
      </w:del>
      <w:r w:rsidRPr="00D16575">
        <w:t>Coherent geographic regions were identified as individual fishnet cells showing</w:t>
      </w:r>
      <w:r>
        <w:t xml:space="preserve"> </w:t>
      </w:r>
      <w:r w:rsidRPr="00D16575">
        <w:t>more internal user movement</w:t>
      </w:r>
      <w:ins w:id="274"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w:t>
      </w:r>
      <w:r w:rsidR="00232EBD">
        <w:lastRenderedPageBreak/>
        <w:t>additional layers (i.e., loca</w:t>
      </w:r>
      <w:r w:rsidRPr="00D16575">
        <w:t>tions of airport fields and population-</w:t>
      </w:r>
      <w:del w:id="275" w:author="Junjun Yin" w:date="2016-10-31T13:29:00Z">
        <w:r w:rsidRPr="00D16575" w:rsidDel="00102E3D">
          <w:delText>wighted</w:delText>
        </w:r>
      </w:del>
      <w:ins w:id="276" w:author="Junjun Yin" w:date="2016-10-31T13:29:00Z">
        <w:r w:rsidR="00102E3D">
          <w:t>weighted</w:t>
        </w:r>
      </w:ins>
      <w:r w:rsidRPr="00D16575">
        <w:t xml:space="preserve">-centroids of workplace zones in </w:t>
      </w:r>
      <w:del w:id="277" w:author="Junjun Yin" w:date="2016-11-02T16:12:00Z">
        <w:r w:rsidRPr="00D16575" w:rsidDel="002A4771">
          <w:delText xml:space="preserve">the </w:delText>
        </w:r>
      </w:del>
      <w:r w:rsidRPr="00D16575">
        <w:t xml:space="preserve">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2B10FC">
        <w:fldChar w:fldCharType="begin"/>
      </w:r>
      <w:r w:rsidR="00386283">
        <w:instrText xml:space="preserve"> ADDIN ZOTERO_ITEM CSL_CITATION {"citationID":"JRDAEFkx","properties":{"formattedCitation":"{\\rtf (Simini, Gonz\\uc0\\u225{}lez, Maritan, &amp; Barab\\uc0\\u225{}si, 2012)}","plainCitation":"(Simini, González, Maritan, &amp; Barabási, 2012)"},"citationItems":[{"id":417,"uris":["http://zotero.org/users/1928267/items/T6NZBFNU"],"uri":["http://zotero.org/users/1928267/items/T6NZBFNU"],"itemData":{"id":417,"type":"article-journal","title":"A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2B10FC">
        <w:fldChar w:fldCharType="separate"/>
      </w:r>
      <w:r w:rsidR="00386283" w:rsidRPr="00386283">
        <w:t>(Simini, González, Maritan, &amp; Barabási, 2012)</w:t>
      </w:r>
      <w:r w:rsidR="002B10FC">
        <w:fldChar w:fldCharType="end"/>
      </w:r>
      <w:r w:rsidRPr="00D16575">
        <w:t xml:space="preserve"> and the distance decay effect on attracting movers </w:t>
      </w:r>
      <w:r w:rsidR="002B10FC">
        <w:fldChar w:fldCharType="begin"/>
      </w:r>
      <w:r w:rsidR="002B10FC">
        <w:instrText xml:space="preserve"> ADDIN ZOTERO_ITEM CSL_CITATION {"citationID":"KeFnRxT8","properties":{"custom":"(Gonz\\uc0\\u225{}lez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4D634490" w14:textId="77777777" w:rsidR="004F6563" w:rsidRDefault="004F6563" w:rsidP="001878D3">
      <w:pPr>
        <w:spacing w:line="240" w:lineRule="auto"/>
      </w:pPr>
    </w:p>
    <w:p w14:paraId="708D9E8F" w14:textId="2C05DA57" w:rsidR="007C7345" w:rsidRPr="001851B6" w:rsidRDefault="00653C8A" w:rsidP="001878D3">
      <w:pPr>
        <w:spacing w:line="240" w:lineRule="auto"/>
        <w:rPr>
          <w:sz w:val="20"/>
          <w:szCs w:val="20"/>
        </w:rPr>
      </w:pPr>
      <w:r w:rsidRPr="001878D3">
        <w:rPr>
          <w:b/>
          <w:sz w:val="20"/>
          <w:szCs w:val="20"/>
        </w:rPr>
        <w:t>Figure 4. The community structure from collective</w:t>
      </w:r>
      <w:r w:rsidR="00624758">
        <w:rPr>
          <w:b/>
          <w:sz w:val="20"/>
          <w:szCs w:val="20"/>
        </w:rPr>
        <w:t xml:space="preserve"> Twitter user displacements re</w:t>
      </w:r>
      <w:r w:rsidRPr="001878D3">
        <w:rPr>
          <w:b/>
          <w:sz w:val="20"/>
          <w:szCs w:val="20"/>
        </w:rPr>
        <w:t xml:space="preserve">veals non-administrative anthropographic urban boundaries </w:t>
      </w:r>
      <w:r w:rsidRPr="001851B6">
        <w:rPr>
          <w:sz w:val="20"/>
          <w:szCs w:val="20"/>
        </w:rPr>
        <w:t>(a) all displacements with L(M) = 7.8. (b) displacements longer than 10 km (L(M) = 8.5), red symbols are the locations of airport fields in Great Britain (c) displacements shorter than</w:t>
      </w:r>
      <w:r w:rsidR="00C41705">
        <w:rPr>
          <w:sz w:val="20"/>
          <w:szCs w:val="20"/>
        </w:rPr>
        <w:t xml:space="preserve"> 4 km (L(M) = 4.5) (d) and dis</w:t>
      </w:r>
      <w:r w:rsidRPr="001851B6">
        <w:rPr>
          <w:sz w:val="20"/>
          <w:szCs w:val="20"/>
        </w:rPr>
        <w:t>placements longer than 4 km (L(M) = 8.1).</w:t>
      </w:r>
      <w:r w:rsidR="003A4771">
        <w:rPr>
          <w:sz w:val="20"/>
          <w:szCs w:val="20"/>
        </w:rPr>
        <w:t xml:space="preserve"> </w:t>
      </w:r>
      <w:r w:rsidRPr="001851B6">
        <w:rPr>
          <w:sz w:val="20"/>
          <w:szCs w:val="20"/>
        </w:rPr>
        <w:t>The partition of space was done using a 10 km fishnet for the directed displacements from and to each cell. Each color represents a unique c</w:t>
      </w:r>
      <w:r w:rsidR="008B6ED9">
        <w:rPr>
          <w:sz w:val="20"/>
          <w:szCs w:val="20"/>
        </w:rPr>
        <w:t>ommunity with more Twitter user</w:t>
      </w:r>
      <w:r w:rsidRPr="001851B6">
        <w:rPr>
          <w:sz w:val="20"/>
          <w:szCs w:val="20"/>
        </w:rPr>
        <w:t xml:space="preserve"> displacements among the cells compared to others. Major cities (urban audit functional areas) and NUTS are displayed as labels.</w:t>
      </w:r>
    </w:p>
    <w:p w14:paraId="1DF325F0" w14:textId="77777777" w:rsidR="001878D3" w:rsidRDefault="001878D3" w:rsidP="001878D3">
      <w:pPr>
        <w:spacing w:line="240" w:lineRule="auto"/>
        <w:rPr>
          <w:b/>
          <w:sz w:val="20"/>
          <w:szCs w:val="20"/>
        </w:rPr>
      </w:pPr>
    </w:p>
    <w:p w14:paraId="140339F0" w14:textId="77777777" w:rsidR="001878D3" w:rsidRPr="001878D3" w:rsidRDefault="001878D3" w:rsidP="001878D3">
      <w:pPr>
        <w:spacing w:line="240" w:lineRule="auto"/>
        <w:rPr>
          <w:b/>
          <w:sz w:val="20"/>
          <w:szCs w:val="20"/>
        </w:rPr>
      </w:pPr>
    </w:p>
    <w:p w14:paraId="213B20EB" w14:textId="1482DBAE" w:rsidR="009444AF" w:rsidRDefault="00D16575" w:rsidP="00387A5D">
      <w:r>
        <w:tab/>
      </w:r>
      <w:r w:rsidR="00F07767" w:rsidRPr="00F07767">
        <w:t>Regional boundaries inferred from short distance Twitter user displacements (less than 4 km) exhibit very small and fragmented regions, which is</w:t>
      </w:r>
      <w:r w:rsidR="00A90016">
        <w:t xml:space="preserve"> probably related to daily com</w:t>
      </w:r>
      <w:r w:rsidR="00F07767" w:rsidRPr="00F07767">
        <w:t xml:space="preserve">muting around a user’s home location. Redrawing the </w:t>
      </w:r>
      <w:r w:rsidR="00983858">
        <w:t>boundaries based on longer dis</w:t>
      </w:r>
      <w:r w:rsidR="00F07767" w:rsidRPr="00F07767">
        <w:t xml:space="preserve">tance displacements produces more cohesive, large regions. For example, by </w:t>
      </w:r>
      <w:r w:rsidR="00F07767" w:rsidRPr="00F07767">
        <w:lastRenderedPageBreak/>
        <w:t xml:space="preserve">partitioning the space based on displacements greater than 10 km created regions that are comparable to the NUTS (Nomenclature of Territorial Units for Statistics - 1) regions (Fig. </w:t>
      </w:r>
      <w:ins w:id="278" w:author="Junjun Yin" w:date="2016-11-02T16:17:00Z">
        <w:r w:rsidR="000358E5">
          <w:t>4</w:t>
        </w:r>
      </w:ins>
      <w:del w:id="279" w:author="Junjun Yin" w:date="2016-11-02T16:17:00Z">
        <w:r w:rsidR="00F07767" w:rsidRPr="00F07767" w:rsidDel="000358E5">
          <w:delText>5</w:delText>
        </w:r>
      </w:del>
      <w:r w:rsidR="00F07767" w:rsidRPr="00F07767">
        <w:t xml:space="preserve"> - </w:t>
      </w:r>
      <w:ins w:id="280" w:author="Junjun Yin" w:date="2016-11-02T16:17:00Z">
        <w:r w:rsidR="00C41705">
          <w:t>b</w:t>
        </w:r>
      </w:ins>
      <w:del w:id="281" w:author="Junjun Yin" w:date="2016-11-02T16:17:00Z">
        <w:r w:rsidR="00F07767" w:rsidRPr="00F07767" w:rsidDel="00C41705">
          <w:delText>a</w:delText>
        </w:r>
      </w:del>
      <w:r w:rsidR="00F07767" w:rsidRPr="00F07767">
        <w:t>). However, the power of this novel mapping technique is not to reproduce the partitions already known, rather it is to point out some of the unexpected boundaries. For example</w:t>
      </w:r>
      <w:r w:rsidR="00017C32">
        <w:t>,</w:t>
      </w:r>
      <w:r w:rsidR="00F07767" w:rsidRPr="00F07767">
        <w:t xml:space="preserve"> the boundaries between England and Wales were found to be 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7683E0CD" w:rsidR="00F07767" w:rsidRDefault="00F07767" w:rsidP="00387A5D">
      <w:r>
        <w:tab/>
      </w:r>
      <w:r w:rsidR="001543BC" w:rsidRPr="001543BC">
        <w:t>Using Twitter user mobility to delineate non-admini</w:t>
      </w:r>
      <w:r w:rsidR="00D57EF5">
        <w:t>strative anthropographic bound</w:t>
      </w:r>
      <w:r w:rsidR="001543BC" w:rsidRPr="001543BC">
        <w:t>aries enables the researcher to redraw the city at differe</w:t>
      </w:r>
      <w:r w:rsidR="00FA7736">
        <w:t>nt mobility ranges inferred ob</w:t>
      </w:r>
      <w:r w:rsidR="001543BC" w:rsidRPr="001543BC">
        <w:t xml:space="preserve">jectively from the user’s collective distribution. In addition, the distance range of the movements is usually explained by local socio-economic factors (e.g., work </w:t>
      </w:r>
      <w:r w:rsidR="00A90016">
        <w:t>commuting</w:t>
      </w:r>
      <w:r w:rsidR="001543BC" w:rsidRPr="001543BC">
        <w:t>) that provide for a specific interpretation of the apparent patterns. The patterns obtained from Twitter user mobility are comparable to the pattern</w:t>
      </w:r>
      <w:r w:rsidR="00D62A73">
        <w:t>s produced by those of the net</w:t>
      </w:r>
      <w:r w:rsidR="001543BC" w:rsidRPr="001543BC">
        <w:t>work of landline</w:t>
      </w:r>
      <w:r w:rsidR="00556EAB">
        <w:t xml:space="preserve"> phone calls </w:t>
      </w:r>
      <w:r w:rsidR="002B10FC">
        <w:fldChar w:fldCharType="begin"/>
      </w:r>
      <w:r w:rsidR="00386283">
        <w:instrText xml:space="preserve"> ADDIN ZOTERO_ITEM CSL_CITATION {"citationID":"oLfM2SAK","properties":{"formattedCitation":"(Ratti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001543BC" w:rsidRPr="001543BC">
        <w:t>.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w:t>
      </w:r>
      <w:del w:id="282" w:author="Junjun Yin" w:date="2016-11-02T16:07:00Z">
        <w:r w:rsidR="001543BC" w:rsidRPr="001543BC" w:rsidDel="001375BD">
          <w:delText xml:space="preserve"> </w:delText>
        </w:r>
        <w:r w:rsidR="00787F10" w:rsidDel="001375BD">
          <w:fldChar w:fldCharType="begin"/>
        </w:r>
        <w:r w:rsidR="00655263" w:rsidDel="001375BD">
          <w:del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delInstrText>
        </w:r>
        <w:r w:rsidR="00787F10" w:rsidDel="001375BD">
          <w:fldChar w:fldCharType="separate"/>
        </w:r>
        <w:r w:rsidR="00787F10" w:rsidDel="001375BD">
          <w:rPr>
            <w:noProof/>
          </w:rPr>
          <w:delText>(Ratti et al. 2010)</w:delText>
        </w:r>
        <w:r w:rsidR="00787F10" w:rsidDel="001375BD">
          <w:fldChar w:fldCharType="end"/>
        </w:r>
      </w:del>
      <w:r w:rsidR="001543BC" w:rsidRPr="001543BC">
        <w:t>.</w:t>
      </w:r>
    </w:p>
    <w:p w14:paraId="41DF1889" w14:textId="64F32DC6" w:rsidR="009E0CEE" w:rsidRPr="00B4763E" w:rsidRDefault="009E0CEE" w:rsidP="00B4763E">
      <w:pPr>
        <w:spacing w:line="240" w:lineRule="auto"/>
        <w:rPr>
          <w:sz w:val="20"/>
          <w:szCs w:val="20"/>
        </w:rPr>
      </w:pPr>
      <w:r w:rsidRPr="00B4763E">
        <w:rPr>
          <w:b/>
          <w:sz w:val="20"/>
          <w:szCs w:val="20"/>
        </w:rPr>
        <w:t xml:space="preserve">Figure 5. The non-administrative anthropographic regions inferred from Twitter user displacements greater than 4 km (left) and 10 km (right) in comparison with major cities in England (upper figures) and Scotland (bottom figures). </w:t>
      </w:r>
      <w:r w:rsidRPr="00B4763E">
        <w:rPr>
          <w:sz w:val="20"/>
          <w:szCs w:val="20"/>
        </w:rPr>
        <w:t>Each color represents a unique community. Including short distance movements has increased the power to differentiate the influence of nearby cities such as Glasgow and Edinburgh (lower left), while restricting the analysis to longer distance movements grouped travelers from the two previous cities into the same community (lower right). Red symbols are the locations of airport fields and gray points are the population-</w:t>
      </w:r>
      <w:r w:rsidR="00B4763E" w:rsidRPr="00B4763E">
        <w:rPr>
          <w:sz w:val="20"/>
          <w:szCs w:val="20"/>
        </w:rPr>
        <w:t>weighted</w:t>
      </w:r>
      <w:r w:rsidRPr="00B4763E">
        <w:rPr>
          <w:sz w:val="20"/>
          <w:szCs w:val="20"/>
        </w:rPr>
        <w:t>-centroids of workplace zones in Great Britain.</w:t>
      </w:r>
    </w:p>
    <w:p w14:paraId="0408D1C2" w14:textId="77777777" w:rsidR="007C7345" w:rsidRDefault="007C7345" w:rsidP="00387A5D"/>
    <w:p w14:paraId="129E4157" w14:textId="245CA6F1" w:rsidR="001543BC" w:rsidRDefault="00900467" w:rsidP="00A90016">
      <w:pPr>
        <w:pStyle w:val="Newparagraph"/>
      </w:pPr>
      <w:r w:rsidRPr="00900467">
        <w:lastRenderedPageBreak/>
        <w:t xml:space="preserve">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w:t>
      </w:r>
      <w:del w:id="283" w:author="Junjun Yin" w:date="2016-11-02T16:07:00Z">
        <w:r w:rsidRPr="00900467" w:rsidDel="00F9533F">
          <w:delText xml:space="preserve">as </w:delText>
        </w:r>
      </w:del>
      <w:r w:rsidRPr="00900467">
        <w:t xml:space="preserve">referred from the </w:t>
      </w:r>
      <w:del w:id="284" w:author="Junjun Yin" w:date="2016-11-02T16:07:00Z">
        <w:r w:rsidRPr="00900467" w:rsidDel="00F9533F">
          <w:delText>rela</w:delText>
        </w:r>
        <w:r w:rsidR="00787F10" w:rsidDel="00F9533F">
          <w:delText xml:space="preserve">ted </w:delText>
        </w:r>
      </w:del>
      <w:r w:rsidR="00787F10">
        <w:t xml:space="preserve">literature </w:t>
      </w:r>
      <w:r w:rsidR="002B10FC">
        <w:fldChar w:fldCharType="begin"/>
      </w:r>
      <w:r w:rsidR="00386283">
        <w:instrText xml:space="preserve"> ADDIN ZOTERO_ITEM CSL_CITATION {"citationID":"4U4IsRJm","properties":{"formattedCitation":"(X.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900467">
        <w:t xml:space="preserve">, which suggested 1-km cell size is </w:t>
      </w:r>
      <w:r w:rsidR="007E681F">
        <w:t xml:space="preserve">detailed enough to depict urban </w:t>
      </w:r>
      <w:r w:rsidRPr="00900467">
        <w:t>structures.</w:t>
      </w:r>
    </w:p>
    <w:p w14:paraId="48630EA5" w14:textId="29AE19A4" w:rsidR="00900467" w:rsidRDefault="0046137A" w:rsidP="00A90016">
      <w:pPr>
        <w:pStyle w:val="Newparagraph"/>
      </w:pPr>
      <w:r w:rsidRPr="0046137A">
        <w:t>The spatial partitions derived from a fine grid of 1 km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6F59BE9A" w14:textId="21CC1CB5" w:rsidR="00943065" w:rsidRPr="00943065" w:rsidRDefault="00943065" w:rsidP="00031B5C">
      <w:pPr>
        <w:spacing w:line="240" w:lineRule="auto"/>
      </w:pPr>
      <w:r w:rsidRPr="00031B5C">
        <w:rPr>
          <w:b/>
          <w:sz w:val="20"/>
          <w:szCs w:val="20"/>
        </w:rPr>
        <w:t xml:space="preserve">Figure 6. Non-administrative anthropographic boundaries inferred from collective Twitter user displacements in the city of London compared to the boundaries of London boroughs (L(M) = 8.1) </w:t>
      </w:r>
      <w:r w:rsidRPr="00031B5C">
        <w:rPr>
          <w:sz w:val="20"/>
          <w:szCs w:val="20"/>
        </w:rPr>
        <w:t>A fine fishnet of 1 km cells were used to identify the detailed connectivity patterns based on all the Twitter user displacements in the area. Each unique color represents a different non-administrative anthropographic region. Notice that some remote regions like the airport (light purple region in south of Hillingdon) share the same class with downtown because it is well connected despite the geographic separation. Red symbols are the locations of airport fields and gray points are the population-</w:t>
      </w:r>
      <w:del w:id="285" w:author="Junjun Yin" w:date="2016-11-02T16:07:00Z">
        <w:r w:rsidRPr="00031B5C" w:rsidDel="0041622B">
          <w:rPr>
            <w:sz w:val="20"/>
            <w:szCs w:val="20"/>
          </w:rPr>
          <w:delText>wighted</w:delText>
        </w:r>
      </w:del>
      <w:ins w:id="286" w:author="Junjun Yin" w:date="2016-11-02T16:07:00Z">
        <w:r w:rsidR="0041622B" w:rsidRPr="00031B5C">
          <w:rPr>
            <w:sz w:val="20"/>
            <w:szCs w:val="20"/>
          </w:rPr>
          <w:t>weighted</w:t>
        </w:r>
      </w:ins>
      <w:r w:rsidRPr="00031B5C">
        <w:rPr>
          <w:sz w:val="20"/>
          <w:szCs w:val="20"/>
        </w:rPr>
        <w:t>-centroids of workplace zones in London.</w:t>
      </w:r>
    </w:p>
    <w:p w14:paraId="5BA23735" w14:textId="77777777" w:rsidR="00943065" w:rsidRDefault="00943065" w:rsidP="00A90016">
      <w:pPr>
        <w:pStyle w:val="Newparagraph"/>
      </w:pPr>
    </w:p>
    <w:p w14:paraId="3D95F035" w14:textId="77777777" w:rsidR="0085107B" w:rsidRDefault="0085107B" w:rsidP="0085107B">
      <w:pPr>
        <w:pStyle w:val="Heading2"/>
      </w:pPr>
      <w:r>
        <w:lastRenderedPageBreak/>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of spatial proximity, a gravity model is employed (Eq. (3)) to explain how distance decay effects found in the mobility patterns affect the interaction strength between the derived non-administrative anthropographic urban areas.</w:t>
      </w:r>
    </w:p>
    <w:p w14:paraId="7EC54FDA" w14:textId="4E572DB4" w:rsidR="009D1B96" w:rsidRDefault="0057636B" w:rsidP="00A90016">
      <w:pPr>
        <w:pStyle w:val="Newparagraph"/>
      </w:pPr>
      <w:r w:rsidRPr="0057636B">
        <w:t xml:space="preserve">In this model, the distance between two derived urban areas is measured by the geodetic distance between the centroid locations of the two. </w:t>
      </w:r>
      <w:del w:id="287" w:author="Junjun Yin" w:date="2016-11-02T16:20:00Z">
        <w:r w:rsidRPr="0057636B" w:rsidDel="00462172">
          <w:delText xml:space="preserve">As it is mentioned above, </w:delText>
        </w:r>
      </w:del>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w:t>
      </w:r>
      <w:del w:id="288" w:author="Junjun Yin" w:date="2016-11-02T16:21:00Z">
        <w:r w:rsidRPr="0057636B" w:rsidDel="00426645">
          <w:delText xml:space="preserve">urban </w:delText>
        </w:r>
      </w:del>
      <w:r w:rsidRPr="0057636B">
        <w:t xml:space="preserve">area. In particular, we set the distance decay parameter </w:t>
      </w:r>
      <m:oMath>
        <m:r>
          <w:rPr>
            <w:rFonts w:ascii="Cambria Math" w:hAnsi="Cambria Math"/>
            <w:i/>
          </w:rPr>
          <w:sym w:font="Symbol" w:char="F062"/>
        </m:r>
      </m:oMath>
      <w:r w:rsidR="007E03F1">
        <w:t xml:space="preserve"> </w:t>
      </w:r>
      <w:r w:rsidRPr="0057636B">
        <w:t xml:space="preserve">value as 0.8: (1) As we hypothesize that the distance decay parameters found in the underlying mobility patterns potentially contribute to </w:t>
      </w:r>
      <m:oMath>
        <m:r>
          <w:rPr>
            <w:rFonts w:ascii="Cambria Math" w:hAnsi="Cambria Math"/>
          </w:rPr>
          <m:t>β</m:t>
        </m:r>
      </m:oMath>
      <w:r w:rsidRPr="0057636B">
        <w:t xml:space="preserve"> in the gravity model (2) and we chose the </w:t>
      </w:r>
      <w:del w:id="289" w:author="Yin, Junjun" w:date="2016-11-01T23:07:00Z">
        <w:r w:rsidRPr="0057636B" w:rsidDel="002B0358">
          <w:delText>10 km</w:delText>
        </w:r>
      </w:del>
      <w:ins w:id="290" w:author="Yin, Junjun" w:date="2016-11-01T23:07:00Z">
        <w:r w:rsidR="002B0358" w:rsidRPr="0057636B">
          <w:t>10-km</w:t>
        </w:r>
      </w:ins>
      <w:r w:rsidRPr="0057636B">
        <w:t xml:space="preserve"> cell</w:t>
      </w:r>
      <w:ins w:id="291" w:author="Yin, Junjun" w:date="2016-11-01T23:07:00Z">
        <w:r w:rsidR="002B0358">
          <w:t xml:space="preserve"> </w:t>
        </w:r>
      </w:ins>
      <w:del w:id="292"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w:t>
      </w:r>
      <w:r w:rsidR="00C330C1">
        <w:t>etween them increases. The well-</w:t>
      </w:r>
      <w:r w:rsidRPr="0057636B">
        <w:t xml:space="preserve">fitted gravity model provides support that the </w:t>
      </w:r>
      <w:r w:rsidRPr="0057636B">
        <w:lastRenderedPageBreak/>
        <w:t>depicted urban areas are not just random artifacts but reflect how 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04C6727C" w14:textId="27131C71" w:rsidR="00200731" w:rsidRPr="009267C9" w:rsidRDefault="009267C9" w:rsidP="009267C9">
      <w:pPr>
        <w:spacing w:line="240" w:lineRule="auto"/>
        <w:rPr>
          <w:b/>
          <w:sz w:val="20"/>
          <w:szCs w:val="20"/>
        </w:rPr>
      </w:pPr>
      <w:r w:rsidRPr="009267C9">
        <w:rPr>
          <w:b/>
          <w:sz w:val="20"/>
          <w:szCs w:val="20"/>
        </w:rPr>
        <w:t xml:space="preserve">Figure 7. The observed interaction strength versus the estimated ones from the adopted gravity model with β = 0.8 </w:t>
      </w:r>
      <w:r w:rsidRPr="009267C9">
        <w:rPr>
          <w:sz w:val="20"/>
          <w:szCs w:val="20"/>
        </w:rPr>
        <w:t>Note that the β va</w:t>
      </w:r>
      <w:r w:rsidR="00246846">
        <w:rPr>
          <w:sz w:val="20"/>
          <w:szCs w:val="20"/>
        </w:rPr>
        <w:t>lue is taken from the probabil</w:t>
      </w:r>
      <w:r w:rsidRPr="009267C9">
        <w:rPr>
          <w:sz w:val="20"/>
          <w:szCs w:val="20"/>
        </w:rPr>
        <w:t xml:space="preserve">ity density function of radius of gyration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g</m:t>
            </m:r>
          </m:sub>
        </m:sSub>
        <m:r>
          <w:rPr>
            <w:rFonts w:ascii="Cambria Math" w:hAnsi="Cambria Math"/>
            <w:sz w:val="20"/>
            <w:szCs w:val="20"/>
          </w:rPr>
          <m:t xml:space="preserve"> </m:t>
        </m:r>
      </m:oMath>
      <w:r w:rsidRPr="009267C9">
        <w:rPr>
          <w:sz w:val="20"/>
          <w:szCs w:val="20"/>
        </w:rPr>
        <w:t xml:space="preserve">&gt; 10km. The red dash line </w:t>
      </w:r>
      <w:r w:rsidR="00246846" w:rsidRPr="009267C9">
        <w:rPr>
          <w:sz w:val="20"/>
          <w:szCs w:val="20"/>
        </w:rPr>
        <w:t>indicates</w:t>
      </w:r>
      <w:r w:rsidRPr="009267C9">
        <w:rPr>
          <w:sz w:val="20"/>
          <w:szCs w:val="20"/>
        </w:rPr>
        <w:t xml:space="preserve"> strong linear correlation between the estimated and observed interaction strength with R2 = 0.89 and p − value &lt; 0.01.</w:t>
      </w:r>
    </w:p>
    <w:p w14:paraId="2D733AD4" w14:textId="77777777" w:rsidR="003954B5" w:rsidRDefault="003954B5" w:rsidP="005617DB">
      <w:pPr>
        <w:pStyle w:val="Heading1"/>
      </w:pPr>
      <w:r>
        <w:t>5. Discussion</w:t>
      </w:r>
    </w:p>
    <w:p w14:paraId="530ADC51" w14:textId="1D01089C" w:rsidR="0057636B" w:rsidRDefault="003954B5" w:rsidP="003954B5">
      <w:r>
        <w:t xml:space="preserve">It is worth noting that constructing a mobility network of spatial interaction using geo- located </w:t>
      </w:r>
      <w:del w:id="293" w:author="Yin, Junjun" w:date="2016-11-01T18:23:00Z">
        <w:r w:rsidDel="004029E2">
          <w:delText>Twitter data</w:delText>
        </w:r>
      </w:del>
      <w:ins w:id="294" w:author="Yin, Junjun" w:date="2016-11-01T18:23:00Z">
        <w:r w:rsidR="004029E2">
          <w:t>tweets</w:t>
        </w:r>
      </w:ins>
      <w:r>
        <w:t xml:space="preserve"> has some potential concerns to limit the results from this study. First, the geo-located Twitter data </w:t>
      </w:r>
      <w:ins w:id="295" w:author="Junjun Yin" w:date="2016-11-02T14:27:00Z">
        <w:r w:rsidR="00F45AFC">
          <w:t>are</w:t>
        </w:r>
      </w:ins>
      <w:del w:id="296" w:author="Junjun Yin" w:date="2016-11-02T14:27:00Z">
        <w:r w:rsidDel="00F45AFC">
          <w:delText>is</w:delText>
        </w:r>
      </w:del>
      <w:r>
        <w:t xml:space="preserve"> not able to generalize to the entire population. As the demographic information of </w:t>
      </w:r>
      <w:del w:id="297"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298"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2B10FC">
        <w:fldChar w:fldCharType="begin"/>
      </w:r>
      <w:r w:rsidR="00386283">
        <w:instrText xml:space="preserve"> ADDIN ZOTERO_ITEM CSL_CITATION {"citationID":"ds08mGhb","properties":{"formattedCitation":"(Huang &amp; Wong, 2016; Luo et al., 2016; Steiger et al., 2015)","plainCitation":"(Huang &amp; Wong, 2016; 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id":507,"uris":["http://zotero.org/users/1928267/items/D6TA5TXG"],"uri":["http://zotero.org/users/1928267/items/D6TA5TXG"],"itemData":{"id":507,"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2B10FC">
        <w:fldChar w:fldCharType="separate"/>
      </w:r>
      <w:r w:rsidR="00386283" w:rsidRPr="00386283">
        <w:t>(Huang &amp; Wong, 2016; Luo et al., 2016; Steiger et al., 2015)</w:t>
      </w:r>
      <w:r w:rsidR="002B10FC">
        <w:fldChar w:fldCharType="end"/>
      </w:r>
      <w:r>
        <w:t xml:space="preserve">, which should be carefully considered in future studies. Second, regarding the concern of spatial sparseness of geo-located Twitter data </w:t>
      </w:r>
      <w:r w:rsidR="002B10FC">
        <w:fldChar w:fldCharType="begin"/>
      </w:r>
      <w:r w:rsidR="00386283">
        <w:instrText xml:space="preserve"> ADDIN ZOTERO_ITEM CSL_CITATION {"citationID":"4PVBJVpU","properties":{"formattedCitation":"(Steiger et al., 2015)","plainCitation":"(Steiger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2B10FC">
        <w:fldChar w:fldCharType="separate"/>
      </w:r>
      <w:r w:rsidR="00386283" w:rsidRPr="00386283">
        <w:t>(Steiger et al., 2015)</w:t>
      </w:r>
      <w:r w:rsidR="002B10FC">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2B10FC">
        <w:fldChar w:fldCharType="begin"/>
      </w:r>
      <w:r w:rsidR="00386283">
        <w:instrText xml:space="preserve"> ADDIN ZOTERO_ITEM CSL_CITATION {"citationID":"3euMTYdT","properties":{"formattedCitation":"(Rae,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CF18FD">
        <w:t xml:space="preserve"> (</w:t>
      </w:r>
      <w:r>
        <w:t xml:space="preserve">see Supplement Materials section 1). The </w:t>
      </w:r>
      <w:r>
        <w:lastRenderedPageBreak/>
        <w:t xml:space="preserve">outcome showed that </w:t>
      </w:r>
      <w:del w:id="299"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300" w:author="Yin, Junjun" w:date="2016-11-01T23:03:00Z">
        <w:r w:rsidDel="001F577B">
          <w:delText xml:space="preserve">where </w:delText>
        </w:r>
      </w:del>
      <w:ins w:id="301" w:author="Yin, Junjun" w:date="2016-11-01T23:03:00Z">
        <w:r w:rsidR="001F577B">
          <w:t xml:space="preserve">which </w:t>
        </w:r>
      </w:ins>
      <w:r>
        <w:t xml:space="preserve">was essential for investigating the connection strength between urban regions. Third, since the collective radius of gyration was used to determine the </w:t>
      </w:r>
      <w:ins w:id="302" w:author="Yin, Junjun" w:date="2016-11-01T23:05:00Z">
        <w:r w:rsidR="00F709E6">
          <w:t xml:space="preserve">fishnet </w:t>
        </w:r>
      </w:ins>
      <w:r>
        <w:t>cell</w:t>
      </w:r>
      <w:ins w:id="303" w:author="Yin, Junjun" w:date="2016-11-01T22:58:00Z">
        <w:r w:rsidR="000A304A">
          <w:t xml:space="preserve"> </w:t>
        </w:r>
      </w:ins>
      <w:del w:id="304" w:author="Yin, Junjun" w:date="2016-11-01T22:58:00Z">
        <w:r w:rsidDel="000A304A">
          <w:delText>-</w:delText>
        </w:r>
      </w:del>
      <w:r>
        <w:t>size</w:t>
      </w:r>
      <w:del w:id="305" w:author="Yin, Junjun" w:date="2016-11-01T23:04:00Z">
        <w:r w:rsidDel="0052581F">
          <w:delText xml:space="preserve"> in the network</w:delText>
        </w:r>
      </w:del>
      <w:r>
        <w:t xml:space="preserve">, we examined the temporal stability </w:t>
      </w:r>
      <w:del w:id="306" w:author="Yin, Junjun" w:date="2016-11-01T23:05:00Z">
        <w:r w:rsidDel="009E5499">
          <w:delText xml:space="preserve">for </w:delText>
        </w:r>
      </w:del>
      <w:ins w:id="307" w:author="Yin, Junjun" w:date="2016-11-01T23:05:00Z">
        <w:r w:rsidR="009E5499">
          <w:t xml:space="preserve">of such an </w:t>
        </w:r>
      </w:ins>
      <w:del w:id="308" w:author="Yin, Junjun" w:date="2016-11-01T23:06:00Z">
        <w:r w:rsidDel="009E5499">
          <w:delText xml:space="preserve">the </w:delText>
        </w:r>
      </w:del>
      <w:r>
        <w:t>measurement</w:t>
      </w:r>
      <w:del w:id="309"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310" w:author="Yin, Junjun" w:date="2016-11-01T22:59:00Z">
        <w:r w:rsidDel="00FC4D40">
          <w:delText xml:space="preserve">the </w:delText>
        </w:r>
      </w:del>
      <w:r>
        <w:t xml:space="preserve">geo-located </w:t>
      </w:r>
      <w:del w:id="311" w:author="Yin, Junjun" w:date="2016-11-01T22:59:00Z">
        <w:r w:rsidDel="000A304A">
          <w:delText>Twitter data</w:delText>
        </w:r>
      </w:del>
      <w:ins w:id="312" w:author="Yin, Junjun" w:date="2016-11-01T22:59:00Z">
        <w:r w:rsidR="000A304A">
          <w:t xml:space="preserve">tweets are </w:t>
        </w:r>
      </w:ins>
      <w:del w:id="313" w:author="Yin, Junjun" w:date="2016-11-01T22:59:00Z">
        <w:r w:rsidDel="000A304A">
          <w:delText xml:space="preserve"> offers easy data</w:delText>
        </w:r>
      </w:del>
      <w:ins w:id="314" w:author="Yin, Junjun" w:date="2016-11-01T22:59:00Z">
        <w:r w:rsidR="000A304A">
          <w:t>easy</w:t>
        </w:r>
      </w:ins>
      <w:r>
        <w:t xml:space="preserve"> accessib</w:t>
      </w:r>
      <w:ins w:id="315" w:author="Yin, Junjun" w:date="2016-11-01T22:59:00Z">
        <w:r w:rsidR="000A304A">
          <w:t>le</w:t>
        </w:r>
      </w:ins>
      <w:del w:id="316"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6871D9A7" w:rsidR="00953E37" w:rsidRDefault="00953E37" w:rsidP="00A90016">
      <w:pPr>
        <w:pStyle w:val="Newparagraph"/>
      </w:pPr>
      <w:r>
        <w:t>A major component in this study was imposing a virtu</w:t>
      </w:r>
      <w:r w:rsidR="00924BAB">
        <w:t>al fishnet to partition the ge</w:t>
      </w:r>
      <w:r>
        <w:t xml:space="preserve">ographic space over Great Britain. Alternatively, we had used the ward divisions as spatial units for aggregating Twitter user movements, which is the finest administrative boundaries of Great Britain (see Supplement Materials section 3). Without </w:t>
      </w:r>
      <w:del w:id="317" w:author="Yin, Junjun" w:date="2016-11-01T22:55:00Z">
        <w:r w:rsidDel="00C340E2">
          <w:delText>looki</w:delText>
        </w:r>
      </w:del>
      <w:del w:id="318" w:author="Yin, Junjun" w:date="2016-11-01T22:56:00Z">
        <w:r w:rsidDel="00C340E2">
          <w:delText>ng into</w:delText>
        </w:r>
      </w:del>
      <w:ins w:id="319"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lastRenderedPageBreak/>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affect the outcome from the community detection 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320" w:author="Yin, Junjun" w:date="2016-11-01T22:54:00Z">
        <w:r w:rsidR="006A53E0">
          <w:t xml:space="preserve"> </w:t>
        </w:r>
      </w:ins>
      <w:del w:id="321"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lastRenderedPageBreak/>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w:t>
      </w:r>
      <w:ins w:id="322" w:author="Yin, Junjun" w:date="2016-11-01T22:41:00Z">
        <w:r w:rsidR="004C5023">
          <w:t xml:space="preserve"> As</w:t>
        </w:r>
      </w:ins>
      <w:r w:rsidRPr="006E2FD6">
        <w:t xml:space="preserve"> </w:t>
      </w:r>
      <w:del w:id="323"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gravity model suggested </w:t>
      </w:r>
      <w:ins w:id="324"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325"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 xml:space="preserve">tion points. Identifying the </w:t>
      </w:r>
      <w:r>
        <w:lastRenderedPageBreak/>
        <w:t>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phone call initiation to reflect human </w:t>
      </w:r>
      <w:ins w:id="326"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ther employed a gravity model to connect human mobility research to understand and justify the distance decay effects in shaping the delineated urban boundaries. This well</w:t>
      </w:r>
      <w:ins w:id="327" w:author="Yin, Junjun" w:date="2016-11-01T22:37:00Z">
        <w:r w:rsidR="006515A1">
          <w:t>-</w:t>
        </w:r>
      </w:ins>
      <w:del w:id="328"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26598E94" w:rsidR="00591455" w:rsidRPr="00591455" w:rsidRDefault="00B56B6D" w:rsidP="009778B1">
      <w:pPr>
        <w:pStyle w:val="Acknowledgements"/>
      </w:pPr>
      <w:r>
        <w:t xml:space="preserve">We would like to thank the three anonymous reviewers for their constructive comments that better shaped the paper. We also thank Austin Davis and </w:t>
      </w:r>
      <w:r w:rsidRPr="006016D5">
        <w:t>Ben Liebersohn</w:t>
      </w:r>
      <w:r>
        <w:t xml:space="preserve"> for their constructive comments on an earlier and later version of this paper. This research is supported by the U.S. National Science Foundation under grant numbers: </w:t>
      </w:r>
      <w:r w:rsidRPr="00BD3526">
        <w:rPr>
          <w:color w:val="FF0000"/>
        </w:rPr>
        <w:t>ACI-1047916, BCS-0846655, and IIS-</w:t>
      </w:r>
      <w:r w:rsidRPr="00BD3526">
        <w:rPr>
          <w:color w:val="FF0000"/>
        </w:rPr>
        <w:lastRenderedPageBreak/>
        <w:t>1354329</w:t>
      </w:r>
      <w:r>
        <w:t>. This work also used the ROGER superc</w:t>
      </w:r>
      <w:bookmarkStart w:id="329" w:name="_GoBack"/>
      <w:bookmarkEnd w:id="329"/>
      <w:r>
        <w:t>omputer, which is supported by NSF under grant number: 1429699.</w:t>
      </w:r>
    </w:p>
    <w:p w14:paraId="4F52F521" w14:textId="2B40C4B8" w:rsidR="004C562A" w:rsidRDefault="00133210" w:rsidP="00591455">
      <w:pPr>
        <w:pStyle w:val="Heading3"/>
      </w:pPr>
      <w:r>
        <w:t>References</w:t>
      </w:r>
    </w:p>
    <w:p w14:paraId="177EBC2A" w14:textId="5C4DED12" w:rsidR="00BE32C8" w:rsidRPr="00AB1E9A" w:rsidRDefault="002B10FC" w:rsidP="00AB1E9A">
      <w:pPr>
        <w:pStyle w:val="Bibliography"/>
        <w:spacing w:line="240" w:lineRule="auto"/>
        <w:rPr>
          <w:sz w:val="22"/>
          <w:szCs w:val="22"/>
        </w:rPr>
      </w:pPr>
      <w:r w:rsidRPr="00AB1E9A">
        <w:rPr>
          <w:sz w:val="22"/>
          <w:szCs w:val="22"/>
        </w:rPr>
        <w:fldChar w:fldCharType="begin"/>
      </w:r>
      <w:r w:rsidR="00B04C80" w:rsidRPr="00AB1E9A">
        <w:rPr>
          <w:sz w:val="22"/>
          <w:szCs w:val="22"/>
        </w:rPr>
        <w:instrText xml:space="preserve"> ADDIN ZOTERO_BIBL {"custom":[]} CSL_BIBLIOGRAPHY </w:instrText>
      </w:r>
      <w:r w:rsidRPr="00AB1E9A">
        <w:rPr>
          <w:sz w:val="22"/>
          <w:szCs w:val="22"/>
        </w:rPr>
        <w:fldChar w:fldCharType="separate"/>
      </w:r>
      <w:r w:rsidR="00BE32C8" w:rsidRPr="00AB1E9A">
        <w:rPr>
          <w:sz w:val="22"/>
          <w:szCs w:val="22"/>
        </w:rPr>
        <w:t xml:space="preserve">Brockmann, D., Hufnagel, L., &amp; Geisel, T. (2006). The scaling laws of human travel. </w:t>
      </w:r>
      <w:r w:rsidR="00BE32C8" w:rsidRPr="00AB1E9A">
        <w:rPr>
          <w:i/>
          <w:iCs/>
          <w:sz w:val="22"/>
          <w:szCs w:val="22"/>
        </w:rPr>
        <w:t>Nature</w:t>
      </w:r>
      <w:r w:rsidR="00BE32C8" w:rsidRPr="00AB1E9A">
        <w:rPr>
          <w:sz w:val="22"/>
          <w:szCs w:val="22"/>
        </w:rPr>
        <w:t xml:space="preserve">, </w:t>
      </w:r>
      <w:r w:rsidR="00BE32C8" w:rsidRPr="00AB1E9A">
        <w:rPr>
          <w:i/>
          <w:iCs/>
          <w:sz w:val="22"/>
          <w:szCs w:val="22"/>
        </w:rPr>
        <w:t>439</w:t>
      </w:r>
      <w:r w:rsidR="007A37A4">
        <w:rPr>
          <w:sz w:val="22"/>
          <w:szCs w:val="22"/>
        </w:rPr>
        <w:t>(7075), 462–465.</w:t>
      </w:r>
    </w:p>
    <w:p w14:paraId="740567A7" w14:textId="77777777" w:rsidR="00BE32C8" w:rsidRPr="00AB1E9A" w:rsidRDefault="00BE32C8" w:rsidP="00AB1E9A">
      <w:pPr>
        <w:pStyle w:val="Bibliography"/>
        <w:spacing w:line="240" w:lineRule="auto"/>
        <w:rPr>
          <w:sz w:val="22"/>
          <w:szCs w:val="22"/>
        </w:rPr>
      </w:pPr>
      <w:r w:rsidRPr="00AB1E9A">
        <w:rPr>
          <w:sz w:val="22"/>
          <w:szCs w:val="22"/>
        </w:rPr>
        <w:t xml:space="preserve">Coscia, M., Giannotti, F., &amp; Pedreschi, D. (2011). A classification for community discovery methods in complex networks. </w:t>
      </w:r>
      <w:r w:rsidRPr="00AB1E9A">
        <w:rPr>
          <w:i/>
          <w:iCs/>
          <w:sz w:val="22"/>
          <w:szCs w:val="22"/>
        </w:rPr>
        <w:t>Statistical Analysis and Data Mining</w:t>
      </w:r>
      <w:r w:rsidRPr="00AB1E9A">
        <w:rPr>
          <w:sz w:val="22"/>
          <w:szCs w:val="22"/>
        </w:rPr>
        <w:t xml:space="preserve">, </w:t>
      </w:r>
      <w:r w:rsidRPr="00AB1E9A">
        <w:rPr>
          <w:i/>
          <w:iCs/>
          <w:sz w:val="22"/>
          <w:szCs w:val="22"/>
        </w:rPr>
        <w:t>4</w:t>
      </w:r>
      <w:r w:rsidRPr="00AB1E9A">
        <w:rPr>
          <w:sz w:val="22"/>
          <w:szCs w:val="22"/>
        </w:rPr>
        <w:t>(5), 512–546.</w:t>
      </w:r>
    </w:p>
    <w:p w14:paraId="0E666E0D" w14:textId="77777777" w:rsidR="00BE32C8" w:rsidRPr="00AB1E9A" w:rsidRDefault="00BE32C8" w:rsidP="00AB1E9A">
      <w:pPr>
        <w:pStyle w:val="Bibliography"/>
        <w:spacing w:line="240" w:lineRule="auto"/>
        <w:rPr>
          <w:sz w:val="22"/>
          <w:szCs w:val="22"/>
        </w:rPr>
      </w:pPr>
      <w:r w:rsidRPr="00AB1E9A">
        <w:rPr>
          <w:sz w:val="22"/>
          <w:szCs w:val="22"/>
        </w:rPr>
        <w:t xml:space="preserve">Cranshaw, J., Schwartz, R., Hong, J. I., &amp; Sadeh, N. (2012). The livehoods project: Utilizing social media to understand the dynamics of a city. In </w:t>
      </w:r>
      <w:r w:rsidRPr="00AB1E9A">
        <w:rPr>
          <w:i/>
          <w:iCs/>
          <w:sz w:val="22"/>
          <w:szCs w:val="22"/>
        </w:rPr>
        <w:t>International AAAI Conference on Weblogs and Social Media</w:t>
      </w:r>
      <w:r w:rsidRPr="00AB1E9A">
        <w:rPr>
          <w:sz w:val="22"/>
          <w:szCs w:val="22"/>
        </w:rPr>
        <w:t xml:space="preserve"> (p. 58).</w:t>
      </w:r>
    </w:p>
    <w:p w14:paraId="0A98B048" w14:textId="4C65AF49" w:rsidR="00BE32C8" w:rsidRPr="00AB1E9A" w:rsidRDefault="00BE32C8" w:rsidP="00AB1E9A">
      <w:pPr>
        <w:pStyle w:val="Bibliography"/>
        <w:spacing w:line="240" w:lineRule="auto"/>
        <w:rPr>
          <w:sz w:val="22"/>
          <w:szCs w:val="22"/>
        </w:rPr>
      </w:pPr>
      <w:r w:rsidRPr="00AB1E9A">
        <w:rPr>
          <w:sz w:val="22"/>
          <w:szCs w:val="22"/>
        </w:rPr>
        <w:t xml:space="preserve">De Domenico, M., Lancichinetti, A., Arenas, A., &amp; Rosvall, M. (2015). Identifying Modular Flows on Multilayer Networks Reveals Highly Overlapping Organization in Interconnected Systems. </w:t>
      </w:r>
      <w:r w:rsidRPr="00AB1E9A">
        <w:rPr>
          <w:i/>
          <w:iCs/>
          <w:sz w:val="22"/>
          <w:szCs w:val="22"/>
        </w:rPr>
        <w:t>Physical Review X</w:t>
      </w:r>
      <w:r w:rsidRPr="00AB1E9A">
        <w:rPr>
          <w:sz w:val="22"/>
          <w:szCs w:val="22"/>
        </w:rPr>
        <w:t xml:space="preserve">, </w:t>
      </w:r>
      <w:r w:rsidRPr="00AB1E9A">
        <w:rPr>
          <w:i/>
          <w:iCs/>
          <w:sz w:val="22"/>
          <w:szCs w:val="22"/>
        </w:rPr>
        <w:t>5</w:t>
      </w:r>
      <w:r w:rsidR="007A37A4">
        <w:rPr>
          <w:sz w:val="22"/>
          <w:szCs w:val="22"/>
        </w:rPr>
        <w:t>(1).</w:t>
      </w:r>
    </w:p>
    <w:p w14:paraId="1EAF7F8B" w14:textId="75AA8001" w:rsidR="00BE32C8" w:rsidRPr="00AB1E9A" w:rsidRDefault="00BE32C8" w:rsidP="00AB1E9A">
      <w:pPr>
        <w:pStyle w:val="Bibliography"/>
        <w:spacing w:line="240" w:lineRule="auto"/>
        <w:rPr>
          <w:sz w:val="22"/>
          <w:szCs w:val="22"/>
        </w:rPr>
      </w:pPr>
      <w:r w:rsidRPr="00AB1E9A">
        <w:rPr>
          <w:sz w:val="22"/>
          <w:szCs w:val="22"/>
        </w:rPr>
        <w:t xml:space="preserve">Fortunato, S., &amp; Barthélemy, M. (2007). Resolution limit in community detection. </w:t>
      </w:r>
      <w:r w:rsidRPr="00AB1E9A">
        <w:rPr>
          <w:i/>
          <w:iCs/>
          <w:sz w:val="22"/>
          <w:szCs w:val="22"/>
        </w:rPr>
        <w:t>Proceedings of the National Academy of Sciences</w:t>
      </w:r>
      <w:r w:rsidRPr="00AB1E9A">
        <w:rPr>
          <w:sz w:val="22"/>
          <w:szCs w:val="22"/>
        </w:rPr>
        <w:t xml:space="preserve">, </w:t>
      </w:r>
      <w:r w:rsidRPr="00AB1E9A">
        <w:rPr>
          <w:i/>
          <w:iCs/>
          <w:sz w:val="22"/>
          <w:szCs w:val="22"/>
        </w:rPr>
        <w:t>104</w:t>
      </w:r>
      <w:r w:rsidR="007A37A4">
        <w:rPr>
          <w:sz w:val="22"/>
          <w:szCs w:val="22"/>
        </w:rPr>
        <w:t>(1), 36–41.</w:t>
      </w:r>
    </w:p>
    <w:p w14:paraId="4DBCB29D" w14:textId="77777777" w:rsidR="00BE32C8" w:rsidRPr="00AB1E9A" w:rsidRDefault="00BE32C8" w:rsidP="00AB1E9A">
      <w:pPr>
        <w:pStyle w:val="Bibliography"/>
        <w:spacing w:line="240" w:lineRule="auto"/>
        <w:rPr>
          <w:sz w:val="22"/>
          <w:szCs w:val="22"/>
        </w:rPr>
      </w:pPr>
      <w:r w:rsidRPr="00AB1E9A">
        <w:rPr>
          <w:sz w:val="22"/>
          <w:szCs w:val="22"/>
        </w:rPr>
        <w:t xml:space="preserve">Fotheringham, A. S. (1981). Spatial structure and distance-decay parameters. </w:t>
      </w:r>
      <w:r w:rsidRPr="00AB1E9A">
        <w:rPr>
          <w:i/>
          <w:iCs/>
          <w:sz w:val="22"/>
          <w:szCs w:val="22"/>
        </w:rPr>
        <w:t>Annals of the Association of American Geographers</w:t>
      </w:r>
      <w:r w:rsidRPr="00AB1E9A">
        <w:rPr>
          <w:sz w:val="22"/>
          <w:szCs w:val="22"/>
        </w:rPr>
        <w:t xml:space="preserve">, </w:t>
      </w:r>
      <w:r w:rsidRPr="00AB1E9A">
        <w:rPr>
          <w:i/>
          <w:iCs/>
          <w:sz w:val="22"/>
          <w:szCs w:val="22"/>
        </w:rPr>
        <w:t>71</w:t>
      </w:r>
      <w:r w:rsidRPr="00AB1E9A">
        <w:rPr>
          <w:sz w:val="22"/>
          <w:szCs w:val="22"/>
        </w:rPr>
        <w:t>(3), 425–436.</w:t>
      </w:r>
    </w:p>
    <w:p w14:paraId="5B1D16F0" w14:textId="77777777" w:rsidR="00BE32C8" w:rsidRPr="00AB1E9A" w:rsidRDefault="00BE32C8" w:rsidP="00AB1E9A">
      <w:pPr>
        <w:pStyle w:val="Bibliography"/>
        <w:spacing w:line="240" w:lineRule="auto"/>
        <w:rPr>
          <w:sz w:val="22"/>
          <w:szCs w:val="22"/>
        </w:rPr>
      </w:pPr>
      <w:r w:rsidRPr="00AB1E9A">
        <w:rPr>
          <w:sz w:val="22"/>
          <w:szCs w:val="22"/>
        </w:rPr>
        <w:t xml:space="preserve">Gao, S., Yang, J. A., Yan, B., Hu, Y., Janowicz, K., &amp; McKenzie, G. (2014). Detecting Origin-Destination Mobility Flows From Geotagged Tweets in Greater Los Angeles Area. In </w:t>
      </w:r>
      <w:r w:rsidRPr="00AB1E9A">
        <w:rPr>
          <w:i/>
          <w:iCs/>
          <w:sz w:val="22"/>
          <w:szCs w:val="22"/>
        </w:rPr>
        <w:t>Eighth International Conference on Geographic Information Science (GIScience’14)</w:t>
      </w:r>
      <w:r w:rsidRPr="00AB1E9A">
        <w:rPr>
          <w:sz w:val="22"/>
          <w:szCs w:val="22"/>
        </w:rPr>
        <w:t>.</w:t>
      </w:r>
    </w:p>
    <w:p w14:paraId="0605D03B" w14:textId="08B8F6F7" w:rsidR="00BE32C8" w:rsidRPr="00AB1E9A" w:rsidRDefault="00BE32C8" w:rsidP="00AB1E9A">
      <w:pPr>
        <w:pStyle w:val="Bibliography"/>
        <w:spacing w:line="240" w:lineRule="auto"/>
        <w:rPr>
          <w:sz w:val="22"/>
          <w:szCs w:val="22"/>
        </w:rPr>
      </w:pPr>
      <w:r w:rsidRPr="00AB1E9A">
        <w:rPr>
          <w:sz w:val="22"/>
          <w:szCs w:val="22"/>
        </w:rPr>
        <w:t xml:space="preserve">González, M. C., Hidalgo, C. A., &amp; Barabási, A.-L. (2008). Understanding individual human mobility patterns. </w:t>
      </w:r>
      <w:r w:rsidRPr="00AB1E9A">
        <w:rPr>
          <w:i/>
          <w:iCs/>
          <w:sz w:val="22"/>
          <w:szCs w:val="22"/>
        </w:rPr>
        <w:t>Nature</w:t>
      </w:r>
      <w:r w:rsidRPr="00AB1E9A">
        <w:rPr>
          <w:sz w:val="22"/>
          <w:szCs w:val="22"/>
        </w:rPr>
        <w:t xml:space="preserve">, </w:t>
      </w:r>
      <w:r w:rsidRPr="00AB1E9A">
        <w:rPr>
          <w:i/>
          <w:iCs/>
          <w:sz w:val="22"/>
          <w:szCs w:val="22"/>
        </w:rPr>
        <w:t>453</w:t>
      </w:r>
      <w:r w:rsidR="007A37A4">
        <w:rPr>
          <w:sz w:val="22"/>
          <w:szCs w:val="22"/>
        </w:rPr>
        <w:t>(7196), 779–82.</w:t>
      </w:r>
    </w:p>
    <w:p w14:paraId="28120F26" w14:textId="52E2E07E" w:rsidR="00BE32C8" w:rsidRPr="00AB1E9A" w:rsidRDefault="00BE32C8" w:rsidP="00AB1E9A">
      <w:pPr>
        <w:pStyle w:val="Bibliography"/>
        <w:spacing w:line="240" w:lineRule="auto"/>
        <w:rPr>
          <w:sz w:val="22"/>
          <w:szCs w:val="22"/>
        </w:rPr>
      </w:pPr>
      <w:r w:rsidRPr="00AB1E9A">
        <w:rPr>
          <w:sz w:val="22"/>
          <w:szCs w:val="22"/>
        </w:rPr>
        <w:t xml:space="preserve">Good, B. H., de Montjoye, Y.-A., &amp; Clauset, A. (2010). Performance of modularity maximization in practical contexts. </w:t>
      </w:r>
      <w:r w:rsidRPr="00AB1E9A">
        <w:rPr>
          <w:i/>
          <w:iCs/>
          <w:sz w:val="22"/>
          <w:szCs w:val="22"/>
        </w:rPr>
        <w:t>Physical Review E</w:t>
      </w:r>
      <w:r w:rsidRPr="00AB1E9A">
        <w:rPr>
          <w:sz w:val="22"/>
          <w:szCs w:val="22"/>
        </w:rPr>
        <w:t xml:space="preserve">, </w:t>
      </w:r>
      <w:r w:rsidRPr="00AB1E9A">
        <w:rPr>
          <w:i/>
          <w:iCs/>
          <w:sz w:val="22"/>
          <w:szCs w:val="22"/>
        </w:rPr>
        <w:t>81</w:t>
      </w:r>
      <w:r w:rsidR="007A37A4">
        <w:rPr>
          <w:sz w:val="22"/>
          <w:szCs w:val="22"/>
        </w:rPr>
        <w:t>(4), 46106.</w:t>
      </w:r>
    </w:p>
    <w:p w14:paraId="57DBE29F" w14:textId="2BB58567" w:rsidR="00BE32C8" w:rsidRPr="00AB1E9A" w:rsidRDefault="00BE32C8" w:rsidP="00AB1E9A">
      <w:pPr>
        <w:pStyle w:val="Bibliography"/>
        <w:spacing w:line="240" w:lineRule="auto"/>
        <w:rPr>
          <w:sz w:val="22"/>
          <w:szCs w:val="22"/>
        </w:rPr>
      </w:pPr>
      <w:r w:rsidRPr="00AB1E9A">
        <w:rPr>
          <w:sz w:val="22"/>
          <w:szCs w:val="22"/>
        </w:rPr>
        <w:t xml:space="preserve">Guimerà, R., Sales-Pardo, M., &amp; Amaral, L. A. N. (2004). Modularity from fluctuations in random graphs and complex networks. </w:t>
      </w:r>
      <w:r w:rsidRPr="00AB1E9A">
        <w:rPr>
          <w:i/>
          <w:iCs/>
          <w:sz w:val="22"/>
          <w:szCs w:val="22"/>
        </w:rPr>
        <w:t>Physical Review E</w:t>
      </w:r>
      <w:r w:rsidRPr="00AB1E9A">
        <w:rPr>
          <w:sz w:val="22"/>
          <w:szCs w:val="22"/>
        </w:rPr>
        <w:t xml:space="preserve">, </w:t>
      </w:r>
      <w:r w:rsidRPr="00AB1E9A">
        <w:rPr>
          <w:i/>
          <w:iCs/>
          <w:sz w:val="22"/>
          <w:szCs w:val="22"/>
        </w:rPr>
        <w:t>70</w:t>
      </w:r>
      <w:r w:rsidR="007A37A4">
        <w:rPr>
          <w:sz w:val="22"/>
          <w:szCs w:val="22"/>
        </w:rPr>
        <w:t>(2), 25101.</w:t>
      </w:r>
    </w:p>
    <w:p w14:paraId="2991C1FC" w14:textId="77777777" w:rsidR="00BE32C8" w:rsidRPr="00AB1E9A" w:rsidRDefault="00BE32C8" w:rsidP="00AB1E9A">
      <w:pPr>
        <w:pStyle w:val="Bibliography"/>
        <w:spacing w:line="240" w:lineRule="auto"/>
        <w:rPr>
          <w:sz w:val="22"/>
          <w:szCs w:val="22"/>
        </w:rPr>
      </w:pPr>
      <w:r w:rsidRPr="00AB1E9A">
        <w:rPr>
          <w:sz w:val="22"/>
          <w:szCs w:val="22"/>
        </w:rPr>
        <w:t xml:space="preserve">Hawelka, B., Sitko, I., Beinat, E., Sobolevsky, S., Kazakopoulos, P., &amp; Ratti, C. (2014). Geo-located Twitter as proxy for global mobility patterns. </w:t>
      </w:r>
      <w:r w:rsidRPr="00AB1E9A">
        <w:rPr>
          <w:i/>
          <w:iCs/>
          <w:sz w:val="22"/>
          <w:szCs w:val="22"/>
        </w:rPr>
        <w:t>Cartography and Geographic Information Science</w:t>
      </w:r>
      <w:r w:rsidRPr="00AB1E9A">
        <w:rPr>
          <w:sz w:val="22"/>
          <w:szCs w:val="22"/>
        </w:rPr>
        <w:t xml:space="preserve">, </w:t>
      </w:r>
      <w:r w:rsidRPr="00AB1E9A">
        <w:rPr>
          <w:i/>
          <w:iCs/>
          <w:sz w:val="22"/>
          <w:szCs w:val="22"/>
        </w:rPr>
        <w:t>41</w:t>
      </w:r>
      <w:r w:rsidRPr="00AB1E9A">
        <w:rPr>
          <w:sz w:val="22"/>
          <w:szCs w:val="22"/>
        </w:rPr>
        <w:t>(3), 260–271.</w:t>
      </w:r>
    </w:p>
    <w:p w14:paraId="57CB9A51" w14:textId="77777777" w:rsidR="00BE32C8" w:rsidRPr="00AB1E9A" w:rsidRDefault="00BE32C8" w:rsidP="00AB1E9A">
      <w:pPr>
        <w:pStyle w:val="Bibliography"/>
        <w:spacing w:line="240" w:lineRule="auto"/>
        <w:rPr>
          <w:sz w:val="22"/>
          <w:szCs w:val="22"/>
        </w:rPr>
      </w:pPr>
      <w:r w:rsidRPr="00AB1E9A">
        <w:rPr>
          <w:sz w:val="22"/>
          <w:szCs w:val="22"/>
        </w:rPr>
        <w:t xml:space="preserve">Hollenstein, L., &amp; Purves, R. (2010). Exploring place through user-generated content: Using Flickr tags to describe city cores. </w:t>
      </w:r>
      <w:r w:rsidRPr="00AB1E9A">
        <w:rPr>
          <w:i/>
          <w:iCs/>
          <w:sz w:val="22"/>
          <w:szCs w:val="22"/>
        </w:rPr>
        <w:t>Journal of Spatial Information Science</w:t>
      </w:r>
      <w:r w:rsidRPr="00AB1E9A">
        <w:rPr>
          <w:sz w:val="22"/>
          <w:szCs w:val="22"/>
        </w:rPr>
        <w:t xml:space="preserve">, </w:t>
      </w:r>
      <w:r w:rsidRPr="00AB1E9A">
        <w:rPr>
          <w:i/>
          <w:iCs/>
          <w:sz w:val="22"/>
          <w:szCs w:val="22"/>
        </w:rPr>
        <w:t>2010</w:t>
      </w:r>
      <w:r w:rsidRPr="00AB1E9A">
        <w:rPr>
          <w:sz w:val="22"/>
          <w:szCs w:val="22"/>
        </w:rPr>
        <w:t>(1), 21–48.</w:t>
      </w:r>
    </w:p>
    <w:p w14:paraId="38EBF0FD" w14:textId="77777777" w:rsidR="00BE32C8" w:rsidRPr="00AB1E9A" w:rsidRDefault="00BE32C8" w:rsidP="00AB1E9A">
      <w:pPr>
        <w:pStyle w:val="Bibliography"/>
        <w:spacing w:line="240" w:lineRule="auto"/>
        <w:rPr>
          <w:sz w:val="22"/>
          <w:szCs w:val="22"/>
        </w:rPr>
      </w:pPr>
      <w:r w:rsidRPr="00AB1E9A">
        <w:rPr>
          <w:sz w:val="22"/>
          <w:szCs w:val="22"/>
        </w:rPr>
        <w:t xml:space="preserve">Hu, Y., Gao, S., Janowicz, K., Yu, B., Li, W., &amp; Prasad, S. (2015). Extracting and understanding urban areas of interest using geotagged photos. </w:t>
      </w:r>
      <w:r w:rsidRPr="00AB1E9A">
        <w:rPr>
          <w:i/>
          <w:iCs/>
          <w:sz w:val="22"/>
          <w:szCs w:val="22"/>
        </w:rPr>
        <w:t>Computers, Environment and Urban Systems</w:t>
      </w:r>
      <w:r w:rsidRPr="00AB1E9A">
        <w:rPr>
          <w:sz w:val="22"/>
          <w:szCs w:val="22"/>
        </w:rPr>
        <w:t xml:space="preserve">, </w:t>
      </w:r>
      <w:r w:rsidRPr="00AB1E9A">
        <w:rPr>
          <w:i/>
          <w:iCs/>
          <w:sz w:val="22"/>
          <w:szCs w:val="22"/>
        </w:rPr>
        <w:t>54</w:t>
      </w:r>
      <w:r w:rsidRPr="00AB1E9A">
        <w:rPr>
          <w:sz w:val="22"/>
          <w:szCs w:val="22"/>
        </w:rPr>
        <w:t>, 240–254.</w:t>
      </w:r>
    </w:p>
    <w:p w14:paraId="4E88F266" w14:textId="68290CA3" w:rsidR="00BE32C8" w:rsidRPr="00AB1E9A" w:rsidRDefault="00BE32C8" w:rsidP="00AB1E9A">
      <w:pPr>
        <w:pStyle w:val="Bibliography"/>
        <w:spacing w:line="240" w:lineRule="auto"/>
        <w:rPr>
          <w:sz w:val="22"/>
          <w:szCs w:val="22"/>
        </w:rPr>
      </w:pPr>
      <w:r w:rsidRPr="00AB1E9A">
        <w:rPr>
          <w:sz w:val="22"/>
          <w:szCs w:val="22"/>
        </w:rPr>
        <w:t xml:space="preserve">Huang, Q., &amp; Wong, D. W. S. (2016). Activity patterns, socioeconomic status and urban spatial structure: what can social media data tell us? </w:t>
      </w:r>
      <w:r w:rsidRPr="00AB1E9A">
        <w:rPr>
          <w:i/>
          <w:iCs/>
          <w:sz w:val="22"/>
          <w:szCs w:val="22"/>
        </w:rPr>
        <w:t>International Journal of Geographical Information Science</w:t>
      </w:r>
      <w:r w:rsidRPr="00AB1E9A">
        <w:rPr>
          <w:sz w:val="22"/>
          <w:szCs w:val="22"/>
        </w:rPr>
        <w:t xml:space="preserve">, </w:t>
      </w:r>
      <w:r w:rsidRPr="00AB1E9A">
        <w:rPr>
          <w:i/>
          <w:iCs/>
          <w:sz w:val="22"/>
          <w:szCs w:val="22"/>
        </w:rPr>
        <w:t>30</w:t>
      </w:r>
      <w:r w:rsidR="007A37A4">
        <w:rPr>
          <w:sz w:val="22"/>
          <w:szCs w:val="22"/>
        </w:rPr>
        <w:t>(9), 1873–1898.</w:t>
      </w:r>
    </w:p>
    <w:p w14:paraId="76C820BF" w14:textId="6A526160" w:rsidR="00BE32C8" w:rsidRPr="00AB1E9A" w:rsidRDefault="00BE32C8" w:rsidP="00AB1E9A">
      <w:pPr>
        <w:pStyle w:val="Bibliography"/>
        <w:spacing w:line="240" w:lineRule="auto"/>
        <w:rPr>
          <w:sz w:val="22"/>
          <w:szCs w:val="22"/>
        </w:rPr>
      </w:pPr>
      <w:r w:rsidRPr="00AB1E9A">
        <w:rPr>
          <w:sz w:val="22"/>
          <w:szCs w:val="22"/>
        </w:rPr>
        <w:t xml:space="preserve">Jiang, B., &amp; Miao, Y. (2015). The Evolution of Natural Cities from the Perspective of Location-Based Social Media. </w:t>
      </w:r>
      <w:r w:rsidRPr="00AB1E9A">
        <w:rPr>
          <w:i/>
          <w:iCs/>
          <w:sz w:val="22"/>
          <w:szCs w:val="22"/>
        </w:rPr>
        <w:t>The Professional Geographer</w:t>
      </w:r>
      <w:r w:rsidRPr="00AB1E9A">
        <w:rPr>
          <w:sz w:val="22"/>
          <w:szCs w:val="22"/>
        </w:rPr>
        <w:t xml:space="preserve">, </w:t>
      </w:r>
      <w:r w:rsidRPr="00AB1E9A">
        <w:rPr>
          <w:i/>
          <w:iCs/>
          <w:sz w:val="22"/>
          <w:szCs w:val="22"/>
        </w:rPr>
        <w:t>67</w:t>
      </w:r>
      <w:r w:rsidR="007A37A4">
        <w:rPr>
          <w:sz w:val="22"/>
          <w:szCs w:val="22"/>
        </w:rPr>
        <w:t>(2), 295–306.</w:t>
      </w:r>
    </w:p>
    <w:p w14:paraId="769D3C97" w14:textId="39F602DE" w:rsidR="00BE32C8" w:rsidRPr="00AB1E9A" w:rsidRDefault="00BE32C8" w:rsidP="00AB1E9A">
      <w:pPr>
        <w:pStyle w:val="Bibliography"/>
        <w:spacing w:line="240" w:lineRule="auto"/>
        <w:rPr>
          <w:sz w:val="22"/>
          <w:szCs w:val="22"/>
        </w:rPr>
      </w:pPr>
      <w:r w:rsidRPr="00AB1E9A">
        <w:rPr>
          <w:sz w:val="22"/>
          <w:szCs w:val="22"/>
        </w:rPr>
        <w:t xml:space="preserve">Jurdak, R., Zhao, K., Liu, J., AbouJaoude, M., Cameron, M., &amp; Newth, D. (2015). Understanding Human Mobility from Twitter. </w:t>
      </w:r>
      <w:r w:rsidRPr="00AB1E9A">
        <w:rPr>
          <w:i/>
          <w:iCs/>
          <w:sz w:val="22"/>
          <w:szCs w:val="22"/>
        </w:rPr>
        <w:t>PLoS ONE</w:t>
      </w:r>
      <w:r w:rsidRPr="00AB1E9A">
        <w:rPr>
          <w:sz w:val="22"/>
          <w:szCs w:val="22"/>
        </w:rPr>
        <w:t xml:space="preserve">, </w:t>
      </w:r>
      <w:r w:rsidRPr="00AB1E9A">
        <w:rPr>
          <w:i/>
          <w:iCs/>
          <w:sz w:val="22"/>
          <w:szCs w:val="22"/>
        </w:rPr>
        <w:t>10</w:t>
      </w:r>
      <w:r w:rsidR="007A37A4">
        <w:rPr>
          <w:sz w:val="22"/>
          <w:szCs w:val="22"/>
        </w:rPr>
        <w:t>(7), e0131469.</w:t>
      </w:r>
    </w:p>
    <w:p w14:paraId="092A5AC7" w14:textId="77777777" w:rsidR="00BE32C8" w:rsidRPr="00AB1E9A" w:rsidRDefault="00BE32C8" w:rsidP="00AB1E9A">
      <w:pPr>
        <w:pStyle w:val="Bibliography"/>
        <w:spacing w:line="240" w:lineRule="auto"/>
        <w:rPr>
          <w:sz w:val="22"/>
          <w:szCs w:val="22"/>
        </w:rPr>
      </w:pPr>
      <w:r w:rsidRPr="00AB1E9A">
        <w:rPr>
          <w:sz w:val="22"/>
          <w:szCs w:val="22"/>
        </w:rPr>
        <w:t xml:space="preserve">Kallus, Z., Barankai, N., Szüle, J., &amp; Vattay, G. (2015). Spatial Fingerprints of Community Structure in Human Interaction Network for an Extensive Set of Large-Scale Regions. </w:t>
      </w:r>
      <w:r w:rsidRPr="00AB1E9A">
        <w:rPr>
          <w:i/>
          <w:iCs/>
          <w:sz w:val="22"/>
          <w:szCs w:val="22"/>
        </w:rPr>
        <w:t>PLoS ONE</w:t>
      </w:r>
      <w:r w:rsidRPr="00AB1E9A">
        <w:rPr>
          <w:sz w:val="22"/>
          <w:szCs w:val="22"/>
        </w:rPr>
        <w:t xml:space="preserve">, </w:t>
      </w:r>
      <w:r w:rsidRPr="00AB1E9A">
        <w:rPr>
          <w:i/>
          <w:iCs/>
          <w:sz w:val="22"/>
          <w:szCs w:val="22"/>
        </w:rPr>
        <w:t>10</w:t>
      </w:r>
      <w:r w:rsidRPr="00AB1E9A">
        <w:rPr>
          <w:sz w:val="22"/>
          <w:szCs w:val="22"/>
        </w:rPr>
        <w:t>, 5.</w:t>
      </w:r>
    </w:p>
    <w:p w14:paraId="38E949C1" w14:textId="77777777" w:rsidR="00BE32C8" w:rsidRPr="00AB1E9A" w:rsidRDefault="00BE32C8" w:rsidP="00AB1E9A">
      <w:pPr>
        <w:pStyle w:val="Bibliography"/>
        <w:spacing w:line="240" w:lineRule="auto"/>
        <w:rPr>
          <w:sz w:val="22"/>
          <w:szCs w:val="22"/>
        </w:rPr>
      </w:pPr>
      <w:r w:rsidRPr="00AB1E9A">
        <w:rPr>
          <w:sz w:val="22"/>
          <w:szCs w:val="22"/>
        </w:rPr>
        <w:t xml:space="preserve">Kung, K. S., Greco, K., Sobolevsky, S., &amp; Ratti, C. (2014). Exploring universal patterns in human home-work commuting from mobile phone data. </w:t>
      </w:r>
      <w:r w:rsidRPr="00AB1E9A">
        <w:rPr>
          <w:i/>
          <w:iCs/>
          <w:sz w:val="22"/>
          <w:szCs w:val="22"/>
        </w:rPr>
        <w:t>PLoS ONE</w:t>
      </w:r>
      <w:r w:rsidRPr="00AB1E9A">
        <w:rPr>
          <w:sz w:val="22"/>
          <w:szCs w:val="22"/>
        </w:rPr>
        <w:t xml:space="preserve">, </w:t>
      </w:r>
      <w:r w:rsidRPr="00AB1E9A">
        <w:rPr>
          <w:i/>
          <w:iCs/>
          <w:sz w:val="22"/>
          <w:szCs w:val="22"/>
        </w:rPr>
        <w:t>9</w:t>
      </w:r>
      <w:r w:rsidRPr="00AB1E9A">
        <w:rPr>
          <w:sz w:val="22"/>
          <w:szCs w:val="22"/>
        </w:rPr>
        <w:t>, 6.</w:t>
      </w:r>
    </w:p>
    <w:p w14:paraId="68BF3333" w14:textId="74FDFFE5" w:rsidR="00BE32C8" w:rsidRPr="00AB1E9A" w:rsidRDefault="00BE32C8" w:rsidP="00AB1E9A">
      <w:pPr>
        <w:pStyle w:val="Bibliography"/>
        <w:spacing w:line="240" w:lineRule="auto"/>
        <w:rPr>
          <w:sz w:val="22"/>
          <w:szCs w:val="22"/>
        </w:rPr>
      </w:pPr>
      <w:r w:rsidRPr="00AB1E9A">
        <w:rPr>
          <w:sz w:val="22"/>
          <w:szCs w:val="22"/>
        </w:rPr>
        <w:t xml:space="preserve">Lancichinetti, A., &amp; Fortunato, S. (2009). Community detection algorithms: A comparative analysis. </w:t>
      </w:r>
      <w:r w:rsidRPr="00AB1E9A">
        <w:rPr>
          <w:i/>
          <w:iCs/>
          <w:sz w:val="22"/>
          <w:szCs w:val="22"/>
        </w:rPr>
        <w:t>Physical Review E</w:t>
      </w:r>
      <w:r w:rsidRPr="00AB1E9A">
        <w:rPr>
          <w:sz w:val="22"/>
          <w:szCs w:val="22"/>
        </w:rPr>
        <w:t xml:space="preserve">, </w:t>
      </w:r>
      <w:r w:rsidRPr="00AB1E9A">
        <w:rPr>
          <w:i/>
          <w:iCs/>
          <w:sz w:val="22"/>
          <w:szCs w:val="22"/>
        </w:rPr>
        <w:t>80</w:t>
      </w:r>
      <w:r w:rsidR="007A37A4">
        <w:rPr>
          <w:sz w:val="22"/>
          <w:szCs w:val="22"/>
        </w:rPr>
        <w:t xml:space="preserve">(5), 56117. </w:t>
      </w:r>
    </w:p>
    <w:p w14:paraId="0A1C0D50" w14:textId="6657EB4C" w:rsidR="00BE32C8" w:rsidRPr="00AB1E9A" w:rsidRDefault="00BE32C8" w:rsidP="00AB1E9A">
      <w:pPr>
        <w:pStyle w:val="Bibliography"/>
        <w:spacing w:line="240" w:lineRule="auto"/>
        <w:rPr>
          <w:sz w:val="22"/>
          <w:szCs w:val="22"/>
        </w:rPr>
      </w:pPr>
      <w:r w:rsidRPr="00AB1E9A">
        <w:rPr>
          <w:sz w:val="22"/>
          <w:szCs w:val="22"/>
        </w:rPr>
        <w:t xml:space="preserve">Liu, X., Gong, L., Gong, Y., &amp; Liu, Y. (2015). Revealing travel patterns and city structure with taxi trip data. </w:t>
      </w:r>
      <w:r w:rsidRPr="00AB1E9A">
        <w:rPr>
          <w:i/>
          <w:iCs/>
          <w:sz w:val="22"/>
          <w:szCs w:val="22"/>
        </w:rPr>
        <w:t>Journal of Transport Geography</w:t>
      </w:r>
      <w:r w:rsidRPr="00AB1E9A">
        <w:rPr>
          <w:sz w:val="22"/>
          <w:szCs w:val="22"/>
        </w:rPr>
        <w:t xml:space="preserve">, </w:t>
      </w:r>
      <w:r w:rsidRPr="00AB1E9A">
        <w:rPr>
          <w:i/>
          <w:iCs/>
          <w:sz w:val="22"/>
          <w:szCs w:val="22"/>
        </w:rPr>
        <w:t>43</w:t>
      </w:r>
      <w:r w:rsidR="007A37A4">
        <w:rPr>
          <w:sz w:val="22"/>
          <w:szCs w:val="22"/>
        </w:rPr>
        <w:t>, 78–90.</w:t>
      </w:r>
    </w:p>
    <w:p w14:paraId="71376B1C" w14:textId="36FDDD4B" w:rsidR="00BE32C8" w:rsidRPr="00AB1E9A" w:rsidRDefault="00BE32C8" w:rsidP="00AB1E9A">
      <w:pPr>
        <w:pStyle w:val="Bibliography"/>
        <w:spacing w:line="240" w:lineRule="auto"/>
        <w:rPr>
          <w:sz w:val="22"/>
          <w:szCs w:val="22"/>
        </w:rPr>
      </w:pPr>
      <w:r w:rsidRPr="00AB1E9A">
        <w:rPr>
          <w:sz w:val="22"/>
          <w:szCs w:val="22"/>
        </w:rPr>
        <w:lastRenderedPageBreak/>
        <w:t xml:space="preserve">Liu, Y., Sui, Z., Kang, C., &amp; Gao, Y. (2014). Uncovering Patterns of Inter-Urban Trip and Spatial Interaction from Social Media Check-In Data. </w:t>
      </w:r>
      <w:r w:rsidRPr="00AB1E9A">
        <w:rPr>
          <w:i/>
          <w:iCs/>
          <w:sz w:val="22"/>
          <w:szCs w:val="22"/>
        </w:rPr>
        <w:t>PLoS ONE</w:t>
      </w:r>
      <w:r w:rsidRPr="00AB1E9A">
        <w:rPr>
          <w:sz w:val="22"/>
          <w:szCs w:val="22"/>
        </w:rPr>
        <w:t xml:space="preserve">, </w:t>
      </w:r>
      <w:r w:rsidRPr="00AB1E9A">
        <w:rPr>
          <w:i/>
          <w:iCs/>
          <w:sz w:val="22"/>
          <w:szCs w:val="22"/>
        </w:rPr>
        <w:t>9</w:t>
      </w:r>
      <w:r w:rsidR="007A37A4">
        <w:rPr>
          <w:sz w:val="22"/>
          <w:szCs w:val="22"/>
        </w:rPr>
        <w:t>(1), e86026.</w:t>
      </w:r>
    </w:p>
    <w:p w14:paraId="76150216" w14:textId="77777777" w:rsidR="00BE32C8" w:rsidRPr="00AB1E9A" w:rsidRDefault="00BE32C8" w:rsidP="00AB1E9A">
      <w:pPr>
        <w:pStyle w:val="Bibliography"/>
        <w:spacing w:line="240" w:lineRule="auto"/>
        <w:rPr>
          <w:sz w:val="22"/>
          <w:szCs w:val="22"/>
        </w:rPr>
      </w:pPr>
      <w:r w:rsidRPr="00AB1E9A">
        <w:rPr>
          <w:sz w:val="22"/>
          <w:szCs w:val="22"/>
        </w:rPr>
        <w:t xml:space="preserve">Long, Y., Han, H., Tu, Y., &amp; Shu, X. (2015). Evaluating the effectiveness of urban growth boundaries using human mobility and activity records. </w:t>
      </w:r>
      <w:r w:rsidRPr="00AB1E9A">
        <w:rPr>
          <w:i/>
          <w:iCs/>
          <w:sz w:val="22"/>
          <w:szCs w:val="22"/>
        </w:rPr>
        <w:t>Cities</w:t>
      </w:r>
      <w:r w:rsidRPr="00AB1E9A">
        <w:rPr>
          <w:sz w:val="22"/>
          <w:szCs w:val="22"/>
        </w:rPr>
        <w:t xml:space="preserve">, </w:t>
      </w:r>
      <w:r w:rsidRPr="00AB1E9A">
        <w:rPr>
          <w:i/>
          <w:iCs/>
          <w:sz w:val="22"/>
          <w:szCs w:val="22"/>
        </w:rPr>
        <w:t>46</w:t>
      </w:r>
      <w:r w:rsidRPr="00AB1E9A">
        <w:rPr>
          <w:sz w:val="22"/>
          <w:szCs w:val="22"/>
        </w:rPr>
        <w:t>, 76–84.</w:t>
      </w:r>
    </w:p>
    <w:p w14:paraId="1EFDFC02" w14:textId="77777777" w:rsidR="00BE32C8" w:rsidRPr="00AB1E9A" w:rsidRDefault="00BE32C8" w:rsidP="00AB1E9A">
      <w:pPr>
        <w:pStyle w:val="Bibliography"/>
        <w:spacing w:line="240" w:lineRule="auto"/>
        <w:rPr>
          <w:sz w:val="22"/>
          <w:szCs w:val="22"/>
        </w:rPr>
      </w:pPr>
      <w:r w:rsidRPr="00AB1E9A">
        <w:rPr>
          <w:sz w:val="22"/>
          <w:szCs w:val="22"/>
        </w:rPr>
        <w:t xml:space="preserve">Luo, F., Cao, G., Mulligan, K., &amp; Li, X. (2016). Explore spatiotemporal and demographic characteristics of human mobility via Twitter: A case study of Chicago. </w:t>
      </w:r>
      <w:r w:rsidRPr="00AB1E9A">
        <w:rPr>
          <w:i/>
          <w:iCs/>
          <w:sz w:val="22"/>
          <w:szCs w:val="22"/>
        </w:rPr>
        <w:t>Applied Geography</w:t>
      </w:r>
      <w:r w:rsidRPr="00AB1E9A">
        <w:rPr>
          <w:sz w:val="22"/>
          <w:szCs w:val="22"/>
        </w:rPr>
        <w:t xml:space="preserve">, </w:t>
      </w:r>
      <w:r w:rsidRPr="00AB1E9A">
        <w:rPr>
          <w:i/>
          <w:iCs/>
          <w:sz w:val="22"/>
          <w:szCs w:val="22"/>
        </w:rPr>
        <w:t>70</w:t>
      </w:r>
      <w:r w:rsidRPr="00AB1E9A">
        <w:rPr>
          <w:sz w:val="22"/>
          <w:szCs w:val="22"/>
        </w:rPr>
        <w:t>, 11–25.</w:t>
      </w:r>
    </w:p>
    <w:p w14:paraId="10B98F81" w14:textId="77777777" w:rsidR="00BE32C8" w:rsidRPr="00AB1E9A" w:rsidRDefault="00BE32C8" w:rsidP="00AB1E9A">
      <w:pPr>
        <w:pStyle w:val="Bibliography"/>
        <w:spacing w:line="240" w:lineRule="auto"/>
        <w:rPr>
          <w:sz w:val="22"/>
          <w:szCs w:val="22"/>
        </w:rPr>
      </w:pPr>
      <w:r w:rsidRPr="00AB1E9A">
        <w:rPr>
          <w:sz w:val="22"/>
          <w:szCs w:val="22"/>
        </w:rPr>
        <w:t xml:space="preserve">Lynch, K. (1960). </w:t>
      </w:r>
      <w:r w:rsidRPr="00AB1E9A">
        <w:rPr>
          <w:i/>
          <w:iCs/>
          <w:sz w:val="22"/>
          <w:szCs w:val="22"/>
        </w:rPr>
        <w:t>The image of the city</w:t>
      </w:r>
      <w:r w:rsidRPr="00AB1E9A">
        <w:rPr>
          <w:sz w:val="22"/>
          <w:szCs w:val="22"/>
        </w:rPr>
        <w:t>. MIT press.</w:t>
      </w:r>
    </w:p>
    <w:p w14:paraId="39C2F2DF" w14:textId="77777777" w:rsidR="00BE32C8" w:rsidRPr="00AB1E9A" w:rsidRDefault="00BE32C8" w:rsidP="00AB1E9A">
      <w:pPr>
        <w:pStyle w:val="Bibliography"/>
        <w:spacing w:line="240" w:lineRule="auto"/>
        <w:rPr>
          <w:sz w:val="22"/>
          <w:szCs w:val="22"/>
        </w:rPr>
      </w:pPr>
      <w:r w:rsidRPr="00AB1E9A">
        <w:rPr>
          <w:sz w:val="22"/>
          <w:szCs w:val="22"/>
        </w:rPr>
        <w:t xml:space="preserve">Miller, H. J. (2004). Tobler’s first law and spatial analysis. </w:t>
      </w:r>
      <w:r w:rsidRPr="00AB1E9A">
        <w:rPr>
          <w:i/>
          <w:iCs/>
          <w:sz w:val="22"/>
          <w:szCs w:val="22"/>
        </w:rPr>
        <w:t>Annals of the Association of American Geographers</w:t>
      </w:r>
      <w:r w:rsidRPr="00AB1E9A">
        <w:rPr>
          <w:sz w:val="22"/>
          <w:szCs w:val="22"/>
        </w:rPr>
        <w:t xml:space="preserve">, </w:t>
      </w:r>
      <w:r w:rsidRPr="00AB1E9A">
        <w:rPr>
          <w:i/>
          <w:iCs/>
          <w:sz w:val="22"/>
          <w:szCs w:val="22"/>
        </w:rPr>
        <w:t>94</w:t>
      </w:r>
      <w:r w:rsidRPr="00AB1E9A">
        <w:rPr>
          <w:sz w:val="22"/>
          <w:szCs w:val="22"/>
        </w:rPr>
        <w:t>(2), 284–289.</w:t>
      </w:r>
    </w:p>
    <w:p w14:paraId="06EC38E5" w14:textId="77777777" w:rsidR="00BE32C8" w:rsidRPr="00AB1E9A" w:rsidRDefault="00BE32C8" w:rsidP="00AB1E9A">
      <w:pPr>
        <w:pStyle w:val="Bibliography"/>
        <w:spacing w:line="240" w:lineRule="auto"/>
        <w:rPr>
          <w:sz w:val="22"/>
          <w:szCs w:val="22"/>
        </w:rPr>
      </w:pPr>
      <w:r w:rsidRPr="00AB1E9A">
        <w:rPr>
          <w:sz w:val="22"/>
          <w:szCs w:val="22"/>
        </w:rPr>
        <w:t>Openshaw, S. (1984). The modifiable areal unit problem. Geo Abstracts University of East Anglia.</w:t>
      </w:r>
    </w:p>
    <w:p w14:paraId="2F4F618A" w14:textId="77777777" w:rsidR="00BE32C8" w:rsidRPr="00AB1E9A" w:rsidRDefault="00BE32C8" w:rsidP="00AB1E9A">
      <w:pPr>
        <w:pStyle w:val="Bibliography"/>
        <w:spacing w:line="240" w:lineRule="auto"/>
        <w:rPr>
          <w:sz w:val="22"/>
          <w:szCs w:val="22"/>
        </w:rPr>
      </w:pPr>
      <w:r w:rsidRPr="00AB1E9A">
        <w:rPr>
          <w:sz w:val="22"/>
          <w:szCs w:val="22"/>
        </w:rPr>
        <w:t xml:space="preserve">Qian, W., Stanley, K. G., &amp; Osgood, N. D. (2013). The impact of spatial resolution and representation on human mobility predictability. In </w:t>
      </w:r>
      <w:r w:rsidRPr="00AB1E9A">
        <w:rPr>
          <w:i/>
          <w:iCs/>
          <w:sz w:val="22"/>
          <w:szCs w:val="22"/>
        </w:rPr>
        <w:t>Web and Wireless Geographical Information Systems, Heidelberg</w:t>
      </w:r>
      <w:r w:rsidRPr="00AB1E9A">
        <w:rPr>
          <w:sz w:val="22"/>
          <w:szCs w:val="22"/>
        </w:rPr>
        <w:t xml:space="preserve"> (pp. 25–40). Berlin: Springer.</w:t>
      </w:r>
    </w:p>
    <w:p w14:paraId="135DB564" w14:textId="77777777" w:rsidR="00BE32C8" w:rsidRPr="00AB1E9A" w:rsidRDefault="00BE32C8" w:rsidP="00AB1E9A">
      <w:pPr>
        <w:pStyle w:val="Bibliography"/>
        <w:spacing w:line="240" w:lineRule="auto"/>
        <w:rPr>
          <w:sz w:val="22"/>
          <w:szCs w:val="22"/>
        </w:rPr>
      </w:pPr>
      <w:r w:rsidRPr="00AB1E9A">
        <w:rPr>
          <w:sz w:val="22"/>
          <w:szCs w:val="22"/>
        </w:rPr>
        <w:t xml:space="preserve">Rae, A. (2009). From spatial interaction data to spatial interaction information? </w:t>
      </w:r>
      <w:r w:rsidRPr="00AB1E9A">
        <w:rPr>
          <w:i/>
          <w:iCs/>
          <w:sz w:val="22"/>
          <w:szCs w:val="22"/>
        </w:rPr>
        <w:t>Geovisualisation and Spatial Structures of Migration from the</w:t>
      </w:r>
      <w:r w:rsidRPr="00AB1E9A">
        <w:rPr>
          <w:sz w:val="22"/>
          <w:szCs w:val="22"/>
        </w:rPr>
        <w:t xml:space="preserve">, </w:t>
      </w:r>
      <w:r w:rsidRPr="00AB1E9A">
        <w:rPr>
          <w:i/>
          <w:iCs/>
          <w:sz w:val="22"/>
          <w:szCs w:val="22"/>
        </w:rPr>
        <w:t>33</w:t>
      </w:r>
      <w:r w:rsidRPr="00AB1E9A">
        <w:rPr>
          <w:sz w:val="22"/>
          <w:szCs w:val="22"/>
        </w:rPr>
        <w:t>(3), 161–178.</w:t>
      </w:r>
    </w:p>
    <w:p w14:paraId="0D047108" w14:textId="7328757A" w:rsidR="00BE32C8" w:rsidRPr="00AB1E9A" w:rsidRDefault="00BE32C8" w:rsidP="00AB1E9A">
      <w:pPr>
        <w:pStyle w:val="Bibliography"/>
        <w:spacing w:line="240" w:lineRule="auto"/>
        <w:rPr>
          <w:sz w:val="22"/>
          <w:szCs w:val="22"/>
        </w:rPr>
      </w:pPr>
      <w:r w:rsidRPr="00AB1E9A">
        <w:rPr>
          <w:sz w:val="22"/>
          <w:szCs w:val="22"/>
        </w:rPr>
        <w:t xml:space="preserve">Ratti, C., Sobolevsky, S., Calabrese, F., Andris, C., Reades, J., Martino, M., … Strogatz, S. H. (2010). Redrawing the Map of Great Britain from a Network of Human Interactions. </w:t>
      </w:r>
      <w:r w:rsidRPr="00AB1E9A">
        <w:rPr>
          <w:i/>
          <w:iCs/>
          <w:sz w:val="22"/>
          <w:szCs w:val="22"/>
        </w:rPr>
        <w:t>PLoS ONE</w:t>
      </w:r>
      <w:r w:rsidRPr="00AB1E9A">
        <w:rPr>
          <w:sz w:val="22"/>
          <w:szCs w:val="22"/>
        </w:rPr>
        <w:t xml:space="preserve">, </w:t>
      </w:r>
      <w:r w:rsidRPr="00AB1E9A">
        <w:rPr>
          <w:i/>
          <w:iCs/>
          <w:sz w:val="22"/>
          <w:szCs w:val="22"/>
        </w:rPr>
        <w:t>5</w:t>
      </w:r>
      <w:r w:rsidR="007A37A4">
        <w:rPr>
          <w:sz w:val="22"/>
          <w:szCs w:val="22"/>
        </w:rPr>
        <w:t xml:space="preserve">(12), e14248. </w:t>
      </w:r>
    </w:p>
    <w:p w14:paraId="7E71001E" w14:textId="77777777" w:rsidR="00BE32C8" w:rsidRPr="00AB1E9A" w:rsidRDefault="00BE32C8" w:rsidP="00AB1E9A">
      <w:pPr>
        <w:pStyle w:val="Bibliography"/>
        <w:spacing w:line="240" w:lineRule="auto"/>
        <w:rPr>
          <w:sz w:val="22"/>
          <w:szCs w:val="22"/>
        </w:rPr>
      </w:pPr>
      <w:r w:rsidRPr="00AB1E9A">
        <w:rPr>
          <w:sz w:val="22"/>
          <w:szCs w:val="22"/>
        </w:rPr>
        <w:t xml:space="preserve">Reynolds, A. (2012). Truncated levy walks are expected beyond the scale of data collection when correlated random walks embody observed movement patterns. </w:t>
      </w:r>
      <w:r w:rsidRPr="00AB1E9A">
        <w:rPr>
          <w:i/>
          <w:iCs/>
          <w:sz w:val="22"/>
          <w:szCs w:val="22"/>
        </w:rPr>
        <w:t>Journal of The Royal Society Interface</w:t>
      </w:r>
      <w:r w:rsidRPr="00AB1E9A">
        <w:rPr>
          <w:sz w:val="22"/>
          <w:szCs w:val="22"/>
        </w:rPr>
        <w:t xml:space="preserve">, </w:t>
      </w:r>
      <w:r w:rsidRPr="00AB1E9A">
        <w:rPr>
          <w:i/>
          <w:iCs/>
          <w:sz w:val="22"/>
          <w:szCs w:val="22"/>
        </w:rPr>
        <w:t>9</w:t>
      </w:r>
      <w:r w:rsidRPr="00AB1E9A">
        <w:rPr>
          <w:sz w:val="22"/>
          <w:szCs w:val="22"/>
        </w:rPr>
        <w:t>(68), 528–534.</w:t>
      </w:r>
    </w:p>
    <w:p w14:paraId="501E724A" w14:textId="77777777" w:rsidR="00BE32C8" w:rsidRPr="00AB1E9A" w:rsidRDefault="00BE32C8" w:rsidP="00AB1E9A">
      <w:pPr>
        <w:pStyle w:val="Bibliography"/>
        <w:spacing w:line="240" w:lineRule="auto"/>
        <w:rPr>
          <w:sz w:val="22"/>
          <w:szCs w:val="22"/>
        </w:rPr>
      </w:pPr>
      <w:r w:rsidRPr="00AB1E9A">
        <w:rPr>
          <w:sz w:val="22"/>
          <w:szCs w:val="22"/>
        </w:rPr>
        <w:t xml:space="preserve">Rhee, I., Shin, M., Hong, S., Lee, K., Kim, S. J., &amp; Chong, S. (2011). On the levy-walk nature of human mobility. </w:t>
      </w:r>
      <w:r w:rsidRPr="00AB1E9A">
        <w:rPr>
          <w:i/>
          <w:iCs/>
          <w:sz w:val="22"/>
          <w:szCs w:val="22"/>
        </w:rPr>
        <w:t>IEEE/ACM Transactions on Networking (TON)</w:t>
      </w:r>
      <w:r w:rsidRPr="00AB1E9A">
        <w:rPr>
          <w:sz w:val="22"/>
          <w:szCs w:val="22"/>
        </w:rPr>
        <w:t xml:space="preserve">, </w:t>
      </w:r>
      <w:r w:rsidRPr="00AB1E9A">
        <w:rPr>
          <w:i/>
          <w:iCs/>
          <w:sz w:val="22"/>
          <w:szCs w:val="22"/>
        </w:rPr>
        <w:t>19</w:t>
      </w:r>
      <w:r w:rsidRPr="00AB1E9A">
        <w:rPr>
          <w:sz w:val="22"/>
          <w:szCs w:val="22"/>
        </w:rPr>
        <w:t>(3), 630–643.</w:t>
      </w:r>
    </w:p>
    <w:p w14:paraId="3B13503C" w14:textId="4281EAD2" w:rsidR="00BE32C8" w:rsidRPr="00AB1E9A" w:rsidRDefault="00BE32C8" w:rsidP="00AB1E9A">
      <w:pPr>
        <w:pStyle w:val="Bibliography"/>
        <w:spacing w:line="240" w:lineRule="auto"/>
        <w:rPr>
          <w:sz w:val="22"/>
          <w:szCs w:val="22"/>
        </w:rPr>
      </w:pPr>
      <w:r w:rsidRPr="00AB1E9A">
        <w:rPr>
          <w:sz w:val="22"/>
          <w:szCs w:val="22"/>
        </w:rPr>
        <w:t xml:space="preserve">Rinzivillo, S., Mainardi, S., Pezzoni, F., Coscia, M., Pedreschi, D., &amp; Giannotti, F. (2012). Discovering the Geographical Borders of Human Mobility. </w:t>
      </w:r>
      <w:r w:rsidRPr="00AB1E9A">
        <w:rPr>
          <w:i/>
          <w:iCs/>
          <w:sz w:val="22"/>
          <w:szCs w:val="22"/>
        </w:rPr>
        <w:t>KI - Künstliche Intelligenz</w:t>
      </w:r>
      <w:r w:rsidRPr="00AB1E9A">
        <w:rPr>
          <w:sz w:val="22"/>
          <w:szCs w:val="22"/>
        </w:rPr>
        <w:t xml:space="preserve">, </w:t>
      </w:r>
      <w:r w:rsidRPr="00AB1E9A">
        <w:rPr>
          <w:i/>
          <w:iCs/>
          <w:sz w:val="22"/>
          <w:szCs w:val="22"/>
        </w:rPr>
        <w:t>26</w:t>
      </w:r>
      <w:r w:rsidR="007A37A4">
        <w:rPr>
          <w:sz w:val="22"/>
          <w:szCs w:val="22"/>
        </w:rPr>
        <w:t>(3), 253–260.</w:t>
      </w:r>
    </w:p>
    <w:p w14:paraId="6EF9CEFB" w14:textId="50AB5B56" w:rsidR="00BE32C8" w:rsidRPr="00AB1E9A" w:rsidRDefault="00BE32C8" w:rsidP="00AB1E9A">
      <w:pPr>
        <w:pStyle w:val="Bibliography"/>
        <w:spacing w:line="240" w:lineRule="auto"/>
        <w:rPr>
          <w:sz w:val="22"/>
          <w:szCs w:val="22"/>
        </w:rPr>
      </w:pPr>
      <w:r w:rsidRPr="00AB1E9A">
        <w:rPr>
          <w:sz w:val="22"/>
          <w:szCs w:val="22"/>
        </w:rPr>
        <w:t xml:space="preserve">Rosvall, M., Axelsson, D., &amp; Bergstrom, C. T. (2010). The map equation. </w:t>
      </w:r>
      <w:r w:rsidRPr="00AB1E9A">
        <w:rPr>
          <w:i/>
          <w:iCs/>
          <w:sz w:val="22"/>
          <w:szCs w:val="22"/>
        </w:rPr>
        <w:t>The European Physical Journal Special Topics</w:t>
      </w:r>
      <w:r w:rsidRPr="00AB1E9A">
        <w:rPr>
          <w:sz w:val="22"/>
          <w:szCs w:val="22"/>
        </w:rPr>
        <w:t xml:space="preserve">, </w:t>
      </w:r>
      <w:r w:rsidRPr="00AB1E9A">
        <w:rPr>
          <w:i/>
          <w:iCs/>
          <w:sz w:val="22"/>
          <w:szCs w:val="22"/>
        </w:rPr>
        <w:t>178</w:t>
      </w:r>
      <w:r w:rsidR="007A37A4">
        <w:rPr>
          <w:sz w:val="22"/>
          <w:szCs w:val="22"/>
        </w:rPr>
        <w:t>(1), 13–23.</w:t>
      </w:r>
    </w:p>
    <w:p w14:paraId="00867470" w14:textId="77777777" w:rsidR="00BE32C8" w:rsidRPr="00AB1E9A" w:rsidRDefault="00BE32C8" w:rsidP="00AB1E9A">
      <w:pPr>
        <w:pStyle w:val="Bibliography"/>
        <w:spacing w:line="240" w:lineRule="auto"/>
        <w:rPr>
          <w:sz w:val="22"/>
          <w:szCs w:val="22"/>
        </w:rPr>
      </w:pPr>
      <w:r w:rsidRPr="00AB1E9A">
        <w:rPr>
          <w:sz w:val="22"/>
          <w:szCs w:val="22"/>
        </w:rPr>
        <w:t xml:space="preserve">Rosvall, M., &amp; Bergstrom, C. T. (2008). Maps of random walks on complex networks reveal community structure. </w:t>
      </w:r>
      <w:r w:rsidRPr="00AB1E9A">
        <w:rPr>
          <w:i/>
          <w:iCs/>
          <w:sz w:val="22"/>
          <w:szCs w:val="22"/>
        </w:rPr>
        <w:t>Proceedings of the National Academy of Sciences</w:t>
      </w:r>
      <w:r w:rsidRPr="00AB1E9A">
        <w:rPr>
          <w:sz w:val="22"/>
          <w:szCs w:val="22"/>
        </w:rPr>
        <w:t xml:space="preserve">, </w:t>
      </w:r>
      <w:r w:rsidRPr="00AB1E9A">
        <w:rPr>
          <w:i/>
          <w:iCs/>
          <w:sz w:val="22"/>
          <w:szCs w:val="22"/>
        </w:rPr>
        <w:t>105</w:t>
      </w:r>
      <w:r w:rsidRPr="00AB1E9A">
        <w:rPr>
          <w:sz w:val="22"/>
          <w:szCs w:val="22"/>
        </w:rPr>
        <w:t>(4), 1118–1123.</w:t>
      </w:r>
    </w:p>
    <w:p w14:paraId="412DACE7" w14:textId="77777777" w:rsidR="00BE32C8" w:rsidRPr="00AB1E9A" w:rsidRDefault="00BE32C8" w:rsidP="00AB1E9A">
      <w:pPr>
        <w:pStyle w:val="Bibliography"/>
        <w:spacing w:line="240" w:lineRule="auto"/>
        <w:rPr>
          <w:sz w:val="22"/>
          <w:szCs w:val="22"/>
        </w:rPr>
      </w:pPr>
      <w:r w:rsidRPr="00AB1E9A">
        <w:rPr>
          <w:sz w:val="22"/>
          <w:szCs w:val="22"/>
        </w:rPr>
        <w:t xml:space="preserve">Schliephake, C. (2014). </w:t>
      </w:r>
      <w:r w:rsidRPr="00AB1E9A">
        <w:rPr>
          <w:i/>
          <w:iCs/>
          <w:sz w:val="22"/>
          <w:szCs w:val="22"/>
        </w:rPr>
        <w:t>Urban Ecologies: City Space, Material Agency, and Environmental Politics in Contemporary Culture</w:t>
      </w:r>
      <w:r w:rsidRPr="00AB1E9A">
        <w:rPr>
          <w:sz w:val="22"/>
          <w:szCs w:val="22"/>
        </w:rPr>
        <w:t>. Lexington Books.</w:t>
      </w:r>
    </w:p>
    <w:p w14:paraId="104EE6F3" w14:textId="50136955" w:rsidR="00BE32C8" w:rsidRPr="00AB1E9A" w:rsidRDefault="00BE32C8" w:rsidP="00AB1E9A">
      <w:pPr>
        <w:pStyle w:val="Bibliography"/>
        <w:spacing w:line="240" w:lineRule="auto"/>
        <w:rPr>
          <w:sz w:val="22"/>
          <w:szCs w:val="22"/>
        </w:rPr>
      </w:pPr>
      <w:r w:rsidRPr="00AB1E9A">
        <w:rPr>
          <w:sz w:val="22"/>
          <w:szCs w:val="22"/>
        </w:rPr>
        <w:t xml:space="preserve">Simini, F., González, M. C., Maritan, A., &amp; Barabási, A.-L. (2012). A universal model for mobility and migration patterns. </w:t>
      </w:r>
      <w:r w:rsidRPr="00AB1E9A">
        <w:rPr>
          <w:i/>
          <w:iCs/>
          <w:sz w:val="22"/>
          <w:szCs w:val="22"/>
        </w:rPr>
        <w:t>Nature</w:t>
      </w:r>
      <w:r w:rsidRPr="00AB1E9A">
        <w:rPr>
          <w:sz w:val="22"/>
          <w:szCs w:val="22"/>
        </w:rPr>
        <w:t xml:space="preserve">, </w:t>
      </w:r>
      <w:r w:rsidRPr="00AB1E9A">
        <w:rPr>
          <w:i/>
          <w:iCs/>
          <w:sz w:val="22"/>
          <w:szCs w:val="22"/>
        </w:rPr>
        <w:t>484</w:t>
      </w:r>
      <w:r w:rsidR="007A37A4">
        <w:rPr>
          <w:sz w:val="22"/>
          <w:szCs w:val="22"/>
        </w:rPr>
        <w:t>(7392), 96–100.</w:t>
      </w:r>
    </w:p>
    <w:p w14:paraId="3DFEACBA" w14:textId="77777777" w:rsidR="00BE32C8" w:rsidRPr="00AB1E9A" w:rsidRDefault="00BE32C8" w:rsidP="00AB1E9A">
      <w:pPr>
        <w:pStyle w:val="Bibliography"/>
        <w:spacing w:line="240" w:lineRule="auto"/>
        <w:rPr>
          <w:sz w:val="22"/>
          <w:szCs w:val="22"/>
        </w:rPr>
      </w:pPr>
      <w:r w:rsidRPr="00AB1E9A">
        <w:rPr>
          <w:sz w:val="22"/>
          <w:szCs w:val="22"/>
        </w:rPr>
        <w:t xml:space="preserve">Sobolevsky, S., Szell, M., Campari, R., Couronné, T., Smoreda, Z., &amp; Ratti, C. (2013). Delineating Geographical Regions with Networks of Human Interactions in an Extensive Set of Countries. </w:t>
      </w:r>
      <w:r w:rsidRPr="00AB1E9A">
        <w:rPr>
          <w:i/>
          <w:iCs/>
          <w:sz w:val="22"/>
          <w:szCs w:val="22"/>
        </w:rPr>
        <w:t>PLoS ONE</w:t>
      </w:r>
      <w:r w:rsidRPr="00AB1E9A">
        <w:rPr>
          <w:sz w:val="22"/>
          <w:szCs w:val="22"/>
        </w:rPr>
        <w:t xml:space="preserve">, </w:t>
      </w:r>
      <w:r w:rsidRPr="00AB1E9A">
        <w:rPr>
          <w:i/>
          <w:iCs/>
          <w:sz w:val="22"/>
          <w:szCs w:val="22"/>
        </w:rPr>
        <w:t>8</w:t>
      </w:r>
      <w:r w:rsidRPr="00AB1E9A">
        <w:rPr>
          <w:sz w:val="22"/>
          <w:szCs w:val="22"/>
        </w:rPr>
        <w:t>, 12.</w:t>
      </w:r>
    </w:p>
    <w:p w14:paraId="6E353B1A" w14:textId="0B94AF61" w:rsidR="00BE32C8" w:rsidRPr="00AB1E9A" w:rsidRDefault="00BE32C8" w:rsidP="00AB1E9A">
      <w:pPr>
        <w:pStyle w:val="Bibliography"/>
        <w:spacing w:line="240" w:lineRule="auto"/>
        <w:rPr>
          <w:sz w:val="22"/>
          <w:szCs w:val="22"/>
        </w:rPr>
      </w:pPr>
      <w:r w:rsidRPr="00AB1E9A">
        <w:rPr>
          <w:sz w:val="22"/>
          <w:szCs w:val="22"/>
        </w:rPr>
        <w:t xml:space="preserve">Song, C., Wang, D., &amp; Barabási, A.-L. (2012). Connections between human dynamics and network science. </w:t>
      </w:r>
      <w:r w:rsidRPr="00AB1E9A">
        <w:rPr>
          <w:i/>
          <w:iCs/>
          <w:sz w:val="22"/>
          <w:szCs w:val="22"/>
        </w:rPr>
        <w:t>arXiv Preprint arXiv:1209.1411</w:t>
      </w:r>
      <w:r w:rsidR="007A37A4">
        <w:rPr>
          <w:sz w:val="22"/>
          <w:szCs w:val="22"/>
        </w:rPr>
        <w:t>.</w:t>
      </w:r>
    </w:p>
    <w:p w14:paraId="0B2944FE" w14:textId="354A53E5" w:rsidR="00BE32C8" w:rsidRPr="00AB1E9A" w:rsidRDefault="00BE32C8" w:rsidP="00AB1E9A">
      <w:pPr>
        <w:pStyle w:val="Bibliography"/>
        <w:spacing w:line="240" w:lineRule="auto"/>
        <w:rPr>
          <w:sz w:val="22"/>
          <w:szCs w:val="22"/>
        </w:rPr>
      </w:pPr>
      <w:r w:rsidRPr="00AB1E9A">
        <w:rPr>
          <w:sz w:val="22"/>
          <w:szCs w:val="22"/>
        </w:rPr>
        <w:t xml:space="preserve">Stefanidis, A., Cotnoir, A., Croitoru, A., Crooks, A., Rice, M., &amp; Radzikowski, J. (2013). Demarcating new boundaries: mapping virtual polycentric communities through social media content. </w:t>
      </w:r>
      <w:r w:rsidRPr="00AB1E9A">
        <w:rPr>
          <w:i/>
          <w:iCs/>
          <w:sz w:val="22"/>
          <w:szCs w:val="22"/>
        </w:rPr>
        <w:t>Cartography and Geographic Information Science</w:t>
      </w:r>
      <w:r w:rsidRPr="00AB1E9A">
        <w:rPr>
          <w:sz w:val="22"/>
          <w:szCs w:val="22"/>
        </w:rPr>
        <w:t xml:space="preserve">, </w:t>
      </w:r>
      <w:r w:rsidRPr="00AB1E9A">
        <w:rPr>
          <w:i/>
          <w:iCs/>
          <w:sz w:val="22"/>
          <w:szCs w:val="22"/>
        </w:rPr>
        <w:t>40</w:t>
      </w:r>
      <w:r w:rsidR="007A37A4">
        <w:rPr>
          <w:sz w:val="22"/>
          <w:szCs w:val="22"/>
        </w:rPr>
        <w:t>(2), 116–129.</w:t>
      </w:r>
    </w:p>
    <w:p w14:paraId="49487128" w14:textId="77777777" w:rsidR="00BE32C8" w:rsidRPr="00AB1E9A" w:rsidRDefault="00BE32C8" w:rsidP="00AB1E9A">
      <w:pPr>
        <w:pStyle w:val="Bibliography"/>
        <w:spacing w:line="240" w:lineRule="auto"/>
        <w:rPr>
          <w:sz w:val="22"/>
          <w:szCs w:val="22"/>
        </w:rPr>
      </w:pPr>
      <w:r w:rsidRPr="00AB1E9A">
        <w:rPr>
          <w:sz w:val="22"/>
          <w:szCs w:val="22"/>
        </w:rPr>
        <w:t xml:space="preserve">Steiger, E., Westerholt, R., Resch, B., &amp; Zipf, A. (2015). Twitter as an indicator for whereabouts of people? </w:t>
      </w:r>
      <w:r w:rsidRPr="00AB1E9A">
        <w:rPr>
          <w:i/>
          <w:iCs/>
          <w:sz w:val="22"/>
          <w:szCs w:val="22"/>
        </w:rPr>
        <w:t>Correlating Twitter with Uk Census Data</w:t>
      </w:r>
      <w:r w:rsidRPr="00AB1E9A">
        <w:rPr>
          <w:sz w:val="22"/>
          <w:szCs w:val="22"/>
        </w:rPr>
        <w:t xml:space="preserve">, </w:t>
      </w:r>
      <w:r w:rsidRPr="00AB1E9A">
        <w:rPr>
          <w:i/>
          <w:iCs/>
          <w:sz w:val="22"/>
          <w:szCs w:val="22"/>
        </w:rPr>
        <w:t>54</w:t>
      </w:r>
      <w:r w:rsidRPr="00AB1E9A">
        <w:rPr>
          <w:sz w:val="22"/>
          <w:szCs w:val="22"/>
        </w:rPr>
        <w:t>, 255–265.</w:t>
      </w:r>
    </w:p>
    <w:p w14:paraId="7B29DDCD" w14:textId="77777777" w:rsidR="00BE32C8" w:rsidRPr="00AB1E9A" w:rsidRDefault="00BE32C8" w:rsidP="00AB1E9A">
      <w:pPr>
        <w:pStyle w:val="Bibliography"/>
        <w:spacing w:line="240" w:lineRule="auto"/>
        <w:rPr>
          <w:sz w:val="22"/>
          <w:szCs w:val="22"/>
        </w:rPr>
      </w:pPr>
      <w:r w:rsidRPr="00AB1E9A">
        <w:rPr>
          <w:sz w:val="22"/>
          <w:szCs w:val="22"/>
        </w:rPr>
        <w:t xml:space="preserve">Sun, Y., Fan, H., Li, M., &amp; Zipf, A. (2016). Identifying the city center using human travel flows generated from location-based social networking data. </w:t>
      </w:r>
      <w:r w:rsidRPr="00AB1E9A">
        <w:rPr>
          <w:i/>
          <w:iCs/>
          <w:sz w:val="22"/>
          <w:szCs w:val="22"/>
        </w:rPr>
        <w:t>Environment and Planning B: Planning and Design</w:t>
      </w:r>
      <w:r w:rsidRPr="00AB1E9A">
        <w:rPr>
          <w:sz w:val="22"/>
          <w:szCs w:val="22"/>
        </w:rPr>
        <w:t xml:space="preserve">, </w:t>
      </w:r>
      <w:r w:rsidRPr="00AB1E9A">
        <w:rPr>
          <w:i/>
          <w:iCs/>
          <w:sz w:val="22"/>
          <w:szCs w:val="22"/>
        </w:rPr>
        <w:t>43</w:t>
      </w:r>
      <w:r w:rsidRPr="00AB1E9A">
        <w:rPr>
          <w:sz w:val="22"/>
          <w:szCs w:val="22"/>
        </w:rPr>
        <w:t>(3), 480–498.</w:t>
      </w:r>
    </w:p>
    <w:p w14:paraId="102EEC40" w14:textId="7EE1DA34" w:rsidR="00BE32C8" w:rsidRPr="00AB1E9A" w:rsidRDefault="00BE32C8" w:rsidP="00AB1E9A">
      <w:pPr>
        <w:pStyle w:val="Bibliography"/>
        <w:spacing w:line="240" w:lineRule="auto"/>
        <w:rPr>
          <w:sz w:val="22"/>
          <w:szCs w:val="22"/>
        </w:rPr>
      </w:pPr>
      <w:r w:rsidRPr="00AB1E9A">
        <w:rPr>
          <w:sz w:val="22"/>
          <w:szCs w:val="22"/>
        </w:rPr>
        <w:t xml:space="preserve">Vasardani, M., Winter, S., &amp; Richter, K.-F. (2013). Locating place names from place descriptions. </w:t>
      </w:r>
      <w:r w:rsidRPr="00AB1E9A">
        <w:rPr>
          <w:i/>
          <w:iCs/>
          <w:sz w:val="22"/>
          <w:szCs w:val="22"/>
        </w:rPr>
        <w:t>International Journal of Geographical Information Science</w:t>
      </w:r>
      <w:r w:rsidRPr="00AB1E9A">
        <w:rPr>
          <w:sz w:val="22"/>
          <w:szCs w:val="22"/>
        </w:rPr>
        <w:t xml:space="preserve">, </w:t>
      </w:r>
      <w:r w:rsidRPr="00AB1E9A">
        <w:rPr>
          <w:i/>
          <w:iCs/>
          <w:sz w:val="22"/>
          <w:szCs w:val="22"/>
        </w:rPr>
        <w:t>27</w:t>
      </w:r>
      <w:r w:rsidRPr="00AB1E9A">
        <w:rPr>
          <w:sz w:val="22"/>
          <w:szCs w:val="22"/>
        </w:rPr>
        <w:t>(12</w:t>
      </w:r>
      <w:r w:rsidR="007A37A4">
        <w:rPr>
          <w:sz w:val="22"/>
          <w:szCs w:val="22"/>
        </w:rPr>
        <w:t>), 2509–2532.</w:t>
      </w:r>
    </w:p>
    <w:p w14:paraId="732A0094" w14:textId="77777777" w:rsidR="00BE32C8" w:rsidRPr="00AB1E9A" w:rsidRDefault="00BE32C8" w:rsidP="00AB1E9A">
      <w:pPr>
        <w:pStyle w:val="Bibliography"/>
        <w:spacing w:line="240" w:lineRule="auto"/>
        <w:rPr>
          <w:sz w:val="22"/>
          <w:szCs w:val="22"/>
        </w:rPr>
      </w:pPr>
      <w:r w:rsidRPr="00AB1E9A">
        <w:rPr>
          <w:sz w:val="22"/>
          <w:szCs w:val="22"/>
        </w:rPr>
        <w:t xml:space="preserve">Wong, D. (2009). </w:t>
      </w:r>
      <w:r w:rsidRPr="00AB1E9A">
        <w:rPr>
          <w:i/>
          <w:iCs/>
          <w:sz w:val="22"/>
          <w:szCs w:val="22"/>
        </w:rPr>
        <w:t>The modifiable areal unit problem (MAUP)</w:t>
      </w:r>
      <w:r w:rsidRPr="00AB1E9A">
        <w:rPr>
          <w:sz w:val="22"/>
          <w:szCs w:val="22"/>
        </w:rPr>
        <w:t>. SAGE Publications: London, UK.</w:t>
      </w:r>
    </w:p>
    <w:p w14:paraId="2D6529D9" w14:textId="77777777" w:rsidR="00BE32C8" w:rsidRPr="00AB1E9A" w:rsidRDefault="00BE32C8" w:rsidP="00AB1E9A">
      <w:pPr>
        <w:pStyle w:val="Bibliography"/>
        <w:spacing w:line="240" w:lineRule="auto"/>
        <w:rPr>
          <w:sz w:val="22"/>
          <w:szCs w:val="22"/>
        </w:rPr>
      </w:pPr>
      <w:r w:rsidRPr="00AB1E9A">
        <w:rPr>
          <w:sz w:val="22"/>
          <w:szCs w:val="22"/>
        </w:rPr>
        <w:lastRenderedPageBreak/>
        <w:t xml:space="preserve">Zandbergen, P. A. (2009). Accuracy of iPhone Locations: A Comparison of Assisted GPS, WiFi and Cellular Positioning. </w:t>
      </w:r>
      <w:r w:rsidRPr="00AB1E9A">
        <w:rPr>
          <w:i/>
          <w:iCs/>
          <w:sz w:val="22"/>
          <w:szCs w:val="22"/>
        </w:rPr>
        <w:t>Transactions in GIS</w:t>
      </w:r>
      <w:r w:rsidRPr="00AB1E9A">
        <w:rPr>
          <w:sz w:val="22"/>
          <w:szCs w:val="22"/>
        </w:rPr>
        <w:t xml:space="preserve">, </w:t>
      </w:r>
      <w:r w:rsidRPr="00AB1E9A">
        <w:rPr>
          <w:i/>
          <w:iCs/>
          <w:sz w:val="22"/>
          <w:szCs w:val="22"/>
        </w:rPr>
        <w:t>13</w:t>
      </w:r>
      <w:r w:rsidRPr="00AB1E9A">
        <w:rPr>
          <w:sz w:val="22"/>
          <w:szCs w:val="22"/>
        </w:rPr>
        <w:t>, 5–25. https://doi.org/10.1111/j.1467-9671.2009.01152.x</w:t>
      </w:r>
    </w:p>
    <w:p w14:paraId="1D033BE2" w14:textId="67CE4DD0" w:rsidR="00BE32C8" w:rsidRPr="00AB1E9A" w:rsidRDefault="00BE32C8" w:rsidP="00AB1E9A">
      <w:pPr>
        <w:pStyle w:val="Bibliography"/>
        <w:spacing w:line="240" w:lineRule="auto"/>
        <w:rPr>
          <w:sz w:val="22"/>
          <w:szCs w:val="22"/>
        </w:rPr>
      </w:pPr>
      <w:r w:rsidRPr="00AB1E9A">
        <w:rPr>
          <w:sz w:val="22"/>
          <w:szCs w:val="22"/>
        </w:rPr>
        <w:t xml:space="preserve">Zhao, Z., Shaw, S.-L., Xu, Y., Lu, F., Chen, J., &amp; Yin, L. (2016). Understanding the bias of call detail records in human mobility research. </w:t>
      </w:r>
      <w:r w:rsidRPr="00AB1E9A">
        <w:rPr>
          <w:i/>
          <w:iCs/>
          <w:sz w:val="22"/>
          <w:szCs w:val="22"/>
        </w:rPr>
        <w:t>International Journal of Geographical Information Science</w:t>
      </w:r>
      <w:r w:rsidRPr="00AB1E9A">
        <w:rPr>
          <w:sz w:val="22"/>
          <w:szCs w:val="22"/>
        </w:rPr>
        <w:t xml:space="preserve">, </w:t>
      </w:r>
      <w:r w:rsidRPr="00AB1E9A">
        <w:rPr>
          <w:i/>
          <w:iCs/>
          <w:sz w:val="22"/>
          <w:szCs w:val="22"/>
        </w:rPr>
        <w:t>30</w:t>
      </w:r>
      <w:r w:rsidRPr="00AB1E9A">
        <w:rPr>
          <w:sz w:val="22"/>
          <w:szCs w:val="22"/>
        </w:rPr>
        <w:t xml:space="preserve">(9), 1738–1762. </w:t>
      </w:r>
    </w:p>
    <w:p w14:paraId="201CFC9C" w14:textId="77777777" w:rsidR="00BE32C8" w:rsidRPr="00AB1E9A" w:rsidRDefault="00BE32C8" w:rsidP="00AB1E9A">
      <w:pPr>
        <w:pStyle w:val="Bibliography"/>
        <w:spacing w:line="240" w:lineRule="auto"/>
        <w:rPr>
          <w:sz w:val="22"/>
          <w:szCs w:val="22"/>
        </w:rPr>
      </w:pPr>
      <w:r w:rsidRPr="00AB1E9A">
        <w:rPr>
          <w:sz w:val="22"/>
          <w:szCs w:val="22"/>
        </w:rPr>
        <w:t xml:space="preserve">Zheng, Y., Li, Q., Chen, Y., Xie, X., &amp; Ma, W. Y. (2008). Understanding mobility based on GPS data. In </w:t>
      </w:r>
      <w:r w:rsidRPr="00AB1E9A">
        <w:rPr>
          <w:i/>
          <w:iCs/>
          <w:sz w:val="22"/>
          <w:szCs w:val="22"/>
        </w:rPr>
        <w:t>the 10th international conference on Ubiquitous computing. ACM</w:t>
      </w:r>
      <w:r w:rsidRPr="00AB1E9A">
        <w:rPr>
          <w:sz w:val="22"/>
          <w:szCs w:val="22"/>
        </w:rPr>
        <w:t xml:space="preserve"> (pp. 312–321).</w:t>
      </w:r>
    </w:p>
    <w:p w14:paraId="1313A64B" w14:textId="0AC25E31" w:rsidR="00BE32C8" w:rsidRPr="00AB1E9A" w:rsidRDefault="00BE32C8" w:rsidP="00AB1E9A">
      <w:pPr>
        <w:pStyle w:val="Bibliography"/>
        <w:spacing w:line="240" w:lineRule="auto"/>
        <w:rPr>
          <w:sz w:val="22"/>
          <w:szCs w:val="22"/>
        </w:rPr>
      </w:pPr>
      <w:r w:rsidRPr="00AB1E9A">
        <w:rPr>
          <w:sz w:val="22"/>
          <w:szCs w:val="22"/>
        </w:rPr>
        <w:t xml:space="preserve">Zhong, C., Arisona, S. M., Huang, X., Batty, M., &amp; Schmitt, G. (2014). Detecting the dynamics of urban structure through spatial network analysis. </w:t>
      </w:r>
      <w:r w:rsidRPr="00AB1E9A">
        <w:rPr>
          <w:i/>
          <w:iCs/>
          <w:sz w:val="22"/>
          <w:szCs w:val="22"/>
        </w:rPr>
        <w:t>International Journal of Geographical Information Science</w:t>
      </w:r>
      <w:r w:rsidRPr="00AB1E9A">
        <w:rPr>
          <w:sz w:val="22"/>
          <w:szCs w:val="22"/>
        </w:rPr>
        <w:t xml:space="preserve">, </w:t>
      </w:r>
      <w:r w:rsidRPr="00AB1E9A">
        <w:rPr>
          <w:i/>
          <w:iCs/>
          <w:sz w:val="22"/>
          <w:szCs w:val="22"/>
        </w:rPr>
        <w:t>28</w:t>
      </w:r>
      <w:r w:rsidR="007A37A4">
        <w:rPr>
          <w:sz w:val="22"/>
          <w:szCs w:val="22"/>
        </w:rPr>
        <w:t xml:space="preserve">(11), 2178–2199. </w:t>
      </w:r>
    </w:p>
    <w:p w14:paraId="6EC7863B" w14:textId="73DF58DE" w:rsidR="00133210" w:rsidRPr="004C562A" w:rsidRDefault="002B10FC" w:rsidP="00AB1E9A">
      <w:pPr>
        <w:spacing w:line="240" w:lineRule="auto"/>
      </w:pPr>
      <w:r w:rsidRPr="00AB1E9A">
        <w:rPr>
          <w:sz w:val="22"/>
          <w:szCs w:val="22"/>
        </w:rPr>
        <w:fldChar w:fldCharType="end"/>
      </w:r>
    </w:p>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F5D21" w14:textId="77777777" w:rsidR="006C6705" w:rsidRDefault="006C6705" w:rsidP="00AF2C92">
      <w:r>
        <w:separator/>
      </w:r>
    </w:p>
  </w:endnote>
  <w:endnote w:type="continuationSeparator" w:id="0">
    <w:p w14:paraId="6078A118" w14:textId="77777777" w:rsidR="006C6705" w:rsidRDefault="006C670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20E8" w14:textId="77777777" w:rsidR="006C6705" w:rsidRDefault="006C6705" w:rsidP="00AF2C92">
      <w:r>
        <w:separator/>
      </w:r>
    </w:p>
  </w:footnote>
  <w:footnote w:type="continuationSeparator" w:id="0">
    <w:p w14:paraId="23466BC1" w14:textId="77777777" w:rsidR="006C6705" w:rsidRDefault="006C6705"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202E2"/>
    <w:rsid w:val="00021F0A"/>
    <w:rsid w:val="00022441"/>
    <w:rsid w:val="0002261E"/>
    <w:rsid w:val="00024839"/>
    <w:rsid w:val="00026871"/>
    <w:rsid w:val="000276D5"/>
    <w:rsid w:val="000318B1"/>
    <w:rsid w:val="00031B5C"/>
    <w:rsid w:val="0003573F"/>
    <w:rsid w:val="000358E5"/>
    <w:rsid w:val="00037A98"/>
    <w:rsid w:val="0004169A"/>
    <w:rsid w:val="000427FB"/>
    <w:rsid w:val="0004455E"/>
    <w:rsid w:val="00047CB5"/>
    <w:rsid w:val="00047FD9"/>
    <w:rsid w:val="000510CA"/>
    <w:rsid w:val="00051FAA"/>
    <w:rsid w:val="000523DA"/>
    <w:rsid w:val="000572A9"/>
    <w:rsid w:val="00061325"/>
    <w:rsid w:val="000633B5"/>
    <w:rsid w:val="00063CA7"/>
    <w:rsid w:val="00067EC5"/>
    <w:rsid w:val="000710F9"/>
    <w:rsid w:val="000733AC"/>
    <w:rsid w:val="00074B81"/>
    <w:rsid w:val="00074D22"/>
    <w:rsid w:val="00075081"/>
    <w:rsid w:val="0007528A"/>
    <w:rsid w:val="0008068D"/>
    <w:rsid w:val="000811AB"/>
    <w:rsid w:val="00083C5F"/>
    <w:rsid w:val="00083EED"/>
    <w:rsid w:val="0009034C"/>
    <w:rsid w:val="0009172C"/>
    <w:rsid w:val="000924B7"/>
    <w:rsid w:val="000930EC"/>
    <w:rsid w:val="00093BE1"/>
    <w:rsid w:val="00094CC1"/>
    <w:rsid w:val="00095E61"/>
    <w:rsid w:val="000966C1"/>
    <w:rsid w:val="000970AC"/>
    <w:rsid w:val="0009726C"/>
    <w:rsid w:val="00097CF5"/>
    <w:rsid w:val="000A1167"/>
    <w:rsid w:val="000A1A32"/>
    <w:rsid w:val="000A1D09"/>
    <w:rsid w:val="000A304A"/>
    <w:rsid w:val="000A3F1A"/>
    <w:rsid w:val="000A42C3"/>
    <w:rsid w:val="000A4428"/>
    <w:rsid w:val="000A6D40"/>
    <w:rsid w:val="000A7BC3"/>
    <w:rsid w:val="000B0114"/>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4ABE"/>
    <w:rsid w:val="00116023"/>
    <w:rsid w:val="001169F7"/>
    <w:rsid w:val="0012396E"/>
    <w:rsid w:val="0012797A"/>
    <w:rsid w:val="00133112"/>
    <w:rsid w:val="00133210"/>
    <w:rsid w:val="0013344D"/>
    <w:rsid w:val="00134A51"/>
    <w:rsid w:val="00134CAA"/>
    <w:rsid w:val="001375BD"/>
    <w:rsid w:val="001404B8"/>
    <w:rsid w:val="00140727"/>
    <w:rsid w:val="0014082F"/>
    <w:rsid w:val="001434D5"/>
    <w:rsid w:val="001453FE"/>
    <w:rsid w:val="001470DD"/>
    <w:rsid w:val="001521C4"/>
    <w:rsid w:val="001543BC"/>
    <w:rsid w:val="00160628"/>
    <w:rsid w:val="00161344"/>
    <w:rsid w:val="00162195"/>
    <w:rsid w:val="0016322A"/>
    <w:rsid w:val="00165A21"/>
    <w:rsid w:val="001705CE"/>
    <w:rsid w:val="00173D2C"/>
    <w:rsid w:val="0017714B"/>
    <w:rsid w:val="001804DF"/>
    <w:rsid w:val="00181BDC"/>
    <w:rsid w:val="00181DB0"/>
    <w:rsid w:val="001829E3"/>
    <w:rsid w:val="00183CBC"/>
    <w:rsid w:val="001851B6"/>
    <w:rsid w:val="0018578C"/>
    <w:rsid w:val="00185A20"/>
    <w:rsid w:val="001878D3"/>
    <w:rsid w:val="00190ADD"/>
    <w:rsid w:val="00190EDD"/>
    <w:rsid w:val="001924C0"/>
    <w:rsid w:val="00193E5F"/>
    <w:rsid w:val="001966F0"/>
    <w:rsid w:val="0019731E"/>
    <w:rsid w:val="001A09FE"/>
    <w:rsid w:val="001A1F63"/>
    <w:rsid w:val="001A2FA3"/>
    <w:rsid w:val="001A5C48"/>
    <w:rsid w:val="001A67C9"/>
    <w:rsid w:val="001A69DE"/>
    <w:rsid w:val="001A713C"/>
    <w:rsid w:val="001B0478"/>
    <w:rsid w:val="001B10A6"/>
    <w:rsid w:val="001B1C7C"/>
    <w:rsid w:val="001B398F"/>
    <w:rsid w:val="001B4397"/>
    <w:rsid w:val="001B46C6"/>
    <w:rsid w:val="001B4B48"/>
    <w:rsid w:val="001B4D1F"/>
    <w:rsid w:val="001B7197"/>
    <w:rsid w:val="001B7681"/>
    <w:rsid w:val="001B7CAE"/>
    <w:rsid w:val="001C0772"/>
    <w:rsid w:val="001C0D4F"/>
    <w:rsid w:val="001C1BA3"/>
    <w:rsid w:val="001C1DEC"/>
    <w:rsid w:val="001C2070"/>
    <w:rsid w:val="001C5736"/>
    <w:rsid w:val="001D0678"/>
    <w:rsid w:val="001D1DF8"/>
    <w:rsid w:val="001D647F"/>
    <w:rsid w:val="001D6857"/>
    <w:rsid w:val="001E0572"/>
    <w:rsid w:val="001E0783"/>
    <w:rsid w:val="001E0A67"/>
    <w:rsid w:val="001E1028"/>
    <w:rsid w:val="001E14E2"/>
    <w:rsid w:val="001E33DF"/>
    <w:rsid w:val="001E6302"/>
    <w:rsid w:val="001E7DCB"/>
    <w:rsid w:val="001F0759"/>
    <w:rsid w:val="001F3411"/>
    <w:rsid w:val="001F3EF1"/>
    <w:rsid w:val="001F4287"/>
    <w:rsid w:val="001F4DBA"/>
    <w:rsid w:val="001F577B"/>
    <w:rsid w:val="001F72A6"/>
    <w:rsid w:val="00200055"/>
    <w:rsid w:val="00200731"/>
    <w:rsid w:val="00203DA3"/>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2465B"/>
    <w:rsid w:val="00232EBD"/>
    <w:rsid w:val="002354F2"/>
    <w:rsid w:val="00236F4B"/>
    <w:rsid w:val="002372A1"/>
    <w:rsid w:val="00241385"/>
    <w:rsid w:val="00242B0D"/>
    <w:rsid w:val="002467C6"/>
    <w:rsid w:val="00246846"/>
    <w:rsid w:val="0024692A"/>
    <w:rsid w:val="00247433"/>
    <w:rsid w:val="002515E1"/>
    <w:rsid w:val="002518E1"/>
    <w:rsid w:val="00251FD6"/>
    <w:rsid w:val="00252BBA"/>
    <w:rsid w:val="00253123"/>
    <w:rsid w:val="00264001"/>
    <w:rsid w:val="00264DA4"/>
    <w:rsid w:val="00266354"/>
    <w:rsid w:val="00267A18"/>
    <w:rsid w:val="00271965"/>
    <w:rsid w:val="0027281B"/>
    <w:rsid w:val="00273462"/>
    <w:rsid w:val="0027395B"/>
    <w:rsid w:val="00275854"/>
    <w:rsid w:val="00281731"/>
    <w:rsid w:val="00283B41"/>
    <w:rsid w:val="00285024"/>
    <w:rsid w:val="00285F28"/>
    <w:rsid w:val="00286398"/>
    <w:rsid w:val="002900DC"/>
    <w:rsid w:val="00291576"/>
    <w:rsid w:val="0029269B"/>
    <w:rsid w:val="00294934"/>
    <w:rsid w:val="00295814"/>
    <w:rsid w:val="002967D6"/>
    <w:rsid w:val="002A3C42"/>
    <w:rsid w:val="002A4150"/>
    <w:rsid w:val="002A4771"/>
    <w:rsid w:val="002A5D75"/>
    <w:rsid w:val="002B0358"/>
    <w:rsid w:val="002B10FC"/>
    <w:rsid w:val="002B1B1A"/>
    <w:rsid w:val="002B7228"/>
    <w:rsid w:val="002B7800"/>
    <w:rsid w:val="002C05FE"/>
    <w:rsid w:val="002C3C1E"/>
    <w:rsid w:val="002C4046"/>
    <w:rsid w:val="002C41B3"/>
    <w:rsid w:val="002C4602"/>
    <w:rsid w:val="002C53EE"/>
    <w:rsid w:val="002D24F7"/>
    <w:rsid w:val="002D2799"/>
    <w:rsid w:val="002D2CD7"/>
    <w:rsid w:val="002D4DDC"/>
    <w:rsid w:val="002D4F75"/>
    <w:rsid w:val="002D6493"/>
    <w:rsid w:val="002D7420"/>
    <w:rsid w:val="002D7AB6"/>
    <w:rsid w:val="002E06D0"/>
    <w:rsid w:val="002E10BD"/>
    <w:rsid w:val="002E1AFB"/>
    <w:rsid w:val="002E1D1C"/>
    <w:rsid w:val="002E3C27"/>
    <w:rsid w:val="002E403A"/>
    <w:rsid w:val="002E5453"/>
    <w:rsid w:val="002E6849"/>
    <w:rsid w:val="002E7F3A"/>
    <w:rsid w:val="002F0A23"/>
    <w:rsid w:val="002F3681"/>
    <w:rsid w:val="002F4EDB"/>
    <w:rsid w:val="002F5CDD"/>
    <w:rsid w:val="002F6054"/>
    <w:rsid w:val="002F6B2F"/>
    <w:rsid w:val="00310733"/>
    <w:rsid w:val="00310E13"/>
    <w:rsid w:val="00315713"/>
    <w:rsid w:val="003161A7"/>
    <w:rsid w:val="0031686C"/>
    <w:rsid w:val="00316FE0"/>
    <w:rsid w:val="003204D2"/>
    <w:rsid w:val="0032180A"/>
    <w:rsid w:val="0032605E"/>
    <w:rsid w:val="003275D1"/>
    <w:rsid w:val="00327672"/>
    <w:rsid w:val="00330B2A"/>
    <w:rsid w:val="00331E17"/>
    <w:rsid w:val="00333063"/>
    <w:rsid w:val="00336064"/>
    <w:rsid w:val="00340075"/>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5709"/>
    <w:rsid w:val="003565D4"/>
    <w:rsid w:val="003567BB"/>
    <w:rsid w:val="0035764A"/>
    <w:rsid w:val="00360689"/>
    <w:rsid w:val="003607FB"/>
    <w:rsid w:val="00360FD5"/>
    <w:rsid w:val="0036340D"/>
    <w:rsid w:val="003634A5"/>
    <w:rsid w:val="003643A3"/>
    <w:rsid w:val="00366868"/>
    <w:rsid w:val="00367506"/>
    <w:rsid w:val="00370085"/>
    <w:rsid w:val="003744A7"/>
    <w:rsid w:val="00376235"/>
    <w:rsid w:val="00381FB6"/>
    <w:rsid w:val="00382704"/>
    <w:rsid w:val="00382BBD"/>
    <w:rsid w:val="003836D3"/>
    <w:rsid w:val="00383A52"/>
    <w:rsid w:val="00386283"/>
    <w:rsid w:val="00386B9B"/>
    <w:rsid w:val="003873EC"/>
    <w:rsid w:val="00387A5D"/>
    <w:rsid w:val="00391652"/>
    <w:rsid w:val="0039507F"/>
    <w:rsid w:val="003954B5"/>
    <w:rsid w:val="003A1260"/>
    <w:rsid w:val="003A295F"/>
    <w:rsid w:val="003A393F"/>
    <w:rsid w:val="003A41DD"/>
    <w:rsid w:val="003A4771"/>
    <w:rsid w:val="003A7033"/>
    <w:rsid w:val="003B116E"/>
    <w:rsid w:val="003B2B19"/>
    <w:rsid w:val="003B47FE"/>
    <w:rsid w:val="003B511C"/>
    <w:rsid w:val="003B5673"/>
    <w:rsid w:val="003B6287"/>
    <w:rsid w:val="003B62C9"/>
    <w:rsid w:val="003C2605"/>
    <w:rsid w:val="003C2C96"/>
    <w:rsid w:val="003C3B32"/>
    <w:rsid w:val="003C5946"/>
    <w:rsid w:val="003C634B"/>
    <w:rsid w:val="003C7176"/>
    <w:rsid w:val="003D0929"/>
    <w:rsid w:val="003D0B98"/>
    <w:rsid w:val="003D311D"/>
    <w:rsid w:val="003D4729"/>
    <w:rsid w:val="003D6C3C"/>
    <w:rsid w:val="003D7DD6"/>
    <w:rsid w:val="003E1336"/>
    <w:rsid w:val="003E5173"/>
    <w:rsid w:val="003E5AAF"/>
    <w:rsid w:val="003E600D"/>
    <w:rsid w:val="003E6115"/>
    <w:rsid w:val="003E64DF"/>
    <w:rsid w:val="003E6A5D"/>
    <w:rsid w:val="003F193A"/>
    <w:rsid w:val="003F3D1F"/>
    <w:rsid w:val="003F4017"/>
    <w:rsid w:val="003F4207"/>
    <w:rsid w:val="003F5C46"/>
    <w:rsid w:val="003F6373"/>
    <w:rsid w:val="003F7106"/>
    <w:rsid w:val="003F7CBB"/>
    <w:rsid w:val="003F7D34"/>
    <w:rsid w:val="004018E3"/>
    <w:rsid w:val="004019FA"/>
    <w:rsid w:val="00401FF4"/>
    <w:rsid w:val="004029E2"/>
    <w:rsid w:val="00411D75"/>
    <w:rsid w:val="00412C8E"/>
    <w:rsid w:val="00412E38"/>
    <w:rsid w:val="0041518D"/>
    <w:rsid w:val="00415CE0"/>
    <w:rsid w:val="0041622B"/>
    <w:rsid w:val="00417F91"/>
    <w:rsid w:val="0042221D"/>
    <w:rsid w:val="00424D24"/>
    <w:rsid w:val="00424DD3"/>
    <w:rsid w:val="00425B18"/>
    <w:rsid w:val="00426645"/>
    <w:rsid w:val="00426996"/>
    <w:rsid w:val="004269C5"/>
    <w:rsid w:val="00430154"/>
    <w:rsid w:val="004307F5"/>
    <w:rsid w:val="004317D3"/>
    <w:rsid w:val="00435939"/>
    <w:rsid w:val="00437CC7"/>
    <w:rsid w:val="00442B9C"/>
    <w:rsid w:val="00444DFE"/>
    <w:rsid w:val="00445EFA"/>
    <w:rsid w:val="0044738A"/>
    <w:rsid w:val="004473D3"/>
    <w:rsid w:val="00452231"/>
    <w:rsid w:val="0045346E"/>
    <w:rsid w:val="00460C13"/>
    <w:rsid w:val="0046137A"/>
    <w:rsid w:val="00462172"/>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0B16"/>
    <w:rsid w:val="004B309D"/>
    <w:rsid w:val="004B330A"/>
    <w:rsid w:val="004B7C8E"/>
    <w:rsid w:val="004C3D3C"/>
    <w:rsid w:val="004C5023"/>
    <w:rsid w:val="004C562A"/>
    <w:rsid w:val="004D0EDC"/>
    <w:rsid w:val="004D1220"/>
    <w:rsid w:val="004D14B3"/>
    <w:rsid w:val="004D1529"/>
    <w:rsid w:val="004D2253"/>
    <w:rsid w:val="004D5514"/>
    <w:rsid w:val="004D56C3"/>
    <w:rsid w:val="004D5833"/>
    <w:rsid w:val="004E0338"/>
    <w:rsid w:val="004E4FF3"/>
    <w:rsid w:val="004E56A8"/>
    <w:rsid w:val="004E686D"/>
    <w:rsid w:val="004F2941"/>
    <w:rsid w:val="004F3B55"/>
    <w:rsid w:val="004F4E46"/>
    <w:rsid w:val="004F552E"/>
    <w:rsid w:val="004F6563"/>
    <w:rsid w:val="004F6B7D"/>
    <w:rsid w:val="004F6BC0"/>
    <w:rsid w:val="005015F6"/>
    <w:rsid w:val="005030C4"/>
    <w:rsid w:val="005031C5"/>
    <w:rsid w:val="005042A7"/>
    <w:rsid w:val="00504FDC"/>
    <w:rsid w:val="00506A0A"/>
    <w:rsid w:val="00507FA8"/>
    <w:rsid w:val="005120CC"/>
    <w:rsid w:val="00512B7B"/>
    <w:rsid w:val="00514EA1"/>
    <w:rsid w:val="005153AF"/>
    <w:rsid w:val="0051798B"/>
    <w:rsid w:val="00521F5A"/>
    <w:rsid w:val="00524385"/>
    <w:rsid w:val="0052581F"/>
    <w:rsid w:val="00525E06"/>
    <w:rsid w:val="00526454"/>
    <w:rsid w:val="00531273"/>
    <w:rsid w:val="00531823"/>
    <w:rsid w:val="00534ECC"/>
    <w:rsid w:val="0053720D"/>
    <w:rsid w:val="00540EF5"/>
    <w:rsid w:val="00541BF3"/>
    <w:rsid w:val="00541CD3"/>
    <w:rsid w:val="005476FA"/>
    <w:rsid w:val="005552B3"/>
    <w:rsid w:val="0055595E"/>
    <w:rsid w:val="00556EAB"/>
    <w:rsid w:val="00557988"/>
    <w:rsid w:val="005617DB"/>
    <w:rsid w:val="00562C49"/>
    <w:rsid w:val="00562DEF"/>
    <w:rsid w:val="0056321A"/>
    <w:rsid w:val="00563A35"/>
    <w:rsid w:val="00564495"/>
    <w:rsid w:val="0056577B"/>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B134E"/>
    <w:rsid w:val="005B1685"/>
    <w:rsid w:val="005B2039"/>
    <w:rsid w:val="005B344F"/>
    <w:rsid w:val="005B3FBA"/>
    <w:rsid w:val="005B4A1D"/>
    <w:rsid w:val="005B674D"/>
    <w:rsid w:val="005C0CBE"/>
    <w:rsid w:val="005C10C9"/>
    <w:rsid w:val="005C1FCF"/>
    <w:rsid w:val="005C29EF"/>
    <w:rsid w:val="005C44E0"/>
    <w:rsid w:val="005C4EC2"/>
    <w:rsid w:val="005C58D5"/>
    <w:rsid w:val="005D1885"/>
    <w:rsid w:val="005D2AD2"/>
    <w:rsid w:val="005D3999"/>
    <w:rsid w:val="005D4A38"/>
    <w:rsid w:val="005D4AEA"/>
    <w:rsid w:val="005D712C"/>
    <w:rsid w:val="005E2EEA"/>
    <w:rsid w:val="005E2FED"/>
    <w:rsid w:val="005E328B"/>
    <w:rsid w:val="005E3708"/>
    <w:rsid w:val="005E382D"/>
    <w:rsid w:val="005E3CCD"/>
    <w:rsid w:val="005E3D6B"/>
    <w:rsid w:val="005E5B55"/>
    <w:rsid w:val="005E5E4A"/>
    <w:rsid w:val="005E693D"/>
    <w:rsid w:val="005E75BF"/>
    <w:rsid w:val="005F57BA"/>
    <w:rsid w:val="005F61E6"/>
    <w:rsid w:val="005F6C45"/>
    <w:rsid w:val="006015CE"/>
    <w:rsid w:val="006016D5"/>
    <w:rsid w:val="006016F3"/>
    <w:rsid w:val="00605A69"/>
    <w:rsid w:val="00606C54"/>
    <w:rsid w:val="00614375"/>
    <w:rsid w:val="00615B0A"/>
    <w:rsid w:val="006168CF"/>
    <w:rsid w:val="0062011B"/>
    <w:rsid w:val="00621884"/>
    <w:rsid w:val="00624758"/>
    <w:rsid w:val="00624CC2"/>
    <w:rsid w:val="0062586E"/>
    <w:rsid w:val="00626DE0"/>
    <w:rsid w:val="00627BA4"/>
    <w:rsid w:val="00630901"/>
    <w:rsid w:val="00630F5F"/>
    <w:rsid w:val="00631F8E"/>
    <w:rsid w:val="00633C19"/>
    <w:rsid w:val="00634090"/>
    <w:rsid w:val="0063470D"/>
    <w:rsid w:val="00636EE9"/>
    <w:rsid w:val="00640950"/>
    <w:rsid w:val="00641AE7"/>
    <w:rsid w:val="00642629"/>
    <w:rsid w:val="00645553"/>
    <w:rsid w:val="00645A7A"/>
    <w:rsid w:val="006469ED"/>
    <w:rsid w:val="00647585"/>
    <w:rsid w:val="00650FC4"/>
    <w:rsid w:val="006515A1"/>
    <w:rsid w:val="0065293D"/>
    <w:rsid w:val="00653C8A"/>
    <w:rsid w:val="00653EFC"/>
    <w:rsid w:val="00654021"/>
    <w:rsid w:val="00655263"/>
    <w:rsid w:val="00655591"/>
    <w:rsid w:val="00661045"/>
    <w:rsid w:val="006612FB"/>
    <w:rsid w:val="00663807"/>
    <w:rsid w:val="00664B3F"/>
    <w:rsid w:val="00666DA8"/>
    <w:rsid w:val="00667FD8"/>
    <w:rsid w:val="00671057"/>
    <w:rsid w:val="00675AAF"/>
    <w:rsid w:val="0068031A"/>
    <w:rsid w:val="00681B2F"/>
    <w:rsid w:val="0068335F"/>
    <w:rsid w:val="00684868"/>
    <w:rsid w:val="00687217"/>
    <w:rsid w:val="00693302"/>
    <w:rsid w:val="0069640B"/>
    <w:rsid w:val="006A09D3"/>
    <w:rsid w:val="006A1B83"/>
    <w:rsid w:val="006A21CD"/>
    <w:rsid w:val="006A53E0"/>
    <w:rsid w:val="006A5918"/>
    <w:rsid w:val="006B21B2"/>
    <w:rsid w:val="006B46A8"/>
    <w:rsid w:val="006B4A4A"/>
    <w:rsid w:val="006B6F53"/>
    <w:rsid w:val="006B7D7F"/>
    <w:rsid w:val="006C19B2"/>
    <w:rsid w:val="006C26FD"/>
    <w:rsid w:val="006C4409"/>
    <w:rsid w:val="006C5BB8"/>
    <w:rsid w:val="006C6705"/>
    <w:rsid w:val="006C67C6"/>
    <w:rsid w:val="006C6936"/>
    <w:rsid w:val="006C7B01"/>
    <w:rsid w:val="006D0FE8"/>
    <w:rsid w:val="006D2E7B"/>
    <w:rsid w:val="006D3992"/>
    <w:rsid w:val="006D3DC6"/>
    <w:rsid w:val="006D4B2B"/>
    <w:rsid w:val="006D4F3C"/>
    <w:rsid w:val="006D5C66"/>
    <w:rsid w:val="006E07A5"/>
    <w:rsid w:val="006E1B3C"/>
    <w:rsid w:val="006E23FB"/>
    <w:rsid w:val="006E2FD6"/>
    <w:rsid w:val="006E325A"/>
    <w:rsid w:val="006E33EC"/>
    <w:rsid w:val="006E3802"/>
    <w:rsid w:val="006E4E0C"/>
    <w:rsid w:val="006E6C02"/>
    <w:rsid w:val="006E7545"/>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0AA5"/>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A003E"/>
    <w:rsid w:val="007A013F"/>
    <w:rsid w:val="007A1390"/>
    <w:rsid w:val="007A1965"/>
    <w:rsid w:val="007A2A4B"/>
    <w:rsid w:val="007A2ED1"/>
    <w:rsid w:val="007A37A4"/>
    <w:rsid w:val="007A4BE6"/>
    <w:rsid w:val="007A5994"/>
    <w:rsid w:val="007B0D4B"/>
    <w:rsid w:val="007B0DC6"/>
    <w:rsid w:val="007B1094"/>
    <w:rsid w:val="007B1762"/>
    <w:rsid w:val="007B18E8"/>
    <w:rsid w:val="007B3320"/>
    <w:rsid w:val="007B362D"/>
    <w:rsid w:val="007C301F"/>
    <w:rsid w:val="007C31C1"/>
    <w:rsid w:val="007C33C4"/>
    <w:rsid w:val="007C4245"/>
    <w:rsid w:val="007C4540"/>
    <w:rsid w:val="007C65AF"/>
    <w:rsid w:val="007C6E35"/>
    <w:rsid w:val="007C7345"/>
    <w:rsid w:val="007D135D"/>
    <w:rsid w:val="007D221C"/>
    <w:rsid w:val="007D3BE0"/>
    <w:rsid w:val="007D730F"/>
    <w:rsid w:val="007D7CD8"/>
    <w:rsid w:val="007E03F1"/>
    <w:rsid w:val="007E3AA7"/>
    <w:rsid w:val="007E575B"/>
    <w:rsid w:val="007E681F"/>
    <w:rsid w:val="007F0AD6"/>
    <w:rsid w:val="007F263E"/>
    <w:rsid w:val="007F6F26"/>
    <w:rsid w:val="007F737D"/>
    <w:rsid w:val="0080205E"/>
    <w:rsid w:val="0080308E"/>
    <w:rsid w:val="00803826"/>
    <w:rsid w:val="00805303"/>
    <w:rsid w:val="00806705"/>
    <w:rsid w:val="00806738"/>
    <w:rsid w:val="00812868"/>
    <w:rsid w:val="008134AF"/>
    <w:rsid w:val="008216D5"/>
    <w:rsid w:val="008249CE"/>
    <w:rsid w:val="0082516C"/>
    <w:rsid w:val="00831A50"/>
    <w:rsid w:val="00831B3C"/>
    <w:rsid w:val="00831C89"/>
    <w:rsid w:val="00832114"/>
    <w:rsid w:val="00833CF8"/>
    <w:rsid w:val="008344AD"/>
    <w:rsid w:val="00834C46"/>
    <w:rsid w:val="0084093E"/>
    <w:rsid w:val="00841CE1"/>
    <w:rsid w:val="00843D60"/>
    <w:rsid w:val="0084478C"/>
    <w:rsid w:val="008473D8"/>
    <w:rsid w:val="008505AE"/>
    <w:rsid w:val="00850E97"/>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821AE"/>
    <w:rsid w:val="00883D3A"/>
    <w:rsid w:val="008844F2"/>
    <w:rsid w:val="008854F7"/>
    <w:rsid w:val="008857C5"/>
    <w:rsid w:val="00885A9D"/>
    <w:rsid w:val="008929D2"/>
    <w:rsid w:val="00893272"/>
    <w:rsid w:val="00893636"/>
    <w:rsid w:val="00893B94"/>
    <w:rsid w:val="00893DF8"/>
    <w:rsid w:val="00896E9D"/>
    <w:rsid w:val="00896F11"/>
    <w:rsid w:val="008A1049"/>
    <w:rsid w:val="008A1293"/>
    <w:rsid w:val="008A16CD"/>
    <w:rsid w:val="008A1C98"/>
    <w:rsid w:val="008A322D"/>
    <w:rsid w:val="008A40D9"/>
    <w:rsid w:val="008A4D72"/>
    <w:rsid w:val="008A5C39"/>
    <w:rsid w:val="008A6285"/>
    <w:rsid w:val="008A63B2"/>
    <w:rsid w:val="008A766D"/>
    <w:rsid w:val="008B345D"/>
    <w:rsid w:val="008B6ED9"/>
    <w:rsid w:val="008C1FC2"/>
    <w:rsid w:val="008C2980"/>
    <w:rsid w:val="008C4DD6"/>
    <w:rsid w:val="008C5AFB"/>
    <w:rsid w:val="008D01D5"/>
    <w:rsid w:val="008D07FB"/>
    <w:rsid w:val="008D0C02"/>
    <w:rsid w:val="008D357D"/>
    <w:rsid w:val="008D3BEC"/>
    <w:rsid w:val="008D3F8B"/>
    <w:rsid w:val="008D435A"/>
    <w:rsid w:val="008E387B"/>
    <w:rsid w:val="008E6087"/>
    <w:rsid w:val="008E758D"/>
    <w:rsid w:val="008E7F66"/>
    <w:rsid w:val="008F10A7"/>
    <w:rsid w:val="008F255D"/>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4BAB"/>
    <w:rsid w:val="0092591B"/>
    <w:rsid w:val="00925E32"/>
    <w:rsid w:val="009262C9"/>
    <w:rsid w:val="009267C9"/>
    <w:rsid w:val="00930EB9"/>
    <w:rsid w:val="00931BA4"/>
    <w:rsid w:val="00933DC7"/>
    <w:rsid w:val="00936145"/>
    <w:rsid w:val="0094100C"/>
    <w:rsid w:val="009418F4"/>
    <w:rsid w:val="00942BBC"/>
    <w:rsid w:val="00943065"/>
    <w:rsid w:val="00944180"/>
    <w:rsid w:val="009444AF"/>
    <w:rsid w:val="00944AA0"/>
    <w:rsid w:val="00947665"/>
    <w:rsid w:val="00947DA2"/>
    <w:rsid w:val="00951177"/>
    <w:rsid w:val="00953E37"/>
    <w:rsid w:val="00962657"/>
    <w:rsid w:val="0096339D"/>
    <w:rsid w:val="0096693D"/>
    <w:rsid w:val="009673E8"/>
    <w:rsid w:val="00967924"/>
    <w:rsid w:val="00970FDF"/>
    <w:rsid w:val="00974DB8"/>
    <w:rsid w:val="009778B1"/>
    <w:rsid w:val="00980661"/>
    <w:rsid w:val="0098093B"/>
    <w:rsid w:val="00983705"/>
    <w:rsid w:val="00983858"/>
    <w:rsid w:val="009876D4"/>
    <w:rsid w:val="009909DA"/>
    <w:rsid w:val="009914A5"/>
    <w:rsid w:val="0099548E"/>
    <w:rsid w:val="00995A5A"/>
    <w:rsid w:val="00996456"/>
    <w:rsid w:val="00996A12"/>
    <w:rsid w:val="00997B0F"/>
    <w:rsid w:val="009A0CC3"/>
    <w:rsid w:val="009A1A68"/>
    <w:rsid w:val="009A1CAD"/>
    <w:rsid w:val="009A3440"/>
    <w:rsid w:val="009A5722"/>
    <w:rsid w:val="009A5832"/>
    <w:rsid w:val="009A5C8B"/>
    <w:rsid w:val="009A6838"/>
    <w:rsid w:val="009B24B5"/>
    <w:rsid w:val="009B261E"/>
    <w:rsid w:val="009B4EBC"/>
    <w:rsid w:val="009B5ABB"/>
    <w:rsid w:val="009B607F"/>
    <w:rsid w:val="009B7104"/>
    <w:rsid w:val="009B73CE"/>
    <w:rsid w:val="009C01FE"/>
    <w:rsid w:val="009C02A4"/>
    <w:rsid w:val="009C05D6"/>
    <w:rsid w:val="009C125F"/>
    <w:rsid w:val="009C2461"/>
    <w:rsid w:val="009C3ADF"/>
    <w:rsid w:val="009C6FE2"/>
    <w:rsid w:val="009C7674"/>
    <w:rsid w:val="009D004A"/>
    <w:rsid w:val="009D1B96"/>
    <w:rsid w:val="009D32B2"/>
    <w:rsid w:val="009D5880"/>
    <w:rsid w:val="009E0CEE"/>
    <w:rsid w:val="009E1FD4"/>
    <w:rsid w:val="009E3B07"/>
    <w:rsid w:val="009E4736"/>
    <w:rsid w:val="009E4B9F"/>
    <w:rsid w:val="009E51D1"/>
    <w:rsid w:val="009E5499"/>
    <w:rsid w:val="009E5531"/>
    <w:rsid w:val="009E76DA"/>
    <w:rsid w:val="009F171E"/>
    <w:rsid w:val="009F3D2F"/>
    <w:rsid w:val="009F5102"/>
    <w:rsid w:val="009F7052"/>
    <w:rsid w:val="00A02668"/>
    <w:rsid w:val="00A02801"/>
    <w:rsid w:val="00A02B26"/>
    <w:rsid w:val="00A06995"/>
    <w:rsid w:val="00A06A39"/>
    <w:rsid w:val="00A06B12"/>
    <w:rsid w:val="00A07F58"/>
    <w:rsid w:val="00A103D6"/>
    <w:rsid w:val="00A11F64"/>
    <w:rsid w:val="00A120FA"/>
    <w:rsid w:val="00A131CB"/>
    <w:rsid w:val="00A14847"/>
    <w:rsid w:val="00A16D6D"/>
    <w:rsid w:val="00A17834"/>
    <w:rsid w:val="00A2075E"/>
    <w:rsid w:val="00A21383"/>
    <w:rsid w:val="00A2199F"/>
    <w:rsid w:val="00A21B31"/>
    <w:rsid w:val="00A2306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56CE0"/>
    <w:rsid w:val="00A60A6C"/>
    <w:rsid w:val="00A6150D"/>
    <w:rsid w:val="00A62021"/>
    <w:rsid w:val="00A63059"/>
    <w:rsid w:val="00A6315E"/>
    <w:rsid w:val="00A63AE3"/>
    <w:rsid w:val="00A64EAD"/>
    <w:rsid w:val="00A651A4"/>
    <w:rsid w:val="00A71361"/>
    <w:rsid w:val="00A746E2"/>
    <w:rsid w:val="00A76B95"/>
    <w:rsid w:val="00A773C1"/>
    <w:rsid w:val="00A817B9"/>
    <w:rsid w:val="00A81FF2"/>
    <w:rsid w:val="00A83904"/>
    <w:rsid w:val="00A8564D"/>
    <w:rsid w:val="00A90016"/>
    <w:rsid w:val="00A906C6"/>
    <w:rsid w:val="00A90A79"/>
    <w:rsid w:val="00A9149F"/>
    <w:rsid w:val="00A918AF"/>
    <w:rsid w:val="00A93376"/>
    <w:rsid w:val="00A96928"/>
    <w:rsid w:val="00A96B30"/>
    <w:rsid w:val="00AA2697"/>
    <w:rsid w:val="00AA32AD"/>
    <w:rsid w:val="00AA3BE2"/>
    <w:rsid w:val="00AA59B5"/>
    <w:rsid w:val="00AA6D2A"/>
    <w:rsid w:val="00AA7777"/>
    <w:rsid w:val="00AA7B84"/>
    <w:rsid w:val="00AB14B1"/>
    <w:rsid w:val="00AB1E9A"/>
    <w:rsid w:val="00AB38EB"/>
    <w:rsid w:val="00AB55F7"/>
    <w:rsid w:val="00AC0B4C"/>
    <w:rsid w:val="00AC1164"/>
    <w:rsid w:val="00AC2296"/>
    <w:rsid w:val="00AC2754"/>
    <w:rsid w:val="00AC48B0"/>
    <w:rsid w:val="00AC4ACD"/>
    <w:rsid w:val="00AC5602"/>
    <w:rsid w:val="00AC5DFB"/>
    <w:rsid w:val="00AC7818"/>
    <w:rsid w:val="00AD0051"/>
    <w:rsid w:val="00AD089D"/>
    <w:rsid w:val="00AD13DC"/>
    <w:rsid w:val="00AD5C79"/>
    <w:rsid w:val="00AD6189"/>
    <w:rsid w:val="00AD6DE2"/>
    <w:rsid w:val="00AE03DC"/>
    <w:rsid w:val="00AE0A40"/>
    <w:rsid w:val="00AE1ED4"/>
    <w:rsid w:val="00AE21E1"/>
    <w:rsid w:val="00AE2F8D"/>
    <w:rsid w:val="00AE3BAE"/>
    <w:rsid w:val="00AE492B"/>
    <w:rsid w:val="00AE5EF6"/>
    <w:rsid w:val="00AE6A21"/>
    <w:rsid w:val="00AF1C8F"/>
    <w:rsid w:val="00AF23D4"/>
    <w:rsid w:val="00AF2B68"/>
    <w:rsid w:val="00AF2C92"/>
    <w:rsid w:val="00AF3EC1"/>
    <w:rsid w:val="00AF5025"/>
    <w:rsid w:val="00AF519F"/>
    <w:rsid w:val="00AF5387"/>
    <w:rsid w:val="00AF55F5"/>
    <w:rsid w:val="00AF7E86"/>
    <w:rsid w:val="00B024B9"/>
    <w:rsid w:val="00B04C80"/>
    <w:rsid w:val="00B077FA"/>
    <w:rsid w:val="00B115C8"/>
    <w:rsid w:val="00B127D7"/>
    <w:rsid w:val="00B13B0C"/>
    <w:rsid w:val="00B1453A"/>
    <w:rsid w:val="00B16277"/>
    <w:rsid w:val="00B20F82"/>
    <w:rsid w:val="00B25BD5"/>
    <w:rsid w:val="00B316DA"/>
    <w:rsid w:val="00B32F5E"/>
    <w:rsid w:val="00B34079"/>
    <w:rsid w:val="00B36BBC"/>
    <w:rsid w:val="00B3793A"/>
    <w:rsid w:val="00B37A75"/>
    <w:rsid w:val="00B401BA"/>
    <w:rsid w:val="00B407E4"/>
    <w:rsid w:val="00B425B6"/>
    <w:rsid w:val="00B42A72"/>
    <w:rsid w:val="00B43256"/>
    <w:rsid w:val="00B441AE"/>
    <w:rsid w:val="00B45A65"/>
    <w:rsid w:val="00B45F33"/>
    <w:rsid w:val="00B46D50"/>
    <w:rsid w:val="00B4763E"/>
    <w:rsid w:val="00B50D09"/>
    <w:rsid w:val="00B53170"/>
    <w:rsid w:val="00B548B9"/>
    <w:rsid w:val="00B55500"/>
    <w:rsid w:val="00B56B6D"/>
    <w:rsid w:val="00B56BF5"/>
    <w:rsid w:val="00B56DBE"/>
    <w:rsid w:val="00B5747A"/>
    <w:rsid w:val="00B61E72"/>
    <w:rsid w:val="00B62999"/>
    <w:rsid w:val="00B63BE3"/>
    <w:rsid w:val="00B64885"/>
    <w:rsid w:val="00B65229"/>
    <w:rsid w:val="00B66810"/>
    <w:rsid w:val="00B72BE3"/>
    <w:rsid w:val="00B73B80"/>
    <w:rsid w:val="00B74858"/>
    <w:rsid w:val="00B770C7"/>
    <w:rsid w:val="00B8016E"/>
    <w:rsid w:val="00B80F26"/>
    <w:rsid w:val="00B822BD"/>
    <w:rsid w:val="00B842F4"/>
    <w:rsid w:val="00B851A0"/>
    <w:rsid w:val="00B85B87"/>
    <w:rsid w:val="00B8653C"/>
    <w:rsid w:val="00B91A7B"/>
    <w:rsid w:val="00B929DD"/>
    <w:rsid w:val="00B93AF6"/>
    <w:rsid w:val="00B95405"/>
    <w:rsid w:val="00B963F1"/>
    <w:rsid w:val="00BA020A"/>
    <w:rsid w:val="00BA1C50"/>
    <w:rsid w:val="00BA2816"/>
    <w:rsid w:val="00BA301F"/>
    <w:rsid w:val="00BA6D2D"/>
    <w:rsid w:val="00BA7AF1"/>
    <w:rsid w:val="00BA7C84"/>
    <w:rsid w:val="00BB025A"/>
    <w:rsid w:val="00BB02A4"/>
    <w:rsid w:val="00BB0798"/>
    <w:rsid w:val="00BB1270"/>
    <w:rsid w:val="00BB1E44"/>
    <w:rsid w:val="00BB5267"/>
    <w:rsid w:val="00BB52B8"/>
    <w:rsid w:val="00BB567B"/>
    <w:rsid w:val="00BB59D8"/>
    <w:rsid w:val="00BB7105"/>
    <w:rsid w:val="00BB7E69"/>
    <w:rsid w:val="00BC0961"/>
    <w:rsid w:val="00BC0CAD"/>
    <w:rsid w:val="00BC0E51"/>
    <w:rsid w:val="00BC3C1F"/>
    <w:rsid w:val="00BC41AE"/>
    <w:rsid w:val="00BC5411"/>
    <w:rsid w:val="00BC7AAB"/>
    <w:rsid w:val="00BC7CE7"/>
    <w:rsid w:val="00BD03E8"/>
    <w:rsid w:val="00BD1C72"/>
    <w:rsid w:val="00BD295E"/>
    <w:rsid w:val="00BD3526"/>
    <w:rsid w:val="00BD4664"/>
    <w:rsid w:val="00BD5998"/>
    <w:rsid w:val="00BD7203"/>
    <w:rsid w:val="00BD7DF5"/>
    <w:rsid w:val="00BE0FBD"/>
    <w:rsid w:val="00BE1193"/>
    <w:rsid w:val="00BE32C8"/>
    <w:rsid w:val="00BF47D2"/>
    <w:rsid w:val="00BF4849"/>
    <w:rsid w:val="00BF4EA7"/>
    <w:rsid w:val="00C00EDB"/>
    <w:rsid w:val="00C02863"/>
    <w:rsid w:val="00C0383A"/>
    <w:rsid w:val="00C067FF"/>
    <w:rsid w:val="00C12862"/>
    <w:rsid w:val="00C139CB"/>
    <w:rsid w:val="00C13D28"/>
    <w:rsid w:val="00C14585"/>
    <w:rsid w:val="00C14B30"/>
    <w:rsid w:val="00C165A0"/>
    <w:rsid w:val="00C2064B"/>
    <w:rsid w:val="00C216CE"/>
    <w:rsid w:val="00C2184F"/>
    <w:rsid w:val="00C22A78"/>
    <w:rsid w:val="00C23252"/>
    <w:rsid w:val="00C23C7E"/>
    <w:rsid w:val="00C246C5"/>
    <w:rsid w:val="00C25A82"/>
    <w:rsid w:val="00C30A2A"/>
    <w:rsid w:val="00C330C1"/>
    <w:rsid w:val="00C33993"/>
    <w:rsid w:val="00C340E2"/>
    <w:rsid w:val="00C34D69"/>
    <w:rsid w:val="00C3601C"/>
    <w:rsid w:val="00C3674B"/>
    <w:rsid w:val="00C4069E"/>
    <w:rsid w:val="00C408EC"/>
    <w:rsid w:val="00C41705"/>
    <w:rsid w:val="00C41ADC"/>
    <w:rsid w:val="00C44149"/>
    <w:rsid w:val="00C44410"/>
    <w:rsid w:val="00C44A15"/>
    <w:rsid w:val="00C4630A"/>
    <w:rsid w:val="00C50541"/>
    <w:rsid w:val="00C523F0"/>
    <w:rsid w:val="00C526D2"/>
    <w:rsid w:val="00C53A91"/>
    <w:rsid w:val="00C5794E"/>
    <w:rsid w:val="00C60290"/>
    <w:rsid w:val="00C60968"/>
    <w:rsid w:val="00C63D39"/>
    <w:rsid w:val="00C63EDD"/>
    <w:rsid w:val="00C65B36"/>
    <w:rsid w:val="00C6612A"/>
    <w:rsid w:val="00C7217C"/>
    <w:rsid w:val="00C7292E"/>
    <w:rsid w:val="00C73171"/>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C7CF1"/>
    <w:rsid w:val="00CD0843"/>
    <w:rsid w:val="00CD303B"/>
    <w:rsid w:val="00CD4E31"/>
    <w:rsid w:val="00CD51F3"/>
    <w:rsid w:val="00CD5A78"/>
    <w:rsid w:val="00CD7345"/>
    <w:rsid w:val="00CE372E"/>
    <w:rsid w:val="00CE497A"/>
    <w:rsid w:val="00CF0A1B"/>
    <w:rsid w:val="00CF18FD"/>
    <w:rsid w:val="00CF19F6"/>
    <w:rsid w:val="00CF20DE"/>
    <w:rsid w:val="00CF281B"/>
    <w:rsid w:val="00CF2F4F"/>
    <w:rsid w:val="00CF46A3"/>
    <w:rsid w:val="00CF536D"/>
    <w:rsid w:val="00D00E7C"/>
    <w:rsid w:val="00D02E9D"/>
    <w:rsid w:val="00D03CD2"/>
    <w:rsid w:val="00D10CB8"/>
    <w:rsid w:val="00D1258F"/>
    <w:rsid w:val="00D12806"/>
    <w:rsid w:val="00D12D44"/>
    <w:rsid w:val="00D15018"/>
    <w:rsid w:val="00D158AC"/>
    <w:rsid w:val="00D16575"/>
    <w:rsid w:val="00D1694C"/>
    <w:rsid w:val="00D20F5E"/>
    <w:rsid w:val="00D22579"/>
    <w:rsid w:val="00D22BDE"/>
    <w:rsid w:val="00D23B76"/>
    <w:rsid w:val="00D24B4A"/>
    <w:rsid w:val="00D24D72"/>
    <w:rsid w:val="00D31A26"/>
    <w:rsid w:val="00D31EB9"/>
    <w:rsid w:val="00D333DE"/>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6BE"/>
    <w:rsid w:val="00D71F99"/>
    <w:rsid w:val="00D72DC0"/>
    <w:rsid w:val="00D73CA4"/>
    <w:rsid w:val="00D73D71"/>
    <w:rsid w:val="00D74396"/>
    <w:rsid w:val="00D7577D"/>
    <w:rsid w:val="00D779AC"/>
    <w:rsid w:val="00D80284"/>
    <w:rsid w:val="00D81F71"/>
    <w:rsid w:val="00D826F8"/>
    <w:rsid w:val="00D85D41"/>
    <w:rsid w:val="00D8642D"/>
    <w:rsid w:val="00D90A5E"/>
    <w:rsid w:val="00D91A68"/>
    <w:rsid w:val="00D95A68"/>
    <w:rsid w:val="00D97A3E"/>
    <w:rsid w:val="00DA06F3"/>
    <w:rsid w:val="00DA17C7"/>
    <w:rsid w:val="00DA6A9A"/>
    <w:rsid w:val="00DA6DA5"/>
    <w:rsid w:val="00DB1EFD"/>
    <w:rsid w:val="00DB3EAF"/>
    <w:rsid w:val="00DB45F8"/>
    <w:rsid w:val="00DB46C6"/>
    <w:rsid w:val="00DB610C"/>
    <w:rsid w:val="00DC3203"/>
    <w:rsid w:val="00DC3C99"/>
    <w:rsid w:val="00DC52F5"/>
    <w:rsid w:val="00DC5FD0"/>
    <w:rsid w:val="00DC76F9"/>
    <w:rsid w:val="00DD0354"/>
    <w:rsid w:val="00DD1474"/>
    <w:rsid w:val="00DD27D7"/>
    <w:rsid w:val="00DD3961"/>
    <w:rsid w:val="00DD458C"/>
    <w:rsid w:val="00DD4D53"/>
    <w:rsid w:val="00DD72E9"/>
    <w:rsid w:val="00DD7605"/>
    <w:rsid w:val="00DD7830"/>
    <w:rsid w:val="00DE2020"/>
    <w:rsid w:val="00DE2D91"/>
    <w:rsid w:val="00DE3476"/>
    <w:rsid w:val="00DE7BEA"/>
    <w:rsid w:val="00DF2AD2"/>
    <w:rsid w:val="00DF5B84"/>
    <w:rsid w:val="00DF6D5B"/>
    <w:rsid w:val="00DF771B"/>
    <w:rsid w:val="00DF7EE2"/>
    <w:rsid w:val="00E01BAA"/>
    <w:rsid w:val="00E0282A"/>
    <w:rsid w:val="00E02F9B"/>
    <w:rsid w:val="00E05190"/>
    <w:rsid w:val="00E07E14"/>
    <w:rsid w:val="00E14F94"/>
    <w:rsid w:val="00E17336"/>
    <w:rsid w:val="00E17D15"/>
    <w:rsid w:val="00E21B12"/>
    <w:rsid w:val="00E21C6F"/>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5C22"/>
    <w:rsid w:val="00E65E67"/>
    <w:rsid w:val="00E66188"/>
    <w:rsid w:val="00E664FB"/>
    <w:rsid w:val="00E6689D"/>
    <w:rsid w:val="00E672F0"/>
    <w:rsid w:val="00E70373"/>
    <w:rsid w:val="00E72E40"/>
    <w:rsid w:val="00E72FC4"/>
    <w:rsid w:val="00E73665"/>
    <w:rsid w:val="00E73999"/>
    <w:rsid w:val="00E73BDC"/>
    <w:rsid w:val="00E73E9E"/>
    <w:rsid w:val="00E77985"/>
    <w:rsid w:val="00E811CC"/>
    <w:rsid w:val="00E81660"/>
    <w:rsid w:val="00E854FE"/>
    <w:rsid w:val="00E85589"/>
    <w:rsid w:val="00E86936"/>
    <w:rsid w:val="00E875F9"/>
    <w:rsid w:val="00E87724"/>
    <w:rsid w:val="00E906CC"/>
    <w:rsid w:val="00E939A0"/>
    <w:rsid w:val="00E947FE"/>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14AF"/>
    <w:rsid w:val="00EF31EC"/>
    <w:rsid w:val="00EF7463"/>
    <w:rsid w:val="00EF7971"/>
    <w:rsid w:val="00F002EF"/>
    <w:rsid w:val="00F0033A"/>
    <w:rsid w:val="00F0167B"/>
    <w:rsid w:val="00F01EE9"/>
    <w:rsid w:val="00F044E7"/>
    <w:rsid w:val="00F04900"/>
    <w:rsid w:val="00F065A4"/>
    <w:rsid w:val="00F07767"/>
    <w:rsid w:val="00F07CB9"/>
    <w:rsid w:val="00F10113"/>
    <w:rsid w:val="00F126B9"/>
    <w:rsid w:val="00F12715"/>
    <w:rsid w:val="00F13DBA"/>
    <w:rsid w:val="00F144D5"/>
    <w:rsid w:val="00F146F0"/>
    <w:rsid w:val="00F15039"/>
    <w:rsid w:val="00F20FF3"/>
    <w:rsid w:val="00F212B3"/>
    <w:rsid w:val="00F2190B"/>
    <w:rsid w:val="00F228B5"/>
    <w:rsid w:val="00F2389C"/>
    <w:rsid w:val="00F25C67"/>
    <w:rsid w:val="00F275EF"/>
    <w:rsid w:val="00F3005C"/>
    <w:rsid w:val="00F30DFF"/>
    <w:rsid w:val="00F32B80"/>
    <w:rsid w:val="00F340EB"/>
    <w:rsid w:val="00F35285"/>
    <w:rsid w:val="00F42369"/>
    <w:rsid w:val="00F43096"/>
    <w:rsid w:val="00F43B9D"/>
    <w:rsid w:val="00F44D5E"/>
    <w:rsid w:val="00F4524F"/>
    <w:rsid w:val="00F45AFC"/>
    <w:rsid w:val="00F507AB"/>
    <w:rsid w:val="00F50F36"/>
    <w:rsid w:val="00F53A35"/>
    <w:rsid w:val="00F55A3D"/>
    <w:rsid w:val="00F56056"/>
    <w:rsid w:val="00F5744B"/>
    <w:rsid w:val="00F60AC2"/>
    <w:rsid w:val="00F61209"/>
    <w:rsid w:val="00F6233A"/>
    <w:rsid w:val="00F6259E"/>
    <w:rsid w:val="00F63A70"/>
    <w:rsid w:val="00F63CE7"/>
    <w:rsid w:val="00F65DD4"/>
    <w:rsid w:val="00F672B2"/>
    <w:rsid w:val="00F67B3A"/>
    <w:rsid w:val="00F709E6"/>
    <w:rsid w:val="00F72672"/>
    <w:rsid w:val="00F73AFE"/>
    <w:rsid w:val="00F777D3"/>
    <w:rsid w:val="00F802FA"/>
    <w:rsid w:val="00F81B52"/>
    <w:rsid w:val="00F83973"/>
    <w:rsid w:val="00F84473"/>
    <w:rsid w:val="00F86FA0"/>
    <w:rsid w:val="00F87FA3"/>
    <w:rsid w:val="00F90D61"/>
    <w:rsid w:val="00F91FBF"/>
    <w:rsid w:val="00F93D8C"/>
    <w:rsid w:val="00F9533F"/>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56F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8BBB-300A-4D6E-BAD5-C73B84C2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60</TotalTime>
  <Pages>31</Pages>
  <Words>31430</Words>
  <Characters>179156</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210166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17</cp:revision>
  <cp:lastPrinted>2011-07-22T14:54:00Z</cp:lastPrinted>
  <dcterms:created xsi:type="dcterms:W3CDTF">2016-11-02T21:38:00Z</dcterms:created>
  <dcterms:modified xsi:type="dcterms:W3CDTF">2016-11-02T22:40:00Z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id="t06wtIMC"/&gt;&lt;style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